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4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8550D0">
                <w:rPr>
                  <w:rFonts w:eastAsia="標楷體" w:hint="eastAsia"/>
                  <w:lang w:eastAsia="zh-TW"/>
                </w:rPr>
                <w:t>22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  <w:tr w:rsidR="00BC3665">
        <w:trPr>
          <w:ins w:id="1" w:author="airily" w:date="2009-12-23T14:11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65" w:rsidRDefault="00BC3665">
            <w:pPr>
              <w:pStyle w:val="Tabletext"/>
              <w:rPr>
                <w:ins w:id="2" w:author="airily" w:date="2009-12-23T14:11:00Z"/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2"/>
                <w:attr w:name="Year" w:val="2009"/>
              </w:smartTagPr>
              <w:ins w:id="3" w:author="airily" w:date="2009-12-23T14:11:00Z">
                <w:r>
                  <w:rPr>
                    <w:rFonts w:eastAsia="標楷體" w:hint="eastAsia"/>
                    <w:lang w:eastAsia="zh-TW"/>
                  </w:rPr>
                  <w:t>2009/12/23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65" w:rsidRDefault="00BC3665">
            <w:pPr>
              <w:pStyle w:val="Tabletext"/>
              <w:rPr>
                <w:ins w:id="4" w:author="airily" w:date="2009-12-23T14:11:00Z"/>
                <w:rFonts w:eastAsia="標楷體" w:hint="eastAsia"/>
                <w:lang w:eastAsia="zh-TW"/>
              </w:rPr>
            </w:pPr>
            <w:ins w:id="5" w:author="airily" w:date="2009-12-23T14:11:00Z">
              <w:r>
                <w:rPr>
                  <w:rFonts w:eastAsia="標楷體" w:hint="eastAsia"/>
                  <w:lang w:eastAsia="zh-TW"/>
                </w:rPr>
                <w:t>1.1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65" w:rsidRDefault="00BC3665">
            <w:pPr>
              <w:pStyle w:val="Tabletext"/>
              <w:rPr>
                <w:ins w:id="6" w:author="airily" w:date="2009-12-23T15:13:00Z"/>
                <w:rFonts w:eastAsia="標楷體" w:hint="eastAsia"/>
                <w:lang w:eastAsia="zh-TW"/>
              </w:rPr>
            </w:pPr>
            <w:ins w:id="7" w:author="airily" w:date="2009-12-23T15:02:00Z">
              <w:r>
                <w:rPr>
                  <w:rFonts w:eastAsia="標楷體" w:hint="eastAsia"/>
                  <w:lang w:eastAsia="zh-TW"/>
                </w:rPr>
                <w:t>1.</w:t>
              </w:r>
              <w:r>
                <w:rPr>
                  <w:rFonts w:eastAsia="標楷體" w:hint="eastAsia"/>
                  <w:lang w:eastAsia="zh-TW"/>
                </w:rPr>
                <w:t>增加招攬單位欄位</w:t>
              </w:r>
            </w:ins>
          </w:p>
          <w:p w:rsidR="00BA67B7" w:rsidRDefault="00BA67B7">
            <w:pPr>
              <w:pStyle w:val="Tabletext"/>
              <w:numPr>
                <w:ins w:id="8" w:author="airily" w:date="2009-12-23T15:13:00Z"/>
              </w:numPr>
              <w:rPr>
                <w:ins w:id="9" w:author="airily" w:date="2009-12-23T15:02:00Z"/>
                <w:rFonts w:eastAsia="標楷體" w:hint="eastAsia"/>
                <w:lang w:eastAsia="zh-TW"/>
              </w:rPr>
            </w:pPr>
            <w:ins w:id="10" w:author="airily" w:date="2009-12-23T15:13:00Z">
              <w:r>
                <w:rPr>
                  <w:rFonts w:eastAsia="標楷體" w:hint="eastAsia"/>
                  <w:lang w:eastAsia="zh-TW"/>
                </w:rPr>
                <w:t>2.</w:t>
              </w:r>
            </w:ins>
            <w:ins w:id="11" w:author="airily" w:date="2009-12-23T15:21:00Z">
              <w:r>
                <w:rPr>
                  <w:rFonts w:eastAsia="標楷體" w:hint="eastAsia"/>
                  <w:lang w:eastAsia="zh-TW"/>
                </w:rPr>
                <w:t>輸入日期只取年月</w:t>
              </w:r>
            </w:ins>
          </w:p>
          <w:p w:rsidR="00BC3665" w:rsidRDefault="00BA67B7">
            <w:pPr>
              <w:pStyle w:val="Tabletext"/>
              <w:numPr>
                <w:ins w:id="12" w:author="airily" w:date="2009-12-23T15:02:00Z"/>
              </w:numPr>
              <w:rPr>
                <w:ins w:id="13" w:author="airily" w:date="2009-12-23T14:11:00Z"/>
                <w:rFonts w:eastAsia="標楷體" w:hint="eastAsia"/>
                <w:lang w:eastAsia="zh-TW"/>
              </w:rPr>
            </w:pPr>
            <w:ins w:id="14" w:author="airily" w:date="2009-12-23T15:13:00Z">
              <w:r>
                <w:rPr>
                  <w:rFonts w:eastAsia="標楷體" w:hint="eastAsia"/>
                  <w:lang w:eastAsia="zh-TW"/>
                </w:rPr>
                <w:t>3</w:t>
              </w:r>
            </w:ins>
            <w:ins w:id="15" w:author="airily" w:date="2009-12-23T15:02:00Z">
              <w:r w:rsidR="00BC3665">
                <w:rPr>
                  <w:rFonts w:eastAsia="標楷體" w:hint="eastAsia"/>
                  <w:lang w:eastAsia="zh-TW"/>
                </w:rPr>
                <w:t>.</w:t>
              </w:r>
            </w:ins>
            <w:ins w:id="16" w:author="airily" w:date="2009-12-23T15:03:00Z">
              <w:r w:rsidR="00BC3665">
                <w:rPr>
                  <w:rFonts w:eastAsia="標楷體" w:hint="eastAsia"/>
                  <w:lang w:eastAsia="zh-TW"/>
                </w:rPr>
                <w:t>資料改成寫入</w:t>
              </w:r>
            </w:ins>
            <w:ins w:id="17" w:author="airily" w:date="2009-12-23T15:07:00Z">
              <w:r w:rsidR="00BC3665">
                <w:rPr>
                  <w:rFonts w:eastAsia="標楷體" w:hint="eastAsia"/>
                  <w:lang w:eastAsia="zh-TW"/>
                </w:rPr>
                <w:t>DTAAH013</w:t>
              </w:r>
              <w:r w:rsidR="00BC3665">
                <w:rPr>
                  <w:rFonts w:eastAsia="標楷體" w:hint="eastAsia"/>
                  <w:lang w:eastAsia="zh-TW"/>
                </w:rPr>
                <w:t>，不</w:t>
              </w:r>
            </w:ins>
            <w:ins w:id="18" w:author="airily" w:date="2009-12-23T15:08:00Z">
              <w:r w:rsidR="00BC3665">
                <w:rPr>
                  <w:rFonts w:eastAsia="標楷體" w:hint="eastAsia"/>
                  <w:lang w:eastAsia="zh-TW"/>
                </w:rPr>
                <w:t>匯</w:t>
              </w:r>
            </w:ins>
            <w:ins w:id="19" w:author="airily" w:date="2009-12-23T15:07:00Z">
              <w:r w:rsidR="00BC3665">
                <w:rPr>
                  <w:rFonts w:eastAsia="標楷體" w:hint="eastAsia"/>
                  <w:lang w:eastAsia="zh-TW"/>
                </w:rPr>
                <w:t>出檔案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65" w:rsidRDefault="00BC3665">
            <w:pPr>
              <w:pStyle w:val="Tabletext"/>
              <w:rPr>
                <w:ins w:id="20" w:author="airily" w:date="2009-12-23T14:11:00Z"/>
                <w:rFonts w:hint="eastAsia"/>
                <w:lang w:eastAsia="zh-TW"/>
              </w:rPr>
            </w:pPr>
            <w:ins w:id="21" w:author="airily" w:date="2009-12-23T14:11:00Z">
              <w:r>
                <w:rPr>
                  <w:rFonts w:hint="eastAsia"/>
                  <w:lang w:eastAsia="zh-TW"/>
                </w:rPr>
                <w:t>金生</w:t>
              </w:r>
            </w:ins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22" w:author="test" w:date="2007-10-02T13:52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3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CB0B1B">
        <w:rPr>
          <w:rFonts w:hint="eastAsia"/>
          <w:kern w:val="2"/>
          <w:szCs w:val="24"/>
          <w:lang w:eastAsia="zh-TW"/>
        </w:rPr>
        <w:t>理賠情報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2E7089">
        <w:rPr>
          <w:rFonts w:hint="eastAsia"/>
          <w:kern w:val="2"/>
          <w:szCs w:val="24"/>
          <w:lang w:eastAsia="zh-TW"/>
        </w:rPr>
        <w:t>高額理賠資料批次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4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CB0B1B"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2E7089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5" w:author="test" w:date="2007-10-02T13:5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6" w:author="test" w:date="2007-10-02T13:5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27" w:author="test" w:date="2007-10-02T13:52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E1537C" w:rsidRDefault="00E1537C">
      <w:pPr>
        <w:pStyle w:val="Tabletext"/>
        <w:keepLines w:val="0"/>
        <w:numPr>
          <w:ilvl w:val="2"/>
          <w:numId w:val="2"/>
          <w:numberingChange w:id="28" w:author="airily" w:date="2009-12-23T14:11:00Z" w:original="%2:4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JOB(JAAA</w:t>
      </w:r>
      <w:r w:rsidR="002E7089">
        <w:rPr>
          <w:rFonts w:hint="eastAsia"/>
          <w:kern w:val="2"/>
          <w:szCs w:val="24"/>
          <w:lang w:eastAsia="zh-TW"/>
        </w:rPr>
        <w:t>LP70</w:t>
      </w:r>
      <w:r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9" w:author="test" w:date="2007-10-02T13:5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0" w:author="test" w:date="2007-10-02T13:52:00Z" w:original="%1:2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ins w:id="31" w:author="戴余修" w:date="2020-07-27T08:56:00Z">
        <w:r w:rsidR="00AF6CD3">
          <w:rPr>
            <w:kern w:val="2"/>
            <w:szCs w:val="24"/>
            <w:lang w:eastAsia="zh-TW"/>
          </w:rPr>
          <w:instrText xml:space="preserve">HYPERLINK </w:instrText>
        </w:r>
        <w:r w:rsidR="00AF6CD3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AF6CD3">
          <w:rPr>
            <w:rFonts w:hint="eastAsia"/>
            <w:kern w:val="2"/>
            <w:szCs w:val="24"/>
            <w:lang w:eastAsia="zh-TW"/>
          </w:rPr>
          <w:instrText>理賠</w:instrText>
        </w:r>
        <w:r w:rsidR="00AF6CD3">
          <w:rPr>
            <w:rFonts w:hint="eastAsia"/>
            <w:kern w:val="2"/>
            <w:szCs w:val="24"/>
            <w:lang w:eastAsia="zh-TW"/>
          </w:rPr>
          <w:instrText>\\</w:instrText>
        </w:r>
        <w:r w:rsidR="00AF6CD3">
          <w:rPr>
            <w:rFonts w:hint="eastAsia"/>
            <w:kern w:val="2"/>
            <w:szCs w:val="24"/>
            <w:lang w:eastAsia="zh-TW"/>
          </w:rPr>
          <w:instrText>系統流程圖</w:instrText>
        </w:r>
        <w:r w:rsidR="00AF6CD3">
          <w:rPr>
            <w:rFonts w:hint="eastAsia"/>
            <w:kern w:val="2"/>
            <w:szCs w:val="24"/>
            <w:lang w:eastAsia="zh-TW"/>
          </w:rPr>
          <w:instrText>\\</w:instrText>
        </w:r>
        <w:r w:rsidR="00AF6CD3">
          <w:rPr>
            <w:rFonts w:hint="eastAsia"/>
            <w:kern w:val="2"/>
            <w:szCs w:val="24"/>
            <w:lang w:eastAsia="zh-TW"/>
          </w:rPr>
          <w:instrText>理賠情報</w:instrText>
        </w:r>
        <w:r w:rsidR="00AF6CD3">
          <w:rPr>
            <w:rFonts w:hint="eastAsia"/>
            <w:kern w:val="2"/>
            <w:szCs w:val="24"/>
            <w:lang w:eastAsia="zh-TW"/>
          </w:rPr>
          <w:instrText>\\</w:instrText>
        </w:r>
        <w:r w:rsidR="00AF6CD3">
          <w:rPr>
            <w:rFonts w:hint="eastAsia"/>
            <w:kern w:val="2"/>
            <w:szCs w:val="24"/>
            <w:lang w:eastAsia="zh-TW"/>
          </w:rPr>
          <w:instrText>理賠情報流程圖</w:instrText>
        </w:r>
        <w:r w:rsidR="00AF6CD3">
          <w:rPr>
            <w:rFonts w:hint="eastAsia"/>
            <w:kern w:val="2"/>
            <w:szCs w:val="24"/>
            <w:lang w:eastAsia="zh-TW"/>
          </w:rPr>
          <w:instrText>.vsd"</w:instrText>
        </w:r>
      </w:ins>
      <w:del w:id="32" w:author="戴余修" w:date="2020-07-27T08:56:00Z">
        <w:r w:rsidR="003B2B12" w:rsidDel="00AF6CD3">
          <w:rPr>
            <w:kern w:val="2"/>
            <w:szCs w:val="24"/>
            <w:lang w:eastAsia="zh-TW"/>
          </w:rPr>
          <w:delInstrText xml:space="preserve">HYPERLINK </w:delInstrText>
        </w:r>
        <w:r w:rsidR="003B2B12" w:rsidDel="00AF6CD3">
          <w:rPr>
            <w:rFonts w:hint="eastAsia"/>
            <w:kern w:val="2"/>
            <w:szCs w:val="24"/>
            <w:lang w:eastAsia="zh-TW"/>
          </w:rPr>
          <w:delInstrText>"../../</w:delInstrText>
        </w:r>
        <w:r w:rsidR="003B2B12" w:rsidDel="00AF6CD3">
          <w:rPr>
            <w:rFonts w:hint="eastAsia"/>
            <w:kern w:val="2"/>
            <w:szCs w:val="24"/>
            <w:lang w:eastAsia="zh-TW"/>
          </w:rPr>
          <w:delInstrText>系統流程圖</w:delInstrText>
        </w:r>
        <w:r w:rsidR="003B2B12" w:rsidDel="00AF6CD3">
          <w:rPr>
            <w:rFonts w:hint="eastAsia"/>
            <w:kern w:val="2"/>
            <w:szCs w:val="24"/>
            <w:lang w:eastAsia="zh-TW"/>
          </w:rPr>
          <w:delInstrText>/</w:delInstrText>
        </w:r>
        <w:r w:rsidR="003B2B12" w:rsidDel="00AF6CD3">
          <w:rPr>
            <w:rFonts w:hint="eastAsia"/>
            <w:kern w:val="2"/>
            <w:szCs w:val="24"/>
            <w:lang w:eastAsia="zh-TW"/>
          </w:rPr>
          <w:delInstrText>理賠情報</w:delInstrText>
        </w:r>
        <w:r w:rsidR="003B2B12" w:rsidDel="00AF6CD3">
          <w:rPr>
            <w:rFonts w:hint="eastAsia"/>
            <w:kern w:val="2"/>
            <w:szCs w:val="24"/>
            <w:lang w:eastAsia="zh-TW"/>
          </w:rPr>
          <w:delInstrText>/</w:delInstrText>
        </w:r>
        <w:r w:rsidR="003B2B12" w:rsidDel="00AF6CD3">
          <w:rPr>
            <w:rFonts w:hint="eastAsia"/>
            <w:kern w:val="2"/>
            <w:szCs w:val="24"/>
            <w:lang w:eastAsia="zh-TW"/>
          </w:rPr>
          <w:delInstrText>理賠情報流程圖</w:delInstrText>
        </w:r>
        <w:r w:rsidR="003B2B12" w:rsidDel="00AF6CD3">
          <w:rPr>
            <w:rFonts w:hint="eastAsia"/>
            <w:kern w:val="2"/>
            <w:szCs w:val="24"/>
            <w:lang w:eastAsia="zh-TW"/>
          </w:rPr>
          <w:delInstrText>.vsd"</w:delInstrText>
        </w:r>
      </w:del>
      <w:ins w:id="33" w:author="戴余修" w:date="2020-07-27T08:56:00Z">
        <w:r w:rsidR="00AF6CD3">
          <w:rPr>
            <w:kern w:val="2"/>
            <w:szCs w:val="24"/>
            <w:lang w:eastAsia="zh-TW"/>
          </w:rPr>
        </w:r>
      </w:ins>
      <w:r w:rsidR="000C583C">
        <w:rPr>
          <w:kern w:val="2"/>
          <w:szCs w:val="24"/>
          <w:lang w:eastAsia="zh-TW"/>
        </w:rPr>
        <w:fldChar w:fldCharType="separate"/>
      </w:r>
      <w:r w:rsidR="003B2B12">
        <w:rPr>
          <w:rStyle w:val="a3"/>
          <w:rFonts w:hint="eastAsia"/>
          <w:kern w:val="2"/>
          <w:szCs w:val="24"/>
          <w:lang w:eastAsia="zh-TW"/>
        </w:rPr>
        <w:t>..\..\</w:t>
      </w:r>
      <w:r w:rsidR="003B2B12">
        <w:rPr>
          <w:rStyle w:val="a3"/>
          <w:rFonts w:hint="eastAsia"/>
          <w:kern w:val="2"/>
          <w:szCs w:val="24"/>
          <w:lang w:eastAsia="zh-TW"/>
        </w:rPr>
        <w:t>系統流程圖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34" w:author="test" w:date="2007-10-02T13:52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  <w:numberingChange w:id="35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9129D8" w:rsidRDefault="009129D8" w:rsidP="00F51818">
      <w:pPr>
        <w:pStyle w:val="Tabletext"/>
        <w:keepLines w:val="0"/>
        <w:numPr>
          <w:ilvl w:val="1"/>
          <w:numId w:val="2"/>
          <w:numberingChange w:id="36" w:author="airily" w:date="2009-12-23T14:11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理賠申請書檔</w:t>
      </w:r>
      <w:r>
        <w:rPr>
          <w:rFonts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>。</w:t>
      </w:r>
    </w:p>
    <w:p w:rsidR="00BC3665" w:rsidRDefault="00BC3665" w:rsidP="00F51818">
      <w:pPr>
        <w:pStyle w:val="Tabletext"/>
        <w:keepLines w:val="0"/>
        <w:numPr>
          <w:ilvl w:val="1"/>
          <w:numId w:val="2"/>
          <w:ins w:id="37" w:author="airily" w:date="2009-12-23T14:55:00Z"/>
        </w:numPr>
        <w:spacing w:after="0" w:line="240" w:lineRule="auto"/>
        <w:rPr>
          <w:ins w:id="38" w:author="airily" w:date="2009-12-23T15:05:00Z"/>
          <w:rFonts w:hint="eastAsia"/>
          <w:kern w:val="2"/>
          <w:szCs w:val="24"/>
          <w:lang w:eastAsia="zh-TW"/>
        </w:rPr>
      </w:pPr>
      <w:ins w:id="39" w:author="airily" w:date="2009-12-23T14:57:00Z">
        <w:r w:rsidRPr="00BC3665">
          <w:rPr>
            <w:rFonts w:hint="eastAsia"/>
            <w:kern w:val="2"/>
            <w:szCs w:val="24"/>
            <w:lang w:eastAsia="zh-TW"/>
          </w:rPr>
          <w:t>壽險經手人檔</w:t>
        </w:r>
        <w:r>
          <w:rPr>
            <w:rFonts w:hint="eastAsia"/>
            <w:kern w:val="2"/>
            <w:szCs w:val="24"/>
            <w:lang w:eastAsia="zh-TW"/>
          </w:rPr>
          <w:t>DTAP0000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BC3665" w:rsidRDefault="00BC3665" w:rsidP="00F51818">
      <w:pPr>
        <w:pStyle w:val="Tabletext"/>
        <w:keepLines w:val="0"/>
        <w:numPr>
          <w:ilvl w:val="1"/>
          <w:numId w:val="2"/>
          <w:ins w:id="40" w:author="airily" w:date="2009-12-23T15:05:00Z"/>
        </w:numPr>
        <w:spacing w:after="0" w:line="240" w:lineRule="auto"/>
        <w:rPr>
          <w:ins w:id="41" w:author="airily" w:date="2009-12-23T14:55:00Z"/>
          <w:rFonts w:hint="eastAsia"/>
          <w:kern w:val="2"/>
          <w:szCs w:val="24"/>
          <w:lang w:eastAsia="zh-TW"/>
        </w:rPr>
      </w:pPr>
      <w:ins w:id="42" w:author="airily" w:date="2009-12-23T15:05:00Z">
        <w:r>
          <w:rPr>
            <w:rFonts w:hint="eastAsia"/>
            <w:kern w:val="2"/>
            <w:szCs w:val="24"/>
            <w:lang w:eastAsia="zh-TW"/>
          </w:rPr>
          <w:t>高額理賠統計檔</w:t>
        </w:r>
        <w:r>
          <w:rPr>
            <w:color w:val="000000"/>
            <w:szCs w:val="24"/>
            <w:lang w:eastAsia="zh-TW"/>
          </w:rPr>
          <w:t>DTAAH0</w:t>
        </w:r>
        <w:r>
          <w:rPr>
            <w:rFonts w:hint="eastAsia"/>
            <w:color w:val="000000"/>
            <w:szCs w:val="24"/>
            <w:lang w:eastAsia="zh-TW"/>
          </w:rPr>
          <w:t>13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237FD2" w:rsidRDefault="00237FD2">
      <w:pPr>
        <w:pStyle w:val="Tabletext"/>
        <w:keepLines w:val="0"/>
        <w:numPr>
          <w:ilvl w:val="0"/>
          <w:numId w:val="2"/>
          <w:numberingChange w:id="43" w:author="test" w:date="2007-10-02T13:52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44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45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46" w:author="test" w:date="2007-10-02T13:52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7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8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49" w:author="test" w:date="2007-10-02T13:5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50" w:author="test" w:date="2007-10-02T13:52:00Z" w:original="%2:3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51" w:author="test" w:date="2007-10-02T13:52:00Z" w:original="%1:1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52" w:author="test" w:date="2007-10-02T13:52:00Z" w:original="%1:2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</w:t>
            </w:r>
            <w:del w:id="53" w:author="airily" w:date="2009-12-23T14:13:00Z">
              <w:r w:rsidDel="00BC3665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delText>B</w:delText>
              </w:r>
              <w:r w:rsidR="00BE265B" w:rsidDel="00BC3665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delText>10</w:delText>
              </w:r>
              <w:r w:rsidR="008550D0" w:rsidDel="00BC3665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delText>5</w:delText>
              </w:r>
            </w:del>
            <w:ins w:id="54" w:author="airily" w:date="2009-12-23T14:13:00Z">
              <w:r w:rsidR="00BC3665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t>B106</w:t>
              </w:r>
            </w:ins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55" w:author="test" w:date="2007-10-02T13:52:00Z" w:original="%1:3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56" w:author="test" w:date="2007-10-02T13:52:00Z" w:original="%1:4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57" w:author="test" w:date="2007-10-02T13:52:00Z" w:original="%1:5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58" w:author="test" w:date="2007-10-02T13:52:00Z" w:original="%1:6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del w:id="59" w:author="airily" w:date="2009-12-23T14:13:00Z">
              <w:r w:rsidDel="00BC3665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delText>日</w:delText>
              </w:r>
            </w:del>
            <w:ins w:id="60" w:author="airily" w:date="2009-12-23T14:13:00Z">
              <w:r w:rsidR="00BC3665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t>月</w:t>
              </w:r>
            </w:ins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61" w:author="test" w:date="2007-10-02T13:52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62" w:author="test" w:date="2007-10-02T13:52:00Z" w:original="%2:1:0:.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63" w:author="test" w:date="2007-10-02T13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  <w:numberingChange w:id="64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5403CE" w:rsidP="005403CE">
      <w:pPr>
        <w:pStyle w:val="Tabletext"/>
        <w:keepLines w:val="0"/>
        <w:numPr>
          <w:ilvl w:val="2"/>
          <w:numId w:val="2"/>
          <w:numberingChange w:id="65" w:author="airily" w:date="2009-12-23T14:11:00Z" w:original="%2:2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JOIN申請書檔(DTAAA010)</w:t>
      </w:r>
      <w:r w:rsidR="008550D0">
        <w:rPr>
          <w:rFonts w:ascii="細明體" w:eastAsia="細明體" w:hAnsi="細明體" w:hint="eastAsia"/>
          <w:kern w:val="2"/>
          <w:szCs w:val="24"/>
          <w:lang w:eastAsia="zh-TW"/>
        </w:rPr>
        <w:t xml:space="preserve"> B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Y受理編號。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403CE" w:rsidRDefault="00C72FBB" w:rsidP="00C72FBB">
      <w:pPr>
        <w:pStyle w:val="Tabletext"/>
        <w:keepLines w:val="0"/>
        <w:numPr>
          <w:ilvl w:val="3"/>
          <w:numId w:val="2"/>
          <w:numberingChange w:id="66" w:author="airily" w:date="2009-12-23T14:11:00Z" w:original="%2:2:0:.%3:1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1.核賠日期</w:t>
      </w:r>
      <w:r w:rsidR="00C21B97">
        <w:rPr>
          <w:rFonts w:ascii="細明體" w:eastAsia="細明體" w:hAnsi="細明體" w:hint="eastAsia"/>
          <w:kern w:val="2"/>
          <w:szCs w:val="24"/>
          <w:lang w:eastAsia="zh-TW"/>
        </w:rPr>
        <w:t>(月)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= CURRENT DAY</w:t>
      </w:r>
      <w:r w:rsidR="00C21B97">
        <w:rPr>
          <w:rFonts w:ascii="細明體" w:eastAsia="細明體" w:hAnsi="細明體" w:hint="eastAsia"/>
          <w:kern w:val="2"/>
          <w:szCs w:val="24"/>
          <w:lang w:eastAsia="zh-TW"/>
        </w:rPr>
        <w:t xml:space="preserve"> -1月。(抓取上月份資料)</w:t>
      </w:r>
    </w:p>
    <w:p w:rsidR="00C72FBB" w:rsidRDefault="008550D0" w:rsidP="00C72FBB">
      <w:pPr>
        <w:pStyle w:val="Tabletext"/>
        <w:keepLines w:val="0"/>
        <w:numPr>
          <w:ilvl w:val="3"/>
          <w:numId w:val="2"/>
          <w:numberingChange w:id="67" w:author="airily" w:date="2009-12-23T14:11:00Z" w:original="%2:2:0:.%3:1:0:.%4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2.DTAAB001.</w:t>
      </w:r>
      <w:r w:rsidR="00286777">
        <w:rPr>
          <w:rFonts w:ascii="細明體" w:eastAsia="細明體" w:hAnsi="細明體" w:hint="eastAsia"/>
          <w:kern w:val="2"/>
          <w:szCs w:val="24"/>
          <w:lang w:eastAsia="zh-TW"/>
        </w:rPr>
        <w:t>索賠類別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="00C72FB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86777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C72FB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286777">
        <w:rPr>
          <w:rFonts w:ascii="細明體" w:eastAsia="細明體" w:hAnsi="細明體" w:hint="eastAsia"/>
          <w:kern w:val="2"/>
          <w:szCs w:val="24"/>
          <w:lang w:eastAsia="zh-TW"/>
        </w:rPr>
        <w:t>死亡件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給</w:t>
      </w:r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付)</w:t>
      </w:r>
    </w:p>
    <w:p w:rsidR="001B0549" w:rsidRDefault="001B0549" w:rsidP="00C72FBB">
      <w:pPr>
        <w:pStyle w:val="Tabletext"/>
        <w:keepLines w:val="0"/>
        <w:numPr>
          <w:ilvl w:val="3"/>
          <w:numId w:val="2"/>
          <w:numberingChange w:id="68" w:author="airily" w:date="2009-12-23T14:11:00Z" w:original="%2:2:0:.%3:1:0:.%4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3.GROUP BY </w:t>
      </w:r>
      <w:r w:rsidR="00506265">
        <w:rPr>
          <w:rFonts w:ascii="細明體" w:eastAsia="細明體" w:hAnsi="細明體" w:hint="eastAsia"/>
          <w:kern w:val="2"/>
          <w:szCs w:val="24"/>
          <w:lang w:eastAsia="zh-TW"/>
        </w:rPr>
        <w:t>DTAAB001.事故者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ID，加總DTAAB001.給付金額。</w:t>
      </w:r>
    </w:p>
    <w:p w:rsidR="00B9343E" w:rsidRDefault="00B9343E" w:rsidP="00B9343E">
      <w:pPr>
        <w:pStyle w:val="Tabletext"/>
        <w:keepLines w:val="0"/>
        <w:numPr>
          <w:ilvl w:val="4"/>
          <w:numId w:val="2"/>
          <w:numberingChange w:id="69" w:author="airily" w:date="2009-12-23T14:11:00Z" w:original="%2:2:0:.%3:1:0:.%4:3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DTAAB001.加總給付金額 &gt; = 5000000</w:t>
      </w:r>
    </w:p>
    <w:p w:rsidR="009F7D5C" w:rsidRDefault="009F7D5C" w:rsidP="009F7D5C">
      <w:pPr>
        <w:pStyle w:val="Tabletext"/>
        <w:keepLines w:val="0"/>
        <w:numPr>
          <w:ilvl w:val="5"/>
          <w:numId w:val="2"/>
          <w:numberingChange w:id="70" w:author="airily" w:date="2009-12-23T14:11:00Z" w:original="%2:2:0:.%3:1:0:.%4:3:0:.%5:1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符合高額給付資料，將</w:t>
      </w:r>
      <w:r w:rsidR="00F27714">
        <w:rPr>
          <w:rFonts w:ascii="細明體" w:eastAsia="細明體" w:hAnsi="細明體" w:hint="eastAsia"/>
          <w:kern w:val="2"/>
          <w:szCs w:val="24"/>
          <w:lang w:eastAsia="zh-TW"/>
        </w:rPr>
        <w:t>相同事故者ID的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理賠紀錄寫出。</w:t>
      </w:r>
    </w:p>
    <w:p w:rsidR="00BC3665" w:rsidRDefault="00BC3665" w:rsidP="00BC3665">
      <w:pPr>
        <w:pStyle w:val="Tabletext"/>
        <w:keepLines w:val="0"/>
        <w:numPr>
          <w:ilvl w:val="2"/>
          <w:numId w:val="2"/>
          <w:ins w:id="71" w:author="airily" w:date="2009-12-23T15:00:00Z"/>
        </w:numPr>
        <w:spacing w:after="0" w:line="240" w:lineRule="auto"/>
        <w:rPr>
          <w:ins w:id="72" w:author="airily" w:date="2009-12-23T15:00:00Z"/>
          <w:rFonts w:ascii="細明體" w:eastAsia="細明體" w:hAnsi="細明體" w:hint="eastAsia"/>
          <w:kern w:val="2"/>
          <w:szCs w:val="24"/>
          <w:lang w:eastAsia="zh-TW"/>
        </w:rPr>
      </w:pPr>
      <w:ins w:id="73" w:author="airily" w:date="2009-12-23T15:0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上面的資料再去JOIN</w:t>
        </w:r>
        <w:r w:rsidRPr="00BC3665">
          <w:rPr>
            <w:rFonts w:hint="eastAsia"/>
            <w:kern w:val="2"/>
            <w:szCs w:val="24"/>
            <w:lang w:eastAsia="zh-TW"/>
          </w:rPr>
          <w:t>壽險經手人檔</w:t>
        </w:r>
        <w:r>
          <w:rPr>
            <w:rFonts w:hint="eastAsia"/>
            <w:kern w:val="2"/>
            <w:szCs w:val="24"/>
            <w:lang w:eastAsia="zh-TW"/>
          </w:rPr>
          <w:t xml:space="preserve">DTAP0000 BY </w:t>
        </w:r>
      </w:ins>
      <w:ins w:id="74" w:author="airily" w:date="2009-12-23T15:01:00Z">
        <w:r>
          <w:rPr>
            <w:rFonts w:hint="eastAsia"/>
            <w:kern w:val="2"/>
            <w:szCs w:val="24"/>
            <w:lang w:eastAsia="zh-TW"/>
          </w:rPr>
          <w:t>保單號碼</w:t>
        </w:r>
      </w:ins>
      <w:ins w:id="75" w:author="airily" w:date="2009-12-23T15:0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，取得招攬單位</w:t>
        </w:r>
      </w:ins>
      <w:ins w:id="76" w:author="airily" w:date="2009-12-23T15:0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。同一張保單</w:t>
        </w:r>
      </w:ins>
      <w:ins w:id="77" w:author="airily" w:date="2009-12-23T15:1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會對應到多比經手人檔，取第一筆經手人資料即可。</w:t>
        </w:r>
      </w:ins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78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D056FA">
        <w:rPr>
          <w:rFonts w:ascii="細明體" w:eastAsia="細明體" w:hAnsi="細明體" w:hint="eastAsia"/>
          <w:kern w:val="2"/>
          <w:szCs w:val="24"/>
          <w:lang w:eastAsia="zh-TW"/>
        </w:rPr>
        <w:t>符合</w:t>
      </w:r>
      <w:r w:rsidR="00C27A97">
        <w:rPr>
          <w:rFonts w:ascii="細明體" w:eastAsia="細明體" w:hAnsi="細明體" w:hint="eastAsia"/>
          <w:kern w:val="2"/>
          <w:szCs w:val="24"/>
          <w:lang w:eastAsia="zh-TW"/>
        </w:rPr>
        <w:t>高額給付的理賠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</w:t>
      </w:r>
      <w:ins w:id="79" w:author="airily" w:date="2009-12-23T15:16:00Z">
        <w:r w:rsidR="00BA67B7">
          <w:rPr>
            <w:rFonts w:ascii="細明體" w:eastAsia="細明體" w:hAnsi="細明體" w:hint="eastAsia"/>
            <w:kern w:val="2"/>
            <w:szCs w:val="24"/>
            <w:lang w:eastAsia="zh-TW"/>
          </w:rPr>
          <w:t>入</w:t>
        </w:r>
        <w:r w:rsidR="00BA67B7">
          <w:rPr>
            <w:color w:val="000000"/>
            <w:szCs w:val="24"/>
            <w:lang w:eastAsia="zh-TW"/>
          </w:rPr>
          <w:t>DTAAH0</w:t>
        </w:r>
        <w:r w:rsidR="00BA67B7">
          <w:rPr>
            <w:rFonts w:hint="eastAsia"/>
            <w:color w:val="000000"/>
            <w:szCs w:val="24"/>
            <w:lang w:eastAsia="zh-TW"/>
          </w:rPr>
          <w:t>13</w:t>
        </w:r>
      </w:ins>
      <w:del w:id="80" w:author="airily" w:date="2009-12-23T15:16:00Z">
        <w:r w:rsidDel="00BA67B7">
          <w:rPr>
            <w:rFonts w:ascii="細明體" w:eastAsia="細明體" w:hAnsi="細明體" w:hint="eastAsia"/>
            <w:kern w:val="2"/>
            <w:szCs w:val="24"/>
            <w:lang w:eastAsia="zh-TW"/>
          </w:rPr>
          <w:delText>出</w:delText>
        </w:r>
      </w:del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DF69AE" w:rsidRPr="00BC3665" w:rsidRDefault="00DF69AE" w:rsidP="00DF69AE">
      <w:pPr>
        <w:pStyle w:val="Tabletext"/>
        <w:keepLines w:val="0"/>
        <w:numPr>
          <w:ilvl w:val="2"/>
          <w:numId w:val="2"/>
          <w:numberingChange w:id="81" w:author="airily" w:date="2009-12-23T14:11:00Z" w:original="%2:3:0:.%3:1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  <w:rPrChange w:id="82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83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檔名：</w:t>
      </w:r>
      <w:r w:rsidRPr="00BC3665">
        <w:rPr>
          <w:rFonts w:ascii="細明體" w:eastAsia="細明體" w:hAnsi="細明體"/>
          <w:strike/>
          <w:kern w:val="2"/>
          <w:szCs w:val="24"/>
          <w:lang w:eastAsia="zh-TW"/>
          <w:rPrChange w:id="84" w:author="airily" w:date="2009-12-23T15:1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AAH</w:t>
      </w:r>
      <w:r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85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0</w:t>
      </w:r>
      <w:r w:rsidR="00FD5D2B"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86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_</w:t>
      </w:r>
      <w:r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87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B10</w:t>
      </w:r>
      <w:r w:rsidR="00C27A97"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88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6</w:t>
      </w:r>
      <w:r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89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_</w:t>
      </w:r>
      <w:r w:rsidR="00FD5D2B"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90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CURRENT</w:t>
      </w:r>
      <w:r w:rsidR="003832C9"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91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-</w:t>
      </w:r>
      <w:r w:rsidR="00FD5D2B" w:rsidRPr="00BC3665">
        <w:rPr>
          <w:rFonts w:ascii="細明體" w:eastAsia="細明體" w:hAnsi="細明體" w:hint="eastAsia"/>
          <w:strike/>
          <w:kern w:val="2"/>
          <w:szCs w:val="24"/>
          <w:lang w:eastAsia="zh-TW"/>
          <w:rPrChange w:id="92" w:author="airily" w:date="2009-12-23T15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DAY</w:t>
      </w:r>
    </w:p>
    <w:p w:rsidR="008172EA" w:rsidRDefault="00C27A97">
      <w:pPr>
        <w:pStyle w:val="Tabletext"/>
        <w:keepLines w:val="0"/>
        <w:numPr>
          <w:ilvl w:val="2"/>
          <w:numId w:val="2"/>
          <w:numberingChange w:id="93" w:author="airily" w:date="2009-12-23T14:11:00Z" w:original="%2:3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高額理賠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6328DB" w:rsidRDefault="008172EA" w:rsidP="008172EA">
      <w:pPr>
        <w:pStyle w:val="Tabletext"/>
        <w:keepLines w:val="0"/>
        <w:numPr>
          <w:ilvl w:val="3"/>
          <w:numId w:val="2"/>
          <w:numberingChange w:id="94" w:author="airily" w:date="2009-12-23T14:11:00Z" w:original="%2:3:0:.%3:2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同一</w:t>
      </w:r>
      <w:r w:rsidR="009129D8">
        <w:rPr>
          <w:rFonts w:ascii="細明體" w:eastAsia="細明體" w:hAnsi="細明體" w:hint="eastAsia"/>
          <w:kern w:val="2"/>
          <w:szCs w:val="24"/>
          <w:lang w:eastAsia="zh-TW"/>
        </w:rPr>
        <w:t>受理編號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+保單號碼+</w:t>
      </w:r>
      <w:r w:rsidR="00D056FA">
        <w:rPr>
          <w:rFonts w:ascii="細明體" w:eastAsia="細明體" w:hAnsi="細明體" w:hint="eastAsia"/>
          <w:kern w:val="2"/>
          <w:szCs w:val="24"/>
          <w:lang w:eastAsia="zh-TW"/>
        </w:rPr>
        <w:t>事故者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ID組成一筆資料</w:t>
      </w:r>
      <w:ins w:id="95" w:author="airily" w:date="2009-12-23T15:12:00Z">
        <w:r w:rsidR="00BC3665">
          <w:rPr>
            <w:rFonts w:ascii="細明體" w:eastAsia="細明體" w:hAnsi="細明體" w:hint="eastAsia"/>
            <w:kern w:val="2"/>
            <w:szCs w:val="24"/>
            <w:lang w:eastAsia="zh-TW"/>
          </w:rPr>
          <w:t>，寫入</w:t>
        </w:r>
        <w:r w:rsidR="00BC3665">
          <w:rPr>
            <w:color w:val="000000"/>
            <w:szCs w:val="24"/>
            <w:lang w:eastAsia="zh-TW"/>
          </w:rPr>
          <w:t>DTAAH0</w:t>
        </w:r>
        <w:r w:rsidR="00BC3665">
          <w:rPr>
            <w:rFonts w:hint="eastAsia"/>
            <w:color w:val="000000"/>
            <w:szCs w:val="24"/>
            <w:lang w:eastAsia="zh-TW"/>
          </w:rPr>
          <w:t>13</w:t>
        </w:r>
        <w:r w:rsidR="00BC3665">
          <w:rPr>
            <w:rFonts w:ascii="細明體" w:eastAsia="細明體" w:hAnsi="細明體" w:hint="eastAsia"/>
            <w:kern w:val="2"/>
            <w:szCs w:val="24"/>
            <w:lang w:eastAsia="zh-TW"/>
          </w:rPr>
          <w:t>。</w:t>
        </w:r>
      </w:ins>
    </w:p>
    <w:p w:rsidR="00C82557" w:rsidRDefault="00C82557" w:rsidP="008172EA">
      <w:pPr>
        <w:pStyle w:val="Tabletext"/>
        <w:keepLines w:val="0"/>
        <w:numPr>
          <w:ilvl w:val="3"/>
          <w:numId w:val="2"/>
          <w:numberingChange w:id="96" w:author="airily" w:date="2009-12-23T14:11:00Z" w:original="%2:3:0:.%3:2:0:.%4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DTAAB001為多筆，資料值以主附約別為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的那筆為主放入</w:t>
      </w:r>
      <w:r w:rsidR="008021A0">
        <w:rPr>
          <w:rFonts w:ascii="細明體" w:eastAsia="細明體" w:hAnsi="細明體" w:hint="eastAsia"/>
          <w:kern w:val="2"/>
          <w:szCs w:val="24"/>
          <w:lang w:eastAsia="zh-TW"/>
        </w:rPr>
        <w:t>欄位值</w:t>
      </w:r>
    </w:p>
    <w:tbl>
      <w:tblPr>
        <w:tblStyle w:val="a9"/>
        <w:tblW w:w="0" w:type="auto"/>
        <w:tblInd w:w="1704" w:type="dxa"/>
        <w:tblLayout w:type="fixed"/>
        <w:tblLook w:val="01E0" w:firstRow="1" w:lastRow="1" w:firstColumn="1" w:lastColumn="1" w:noHBand="0" w:noVBand="0"/>
      </w:tblPr>
      <w:tblGrid>
        <w:gridCol w:w="2771"/>
        <w:gridCol w:w="2771"/>
        <w:gridCol w:w="2771"/>
      </w:tblGrid>
      <w:tr w:rsidR="0008394D" w:rsidTr="00AF06A5">
        <w:tc>
          <w:tcPr>
            <w:tcW w:w="277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77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7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2444D" w:rsidTr="00AF06A5">
        <w:tc>
          <w:tcPr>
            <w:tcW w:w="277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771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771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27A97" w:rsidTr="00AF06A5">
        <w:tc>
          <w:tcPr>
            <w:tcW w:w="2771" w:type="dxa"/>
            <w:shd w:val="clear" w:color="auto" w:fill="FFFF99"/>
            <w:vAlign w:val="center"/>
          </w:tcPr>
          <w:p w:rsidR="00C27A97" w:rsidRPr="006878F3" w:rsidRDefault="00D056FA" w:rsidP="00C27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覆核日期</w:t>
            </w:r>
            <w:r w:rsidR="008021A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(輸入日期)</w:t>
            </w:r>
          </w:p>
        </w:tc>
        <w:tc>
          <w:tcPr>
            <w:tcW w:w="2771" w:type="dxa"/>
          </w:tcPr>
          <w:p w:rsidR="00C27A97" w:rsidRDefault="00D056FA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del w:id="97" w:author="airily" w:date="2009-12-23T15:16:00Z">
              <w:r w:rsidDel="00BA67B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PARV</w:delText>
              </w:r>
            </w:del>
            <w:ins w:id="98" w:author="airily" w:date="2009-12-23T15:16:00Z">
              <w:r w:rsidR="00BA67B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APRV</w:t>
              </w:r>
            </w:ins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_DATE</w:t>
            </w:r>
            <w:ins w:id="99" w:author="airily" w:date="2009-12-23T14:17:00Z">
              <w:r w:rsidR="00BC3665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的年月</w:t>
              </w:r>
            </w:ins>
          </w:p>
        </w:tc>
        <w:tc>
          <w:tcPr>
            <w:tcW w:w="2771" w:type="dxa"/>
          </w:tcPr>
          <w:p w:rsidR="00C27A97" w:rsidRPr="0008184A" w:rsidRDefault="00BC3665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ins w:id="100" w:author="airily" w:date="2009-12-23T14:17:00Z">
              <w:r>
                <w:rPr>
                  <w:rFonts w:eastAsia="標楷體" w:hAnsi="標楷體" w:hint="eastAsia"/>
                  <w:sz w:val="22"/>
                  <w:szCs w:val="22"/>
                </w:rPr>
                <w:t>只取年月，如</w:t>
              </w:r>
            </w:ins>
            <w:ins w:id="101" w:author="airily" w:date="2009-12-23T15:11:00Z">
              <w:r>
                <w:rPr>
                  <w:rFonts w:eastAsia="標楷體" w:hAnsi="標楷體" w:hint="eastAsia"/>
                  <w:sz w:val="22"/>
                  <w:szCs w:val="22"/>
                </w:rPr>
                <w:t>200912</w:t>
              </w:r>
            </w:ins>
          </w:p>
        </w:tc>
      </w:tr>
      <w:tr w:rsidR="00C27A97" w:rsidTr="00AF06A5">
        <w:tc>
          <w:tcPr>
            <w:tcW w:w="2771" w:type="dxa"/>
            <w:shd w:val="clear" w:color="auto" w:fill="FFFF99"/>
            <w:vAlign w:val="center"/>
          </w:tcPr>
          <w:p w:rsidR="00C27A97" w:rsidRDefault="00C27A97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2771" w:type="dxa"/>
          </w:tcPr>
          <w:p w:rsidR="00C27A97" w:rsidRDefault="00D056FA" w:rsidP="00D056FA">
            <w:pPr>
              <w:pStyle w:val="Tabletext"/>
              <w:keepLines w:val="0"/>
              <w:spacing w:after="0" w:line="240" w:lineRule="auto"/>
              <w:ind w:rightChars="255" w:right="612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="00AF06A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PROD_ID</w:t>
            </w:r>
          </w:p>
          <w:p w:rsidR="00D056FA" w:rsidRDefault="00D056FA" w:rsidP="00D056FA">
            <w:pPr>
              <w:pStyle w:val="Tabletext"/>
              <w:keepLines w:val="0"/>
              <w:spacing w:after="0" w:line="240" w:lineRule="auto"/>
              <w:ind w:rightChars="255" w:right="612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(DTAAB001.主附約别=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>
              <w:rPr>
                <w:rFonts w:ascii="New Gulim" w:hAnsi="New Gulim" w:cs="New Gulim" w:hint="eastAsia"/>
                <w:kern w:val="2"/>
                <w:szCs w:val="24"/>
                <w:lang w:eastAsia="zh-TW"/>
              </w:rPr>
              <w:t>的險別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  <w:p w:rsidR="00D056FA" w:rsidRDefault="00D056FA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2771" w:type="dxa"/>
          </w:tcPr>
          <w:p w:rsidR="00D056FA" w:rsidRDefault="00D056F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同一保單：</w:t>
            </w:r>
          </w:p>
          <w:p w:rsidR="00D056FA" w:rsidRDefault="00D056F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以主約為險別放</w:t>
            </w:r>
          </w:p>
          <w:p w:rsidR="00C27A97" w:rsidRDefault="00D056F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入。</w:t>
            </w:r>
          </w:p>
          <w:p w:rsidR="00D056FA" w:rsidRPr="0008184A" w:rsidRDefault="00D056F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 xml:space="preserve"> </w:t>
            </w:r>
          </w:p>
        </w:tc>
      </w:tr>
      <w:tr w:rsidR="00C27A97" w:rsidTr="00AF06A5">
        <w:tc>
          <w:tcPr>
            <w:tcW w:w="2771" w:type="dxa"/>
            <w:shd w:val="clear" w:color="auto" w:fill="FFFF99"/>
            <w:vAlign w:val="center"/>
          </w:tcPr>
          <w:p w:rsidR="00C27A97" w:rsidRDefault="00C27A97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主約保額</w:t>
            </w:r>
          </w:p>
        </w:tc>
        <w:tc>
          <w:tcPr>
            <w:tcW w:w="2771" w:type="dxa"/>
          </w:tcPr>
          <w:p w:rsidR="00C27A97" w:rsidRDefault="00AF06A5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DTAAB001.FACE_AMT</w:t>
            </w:r>
          </w:p>
        </w:tc>
        <w:tc>
          <w:tcPr>
            <w:tcW w:w="2771" w:type="dxa"/>
          </w:tcPr>
          <w:p w:rsidR="00AF06A5" w:rsidRDefault="00AF06A5" w:rsidP="00AF06A5">
            <w:pPr>
              <w:pStyle w:val="Tabletext"/>
              <w:keepLines w:val="0"/>
              <w:spacing w:after="0" w:line="240" w:lineRule="auto"/>
              <w:ind w:rightChars="255" w:right="612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DTAAB001.主附約别=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>
              <w:rPr>
                <w:rFonts w:ascii="New Gulim" w:hAnsi="New Gulim" w:cs="New Gulim" w:hint="eastAsia"/>
                <w:kern w:val="2"/>
                <w:szCs w:val="24"/>
                <w:lang w:eastAsia="zh-TW"/>
              </w:rPr>
              <w:t>的保額</w:t>
            </w:r>
          </w:p>
          <w:p w:rsidR="00C27A97" w:rsidRPr="00AF06A5" w:rsidRDefault="00C27A97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F06A5" w:rsidTr="00AF06A5">
        <w:tc>
          <w:tcPr>
            <w:tcW w:w="2771" w:type="dxa"/>
            <w:shd w:val="clear" w:color="auto" w:fill="FFFF99"/>
            <w:vAlign w:val="center"/>
          </w:tcPr>
          <w:p w:rsidR="00AF06A5" w:rsidRDefault="00AF06A5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附約保額</w:t>
            </w:r>
          </w:p>
        </w:tc>
        <w:tc>
          <w:tcPr>
            <w:tcW w:w="2771" w:type="dxa"/>
          </w:tcPr>
          <w:p w:rsidR="00AF06A5" w:rsidRDefault="00AF06A5" w:rsidP="00F81FA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DTAAB001.FACE_AMT</w:t>
            </w:r>
          </w:p>
        </w:tc>
        <w:tc>
          <w:tcPr>
            <w:tcW w:w="2771" w:type="dxa"/>
          </w:tcPr>
          <w:p w:rsidR="00AF06A5" w:rsidRDefault="00AF06A5" w:rsidP="00F81FA0">
            <w:pPr>
              <w:pStyle w:val="Tabletext"/>
              <w:keepLines w:val="0"/>
              <w:spacing w:after="0" w:line="240" w:lineRule="auto"/>
              <w:ind w:rightChars="255" w:right="612"/>
              <w:rPr>
                <w:rFonts w:ascii="New Gulim" w:hAnsi="New Gulim" w:cs="New Gulim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DTAAB001.主附約别=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>
              <w:rPr>
                <w:rFonts w:ascii="New Gulim" w:hAnsi="New Gulim" w:cs="New Gulim" w:hint="eastAsia"/>
                <w:kern w:val="2"/>
                <w:szCs w:val="24"/>
                <w:lang w:eastAsia="zh-TW"/>
              </w:rPr>
              <w:t>的保額</w:t>
            </w:r>
          </w:p>
          <w:p w:rsidR="00AF06A5" w:rsidRPr="00AF06A5" w:rsidRDefault="00AF06A5" w:rsidP="00F81FA0">
            <w:pPr>
              <w:pStyle w:val="Tabletext"/>
              <w:keepLines w:val="0"/>
              <w:spacing w:after="0" w:line="240" w:lineRule="auto"/>
              <w:ind w:rightChars="255" w:right="612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New Gulim" w:hAnsi="New Gulim" w:cs="New Gulim" w:hint="eastAsia"/>
                <w:kern w:val="2"/>
                <w:szCs w:val="24"/>
                <w:lang w:eastAsia="zh-TW"/>
              </w:rPr>
              <w:t>(</w:t>
            </w:r>
            <w:r>
              <w:rPr>
                <w:rFonts w:ascii="New Gulim" w:hAnsi="New Gulim" w:cs="New Gulim" w:hint="eastAsia"/>
                <w:kern w:val="2"/>
                <w:szCs w:val="24"/>
                <w:lang w:eastAsia="zh-TW"/>
              </w:rPr>
              <w:t>多筆符合時放入第一筆</w:t>
            </w:r>
            <w:r>
              <w:rPr>
                <w:rFonts w:ascii="New Gulim" w:hAnsi="New Gulim" w:cs="New Gulim" w:hint="eastAsia"/>
                <w:kern w:val="2"/>
                <w:szCs w:val="24"/>
                <w:lang w:eastAsia="zh-TW"/>
              </w:rPr>
              <w:t>)</w:t>
            </w:r>
          </w:p>
          <w:p w:rsidR="00AF06A5" w:rsidRPr="00AF06A5" w:rsidRDefault="00AF06A5" w:rsidP="00F81FA0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F06A5" w:rsidTr="00AF06A5">
        <w:tc>
          <w:tcPr>
            <w:tcW w:w="2771" w:type="dxa"/>
            <w:shd w:val="clear" w:color="auto" w:fill="FFFF99"/>
            <w:vAlign w:val="center"/>
          </w:tcPr>
          <w:p w:rsidR="00AF06A5" w:rsidRDefault="00AF06A5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2771" w:type="dxa"/>
          </w:tcPr>
          <w:p w:rsidR="00AF06A5" w:rsidRDefault="00AF06A5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DTAAB001.OCR_DATE</w:t>
            </w:r>
          </w:p>
        </w:tc>
        <w:tc>
          <w:tcPr>
            <w:tcW w:w="2771" w:type="dxa"/>
          </w:tcPr>
          <w:p w:rsidR="00AF06A5" w:rsidRPr="0008184A" w:rsidRDefault="00AF06A5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F06A5" w:rsidTr="00AF06A5">
        <w:tc>
          <w:tcPr>
            <w:tcW w:w="2771" w:type="dxa"/>
            <w:shd w:val="clear" w:color="auto" w:fill="FFFF99"/>
            <w:vAlign w:val="center"/>
          </w:tcPr>
          <w:p w:rsidR="00AF06A5" w:rsidRDefault="00AF06A5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2771" w:type="dxa"/>
          </w:tcPr>
          <w:p w:rsidR="00AF06A5" w:rsidRDefault="00AF06A5" w:rsidP="00F81FA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DTAAB001.OCR_RESN</w:t>
            </w:r>
          </w:p>
        </w:tc>
        <w:tc>
          <w:tcPr>
            <w:tcW w:w="2771" w:type="dxa"/>
          </w:tcPr>
          <w:p w:rsidR="00AF06A5" w:rsidRPr="0008184A" w:rsidRDefault="00AF06A5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F06A5" w:rsidTr="00AF06A5">
        <w:tc>
          <w:tcPr>
            <w:tcW w:w="2771" w:type="dxa"/>
            <w:shd w:val="clear" w:color="auto" w:fill="FFFF99"/>
            <w:vAlign w:val="center"/>
          </w:tcPr>
          <w:p w:rsidR="00AF06A5" w:rsidRDefault="00AF06A5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死亡種類</w:t>
            </w:r>
          </w:p>
        </w:tc>
        <w:tc>
          <w:tcPr>
            <w:tcW w:w="2771" w:type="dxa"/>
          </w:tcPr>
          <w:p w:rsidR="00AF06A5" w:rsidRDefault="00AF06A5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DTAAB001.DTH_KIND</w:t>
            </w:r>
          </w:p>
        </w:tc>
        <w:tc>
          <w:tcPr>
            <w:tcW w:w="2771" w:type="dxa"/>
          </w:tcPr>
          <w:p w:rsidR="00E55EBD" w:rsidRPr="00351BEC" w:rsidRDefault="00E55EBD" w:rsidP="00E55EBD">
            <w:pPr>
              <w:numPr>
                <w:ins w:id="102" w:author="i9003228" w:date="2010-02-02T16:45:00Z"/>
              </w:numPr>
              <w:rPr>
                <w:ins w:id="103" w:author="i9003228" w:date="2010-02-02T16:45:00Z"/>
                <w:rFonts w:ascii="細明體" w:eastAsia="細明體" w:hAnsi="細明體" w:hint="eastAsia"/>
                <w:sz w:val="20"/>
                <w:szCs w:val="20"/>
              </w:rPr>
            </w:pPr>
            <w:ins w:id="104" w:author="i9003228" w:date="2010-02-02T16:45:00Z">
              <w:r w:rsidRPr="00351BEC">
                <w:rPr>
                  <w:rFonts w:eastAsia="標楷體" w:hAnsi="標楷體" w:hint="eastAsia"/>
                  <w:sz w:val="20"/>
                  <w:szCs w:val="20"/>
                </w:rPr>
                <w:t xml:space="preserve">IF </w:t>
              </w:r>
              <w:r w:rsidRPr="00351BEC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DTAAB001.DTH_KIND = </w:t>
              </w:r>
              <w:r w:rsidRPr="00351BEC"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smartTag w:uri="urn:schemas-microsoft-com:office:smarttags" w:element="chmetcnv">
                <w:smartTagPr>
                  <w:attr w:name="UnitName" w:val="’"/>
                  <w:attr w:name="SourceValue" w:val="2"/>
                  <w:attr w:name="HasSpace" w:val="False"/>
                  <w:attr w:name="Negative" w:val="False"/>
                  <w:attr w:name="NumberType" w:val="1"/>
                  <w:attr w:name="TCSC" w:val="0"/>
                </w:smartTagPr>
                <w:r w:rsidRPr="00351BEC">
                  <w:rPr>
                    <w:rFonts w:ascii="細明體" w:eastAsia="細明體" w:hAnsi="細明體" w:hint="eastAsia"/>
                    <w:sz w:val="20"/>
                    <w:szCs w:val="20"/>
                  </w:rPr>
                  <w:t>2</w:t>
                </w:r>
                <w:r w:rsidRPr="00351BEC">
                  <w:rPr>
                    <w:rFonts w:ascii="細明體" w:eastAsia="細明體" w:hAnsi="細明體"/>
                    <w:sz w:val="20"/>
                    <w:szCs w:val="20"/>
                  </w:rPr>
                  <w:t>’</w:t>
                </w:r>
              </w:smartTag>
            </w:ins>
          </w:p>
          <w:p w:rsidR="00AF06A5" w:rsidRPr="0008184A" w:rsidRDefault="00E55EBD" w:rsidP="00E55EBD">
            <w:pPr>
              <w:rPr>
                <w:rFonts w:eastAsia="標楷體" w:hAnsi="標楷體" w:hint="eastAsia"/>
                <w:sz w:val="22"/>
                <w:szCs w:val="22"/>
              </w:rPr>
            </w:pPr>
            <w:ins w:id="105" w:author="i9003228" w:date="2010-02-02T16:45:00Z">
              <w:r w:rsidRPr="00351BEC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DTAAH013.DTH_KIND = </w:t>
              </w:r>
              <w:r w:rsidRPr="00351BEC"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smartTag w:uri="urn:schemas-microsoft-com:office:smarttags" w:element="chmetcnv">
                <w:smartTagPr>
                  <w:attr w:name="UnitName" w:val="’"/>
                  <w:attr w:name="SourceValue" w:val="3"/>
                  <w:attr w:name="HasSpace" w:val="False"/>
                  <w:attr w:name="Negative" w:val="False"/>
                  <w:attr w:name="NumberType" w:val="1"/>
                  <w:attr w:name="TCSC" w:val="0"/>
                </w:smartTagPr>
                <w:r w:rsidRPr="00351BEC">
                  <w:rPr>
                    <w:rFonts w:ascii="細明體" w:eastAsia="細明體" w:hAnsi="細明體" w:hint="eastAsia"/>
                    <w:sz w:val="20"/>
                    <w:szCs w:val="20"/>
                  </w:rPr>
                  <w:t>3</w:t>
                </w:r>
                <w:r w:rsidRPr="00351BEC">
                  <w:rPr>
                    <w:rFonts w:ascii="細明體" w:eastAsia="細明體" w:hAnsi="細明體"/>
                    <w:sz w:val="20"/>
                    <w:szCs w:val="20"/>
                  </w:rPr>
                  <w:t>’</w:t>
                </w:r>
              </w:smartTag>
            </w:ins>
          </w:p>
        </w:tc>
      </w:tr>
      <w:tr w:rsidR="0095308C" w:rsidTr="00AF06A5">
        <w:tc>
          <w:tcPr>
            <w:tcW w:w="2771" w:type="dxa"/>
            <w:shd w:val="clear" w:color="auto" w:fill="FFFF99"/>
            <w:vAlign w:val="center"/>
          </w:tcPr>
          <w:p w:rsidR="0095308C" w:rsidRDefault="0095308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lastRenderedPageBreak/>
              <w:t>給付金額</w:t>
            </w:r>
          </w:p>
        </w:tc>
        <w:tc>
          <w:tcPr>
            <w:tcW w:w="2771" w:type="dxa"/>
          </w:tcPr>
          <w:p w:rsidR="0095308C" w:rsidRDefault="00C82557" w:rsidP="0095308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</w:t>
            </w:r>
          </w:p>
          <w:p w:rsidR="00C82557" w:rsidRDefault="00C82557" w:rsidP="0095308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del w:id="106" w:author="airily" w:date="2009-12-23T14:51:00Z">
              <w:r w:rsidR="00260F96" w:rsidDel="00BC3665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OCR_NAM</w:delText>
              </w:r>
            </w:del>
            <w:ins w:id="107" w:author="airily" w:date="2009-12-23T14:51:00Z">
              <w:r w:rsidR="00BC3665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PAY_AMT</w:t>
              </w:r>
            </w:ins>
            <w:del w:id="108" w:author="airily" w:date="2009-12-23T14:51:00Z">
              <w:r w:rsidR="00260F96" w:rsidDel="00BC3665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E</w:delText>
              </w:r>
            </w:del>
            <w:r w:rsidR="00260F9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771" w:type="dxa"/>
          </w:tcPr>
          <w:p w:rsidR="0095308C" w:rsidRPr="0008184A" w:rsidRDefault="0095308C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5308C" w:rsidTr="00AF06A5">
        <w:tc>
          <w:tcPr>
            <w:tcW w:w="2771" w:type="dxa"/>
            <w:shd w:val="clear" w:color="auto" w:fill="FFFF99"/>
            <w:vAlign w:val="center"/>
          </w:tcPr>
          <w:p w:rsidR="0095308C" w:rsidRDefault="0095308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2771" w:type="dxa"/>
          </w:tcPr>
          <w:p w:rsidR="0095308C" w:rsidRDefault="008021A0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DTAAA010.事故者姓名</w:t>
            </w:r>
          </w:p>
        </w:tc>
        <w:tc>
          <w:tcPr>
            <w:tcW w:w="2771" w:type="dxa"/>
          </w:tcPr>
          <w:p w:rsidR="0095308C" w:rsidRPr="0008184A" w:rsidRDefault="0095308C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82557" w:rsidTr="00AF06A5">
        <w:tc>
          <w:tcPr>
            <w:tcW w:w="2771" w:type="dxa"/>
            <w:shd w:val="clear" w:color="auto" w:fill="FFFF99"/>
            <w:vAlign w:val="center"/>
          </w:tcPr>
          <w:p w:rsidR="00C82557" w:rsidRDefault="00C82557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被保人ID</w:t>
            </w:r>
          </w:p>
        </w:tc>
        <w:tc>
          <w:tcPr>
            <w:tcW w:w="2771" w:type="dxa"/>
          </w:tcPr>
          <w:p w:rsidR="00C82557" w:rsidRDefault="00C82557" w:rsidP="00E95BF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DTAAB001.OCR_ID</w:t>
            </w:r>
          </w:p>
        </w:tc>
        <w:tc>
          <w:tcPr>
            <w:tcW w:w="2771" w:type="dxa"/>
          </w:tcPr>
          <w:p w:rsidR="00C82557" w:rsidRPr="0008184A" w:rsidRDefault="00C82557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82557" w:rsidTr="00AF06A5">
        <w:tc>
          <w:tcPr>
            <w:tcW w:w="2771" w:type="dxa"/>
            <w:shd w:val="clear" w:color="auto" w:fill="FFFF99"/>
            <w:vAlign w:val="center"/>
          </w:tcPr>
          <w:p w:rsidR="00C82557" w:rsidRDefault="00C82557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2771" w:type="dxa"/>
          </w:tcPr>
          <w:p w:rsidR="00C82557" w:rsidRPr="00C82557" w:rsidRDefault="00C8255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82557">
              <w:rPr>
                <w:rFonts w:ascii="細明體" w:eastAsia="細明體" w:hAnsi="細明體" w:hint="eastAsia"/>
                <w:kern w:val="2"/>
                <w:lang w:eastAsia="zh-TW"/>
              </w:rPr>
              <w:t>DTAAB001.</w:t>
            </w:r>
            <w:r w:rsidRPr="00C82557">
              <w:rPr>
                <w:rStyle w:val="style31"/>
                <w:rFonts w:ascii="細明體" w:eastAsia="細明體" w:hAnsi="細明體" w:hint="eastAsia"/>
              </w:rPr>
              <w:t>ISSUE_DATE</w:t>
            </w:r>
          </w:p>
        </w:tc>
        <w:tc>
          <w:tcPr>
            <w:tcW w:w="2771" w:type="dxa"/>
          </w:tcPr>
          <w:p w:rsidR="00C82557" w:rsidRPr="0008184A" w:rsidRDefault="00C82557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C3665" w:rsidTr="00AF06A5">
        <w:trPr>
          <w:ins w:id="109" w:author="airily" w:date="2009-12-23T15:01:00Z"/>
        </w:trPr>
        <w:tc>
          <w:tcPr>
            <w:tcW w:w="2771" w:type="dxa"/>
            <w:shd w:val="clear" w:color="auto" w:fill="FFFF99"/>
            <w:vAlign w:val="center"/>
          </w:tcPr>
          <w:p w:rsidR="00BC3665" w:rsidRDefault="00BC3665" w:rsidP="0008394D">
            <w:pPr>
              <w:pStyle w:val="Tabletext"/>
              <w:keepLines w:val="0"/>
              <w:spacing w:after="0" w:line="240" w:lineRule="auto"/>
              <w:rPr>
                <w:ins w:id="110" w:author="airily" w:date="2009-12-23T15:01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1" w:author="airily" w:date="2009-12-23T15:01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招攬單位</w:t>
              </w:r>
            </w:ins>
          </w:p>
        </w:tc>
        <w:tc>
          <w:tcPr>
            <w:tcW w:w="2771" w:type="dxa"/>
          </w:tcPr>
          <w:p w:rsidR="00BC3665" w:rsidRPr="00C82557" w:rsidRDefault="00BC3665" w:rsidP="00073CF4">
            <w:pPr>
              <w:pStyle w:val="Tabletext"/>
              <w:keepLines w:val="0"/>
              <w:spacing w:after="0" w:line="240" w:lineRule="auto"/>
              <w:rPr>
                <w:ins w:id="112" w:author="airily" w:date="2009-12-23T15:01:00Z"/>
                <w:rFonts w:ascii="細明體" w:eastAsia="細明體" w:hAnsi="細明體" w:hint="eastAsia"/>
                <w:kern w:val="2"/>
                <w:lang w:eastAsia="zh-TW"/>
              </w:rPr>
            </w:pPr>
            <w:ins w:id="113" w:author="airily" w:date="2009-12-23T15:01:00Z"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DTAP0000.ACT_</w:t>
              </w:r>
            </w:ins>
            <w:ins w:id="114" w:author="airily" w:date="2009-12-23T15:02:00Z"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DIV_NO</w:t>
              </w:r>
            </w:ins>
          </w:p>
        </w:tc>
        <w:tc>
          <w:tcPr>
            <w:tcW w:w="2771" w:type="dxa"/>
          </w:tcPr>
          <w:p w:rsidR="00BC3665" w:rsidRPr="0008184A" w:rsidRDefault="00BC3665" w:rsidP="0008394D">
            <w:pPr>
              <w:rPr>
                <w:ins w:id="115" w:author="airily" w:date="2009-12-23T15:01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  <w:numberingChange w:id="116" w:author="airily" w:date="2009-12-23T14:11:00Z" w:original="%2:3:0:.%3:2:0:.%4:2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17" w:author="airily" w:date="2009-12-23T14:11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18" w:author="airily" w:date="2009-12-23T14:11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119" w:author="airily" w:date="2009-12-23T14:11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120" w:author="airily" w:date="2009-12-23T14:11:00Z" w:original="%2:5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121" w:author="airily" w:date="2009-12-23T14:11:00Z" w:original="%2:5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  <w:numberingChange w:id="122" w:author="airily" w:date="2009-12-23T14:11:00Z" w:original="%2:6:0:.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  <w:numberingChange w:id="123" w:author="airily" w:date="2009-12-23T14:11:00Z" w:original="%2:6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124" w:author="test" w:date="2007-10-02T13:52:00Z" w:original="%1:7:35:、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D3" w:rsidRDefault="00AF6CD3" w:rsidP="00AF6CD3">
      <w:r>
        <w:separator/>
      </w:r>
    </w:p>
  </w:endnote>
  <w:endnote w:type="continuationSeparator" w:id="0">
    <w:p w:rsidR="00AF6CD3" w:rsidRDefault="00AF6CD3" w:rsidP="00AF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D3" w:rsidRDefault="00AF6CD3" w:rsidP="00AF6CD3">
      <w:r>
        <w:separator/>
      </w:r>
    </w:p>
  </w:footnote>
  <w:footnote w:type="continuationSeparator" w:id="0">
    <w:p w:rsidR="00AF6CD3" w:rsidRDefault="00AF6CD3" w:rsidP="00AF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A21F1"/>
    <w:rsid w:val="001B0549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0F96"/>
    <w:rsid w:val="002612F6"/>
    <w:rsid w:val="00264266"/>
    <w:rsid w:val="00264F84"/>
    <w:rsid w:val="00264FEA"/>
    <w:rsid w:val="0026516E"/>
    <w:rsid w:val="0026767E"/>
    <w:rsid w:val="00267F19"/>
    <w:rsid w:val="00286777"/>
    <w:rsid w:val="00290450"/>
    <w:rsid w:val="00294D10"/>
    <w:rsid w:val="002B49C7"/>
    <w:rsid w:val="002B7D54"/>
    <w:rsid w:val="002D317F"/>
    <w:rsid w:val="002D3506"/>
    <w:rsid w:val="002E0AE6"/>
    <w:rsid w:val="002E2EA9"/>
    <w:rsid w:val="002E7089"/>
    <w:rsid w:val="002E7FA8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13B72"/>
    <w:rsid w:val="00444EC0"/>
    <w:rsid w:val="0047096F"/>
    <w:rsid w:val="0047182E"/>
    <w:rsid w:val="004757EB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24EC"/>
    <w:rsid w:val="004E5035"/>
    <w:rsid w:val="004F0667"/>
    <w:rsid w:val="004F21C0"/>
    <w:rsid w:val="004F6F61"/>
    <w:rsid w:val="004F7E07"/>
    <w:rsid w:val="00506265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A7822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17C55"/>
    <w:rsid w:val="00620F3F"/>
    <w:rsid w:val="006247D8"/>
    <w:rsid w:val="00625638"/>
    <w:rsid w:val="00627F4C"/>
    <w:rsid w:val="006328DB"/>
    <w:rsid w:val="006345A9"/>
    <w:rsid w:val="0064084B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80134F"/>
    <w:rsid w:val="008021A0"/>
    <w:rsid w:val="00804DF5"/>
    <w:rsid w:val="00813A0C"/>
    <w:rsid w:val="00816AE7"/>
    <w:rsid w:val="008172EA"/>
    <w:rsid w:val="00830BEA"/>
    <w:rsid w:val="0083321D"/>
    <w:rsid w:val="0084638D"/>
    <w:rsid w:val="008550D0"/>
    <w:rsid w:val="00856204"/>
    <w:rsid w:val="00857D93"/>
    <w:rsid w:val="00866784"/>
    <w:rsid w:val="00872893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5308C"/>
    <w:rsid w:val="0096501E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9F7D5C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AF06A5"/>
    <w:rsid w:val="00AF6CD3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43E"/>
    <w:rsid w:val="00B93D18"/>
    <w:rsid w:val="00BA559E"/>
    <w:rsid w:val="00BA67B7"/>
    <w:rsid w:val="00BC0388"/>
    <w:rsid w:val="00BC3665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1B97"/>
    <w:rsid w:val="00C2238B"/>
    <w:rsid w:val="00C2615D"/>
    <w:rsid w:val="00C27A97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82557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56FA"/>
    <w:rsid w:val="00D07662"/>
    <w:rsid w:val="00D16896"/>
    <w:rsid w:val="00D2458A"/>
    <w:rsid w:val="00D25C3D"/>
    <w:rsid w:val="00D272DE"/>
    <w:rsid w:val="00D43190"/>
    <w:rsid w:val="00D43BC8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537C"/>
    <w:rsid w:val="00E17489"/>
    <w:rsid w:val="00E277C0"/>
    <w:rsid w:val="00E322FD"/>
    <w:rsid w:val="00E32702"/>
    <w:rsid w:val="00E33BAD"/>
    <w:rsid w:val="00E55EBD"/>
    <w:rsid w:val="00E573BB"/>
    <w:rsid w:val="00E95BF0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27714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1FA0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F218D8-DABC-464D-964D-9A24666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styleId="ae">
    <w:name w:val="header"/>
    <w:basedOn w:val="a"/>
    <w:link w:val="af"/>
    <w:rsid w:val="00AF6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AF6CD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