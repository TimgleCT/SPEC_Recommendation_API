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DE085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bookmarkStart w:id="0" w:name="_GoBack"/>
            <w:bookmarkEnd w:id="0"/>
            <w:r w:rsidRPr="00DE085D">
              <w:rPr>
                <w:rFonts w:ascii="新細明體" w:hAnsi="新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DE085D">
              <w:rPr>
                <w:rFonts w:ascii="新細明體" w:hAnsi="新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DE085D">
              <w:rPr>
                <w:rFonts w:ascii="新細明體" w:hAnsi="新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DE085D">
              <w:rPr>
                <w:rFonts w:ascii="新細明體" w:hAnsi="新細明體"/>
                <w:lang w:eastAsia="zh-TW"/>
              </w:rPr>
              <w:t>Author</w:t>
            </w:r>
          </w:p>
        </w:tc>
      </w:tr>
      <w:tr w:rsidR="00E402BB" w:rsidRPr="00DE085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F334F0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11"/>
                <w:attr w:name="IsLunarDate" w:val="False"/>
                <w:attr w:name="IsROCDate" w:val="False"/>
              </w:smartTagPr>
              <w:r w:rsidRPr="00DE085D">
                <w:rPr>
                  <w:rFonts w:ascii="新細明體" w:hAnsi="新細明體" w:hint="eastAsia"/>
                  <w:lang w:eastAsia="zh-TW"/>
                </w:rPr>
                <w:t>200</w:t>
              </w:r>
              <w:r w:rsidR="008464C0" w:rsidRPr="00DE085D">
                <w:rPr>
                  <w:rFonts w:ascii="新細明體" w:hAnsi="新細明體" w:hint="eastAsia"/>
                  <w:lang w:eastAsia="zh-TW"/>
                </w:rPr>
                <w:t>8</w:t>
              </w:r>
              <w:r w:rsidRPr="00DE085D">
                <w:rPr>
                  <w:rFonts w:ascii="新細明體" w:hAnsi="新細明體" w:hint="eastAsia"/>
                  <w:lang w:eastAsia="zh-TW"/>
                </w:rPr>
                <w:t>/</w:t>
              </w:r>
              <w:r w:rsidR="008464C0" w:rsidRPr="00DE085D">
                <w:rPr>
                  <w:rFonts w:ascii="新細明體" w:hAnsi="新細明體" w:hint="eastAsia"/>
                  <w:lang w:eastAsia="zh-TW"/>
                </w:rPr>
                <w:t>07</w:t>
              </w:r>
              <w:r w:rsidRPr="00DE085D">
                <w:rPr>
                  <w:rFonts w:ascii="新細明體" w:hAnsi="新細明體" w:hint="eastAsia"/>
                  <w:lang w:eastAsia="zh-TW"/>
                </w:rPr>
                <w:t>/</w:t>
              </w:r>
              <w:r w:rsidR="008464C0" w:rsidRPr="00DE085D">
                <w:rPr>
                  <w:rFonts w:ascii="新細明體" w:hAnsi="新細明體" w:hint="eastAsia"/>
                  <w:lang w:eastAsia="zh-TW"/>
                </w:rPr>
                <w:t>1</w:t>
              </w:r>
              <w:r w:rsidR="00DC1B50">
                <w:rPr>
                  <w:rFonts w:ascii="新細明體" w:hAnsi="新細明體" w:hint="eastAsia"/>
                  <w:lang w:eastAsia="zh-TW"/>
                </w:rPr>
                <w:t>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DE085D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DE085D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</w:p>
        </w:tc>
      </w:tr>
    </w:tbl>
    <w:p w:rsidR="003B39BE" w:rsidRDefault="003B39BE" w:rsidP="003B39BE">
      <w:pPr>
        <w:pStyle w:val="Tabletext"/>
        <w:keepLines w:val="0"/>
        <w:spacing w:after="0" w:line="240" w:lineRule="auto"/>
        <w:ind w:left="425"/>
        <w:rPr>
          <w:rFonts w:ascii="新細明體" w:hAnsi="新細明體"/>
          <w:kern w:val="2"/>
          <w:lang w:eastAsia="zh-TW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5103"/>
        <w:gridCol w:w="1276"/>
        <w:gridCol w:w="1779"/>
      </w:tblGrid>
      <w:tr w:rsidR="003B39BE" w:rsidRPr="00E8700A" w:rsidTr="003B39BE">
        <w:tc>
          <w:tcPr>
            <w:tcW w:w="1560" w:type="dxa"/>
          </w:tcPr>
          <w:p w:rsidR="003B39BE" w:rsidRPr="00BD5672" w:rsidRDefault="003B39BE" w:rsidP="00E235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3B39BE" w:rsidRPr="00BD5672" w:rsidRDefault="003B39BE" w:rsidP="00E235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103" w:type="dxa"/>
          </w:tcPr>
          <w:p w:rsidR="003B39BE" w:rsidRPr="00BD5672" w:rsidRDefault="003B39BE" w:rsidP="00E235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</w:tcPr>
          <w:p w:rsidR="003B39BE" w:rsidRPr="00BD5672" w:rsidRDefault="003B39BE" w:rsidP="00E235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779" w:type="dxa"/>
          </w:tcPr>
          <w:p w:rsidR="003B39BE" w:rsidRPr="00BD5672" w:rsidRDefault="003B39BE" w:rsidP="00E235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B39BE" w:rsidRPr="00E8700A" w:rsidTr="003B39BE">
        <w:trPr>
          <w:ins w:id="1" w:author="蕭侑文" w:date="2018-05-09T11:41:00Z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BE" w:rsidRPr="003B39BE" w:rsidRDefault="003B39BE" w:rsidP="00E23551">
            <w:pPr>
              <w:spacing w:line="240" w:lineRule="atLeast"/>
              <w:jc w:val="center"/>
              <w:rPr>
                <w:ins w:id="2" w:author="蕭侑文" w:date="2018-05-09T11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蕭侑文" w:date="2018-05-09T11:41:00Z">
              <w:r w:rsidRPr="003B39BE">
                <w:rPr>
                  <w:rFonts w:ascii="細明體" w:eastAsia="細明體" w:hAnsi="細明體" w:cs="Courier New"/>
                  <w:sz w:val="20"/>
                  <w:szCs w:val="20"/>
                </w:rPr>
                <w:t>2018/5/9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BE" w:rsidRPr="003B39BE" w:rsidRDefault="003B39BE" w:rsidP="00E23551">
            <w:pPr>
              <w:spacing w:line="240" w:lineRule="atLeast"/>
              <w:jc w:val="center"/>
              <w:rPr>
                <w:ins w:id="4" w:author="蕭侑文" w:date="2018-05-09T11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蕭侑文" w:date="2018-05-09T11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BE" w:rsidRPr="003B39BE" w:rsidRDefault="003B39BE" w:rsidP="0016200D">
            <w:pPr>
              <w:spacing w:line="240" w:lineRule="atLeast"/>
              <w:rPr>
                <w:ins w:id="6" w:author="蕭侑文" w:date="2018-05-09T11:41:00Z"/>
                <w:rFonts w:ascii="細明體" w:eastAsia="細明體" w:hAnsi="細明體" w:cs="Courier New" w:hint="eastAsia"/>
                <w:sz w:val="20"/>
                <w:szCs w:val="20"/>
              </w:rPr>
              <w:pPrChange w:id="7" w:author="蕭侑文" w:date="2018-05-09T11:41:00Z">
                <w:pPr>
                  <w:spacing w:line="240" w:lineRule="atLeast"/>
                  <w:jc w:val="center"/>
                </w:pPr>
              </w:pPrChange>
            </w:pPr>
            <w:ins w:id="8" w:author="蕭侑文" w:date="2018-05-09T11:41:00Z">
              <w:r w:rsidRPr="003B39B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批次FETCH SIZE調整專案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BE" w:rsidRPr="003B39BE" w:rsidRDefault="003B39BE" w:rsidP="00E23551">
            <w:pPr>
              <w:spacing w:line="240" w:lineRule="atLeast"/>
              <w:jc w:val="center"/>
              <w:rPr>
                <w:ins w:id="9" w:author="蕭侑文" w:date="2018-05-09T11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蕭侑文" w:date="2018-05-09T11:41:00Z">
              <w:r w:rsidRPr="003B39B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BE" w:rsidRPr="003B39BE" w:rsidRDefault="003B39BE" w:rsidP="00E23551">
            <w:pPr>
              <w:spacing w:line="240" w:lineRule="atLeast"/>
              <w:jc w:val="center"/>
              <w:rPr>
                <w:ins w:id="11" w:author="蕭侑文" w:date="2018-05-09T11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蕭侑文" w:date="2018-05-09T11:41:00Z">
              <w:r w:rsidRPr="003B39BE">
                <w:rPr>
                  <w:rFonts w:ascii="細明體" w:eastAsia="細明體" w:hAnsi="細明體" w:cs="Courier New"/>
                  <w:sz w:val="20"/>
                  <w:szCs w:val="20"/>
                </w:rPr>
                <w:t>180322001009</w:t>
              </w:r>
            </w:ins>
          </w:p>
        </w:tc>
      </w:tr>
    </w:tbl>
    <w:p w:rsidR="003B39BE" w:rsidRDefault="003B39BE" w:rsidP="003B39BE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3B39BE" w:rsidRDefault="003B39BE" w:rsidP="003B39BE">
      <w:pPr>
        <w:pStyle w:val="Tabletext"/>
        <w:keepLines w:val="0"/>
        <w:spacing w:after="0" w:line="240" w:lineRule="auto"/>
        <w:ind w:left="425"/>
        <w:rPr>
          <w:rFonts w:ascii="新細明體" w:hAnsi="新細明體"/>
          <w:kern w:val="2"/>
          <w:lang w:eastAsia="zh-TW"/>
        </w:rPr>
      </w:pPr>
    </w:p>
    <w:p w:rsidR="00E402BB" w:rsidRPr="00DE085D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E402BB" w:rsidRPr="00DE085D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程式功能：</w:t>
      </w:r>
      <w:r w:rsidR="00CE2ACF" w:rsidRPr="00DE085D">
        <w:rPr>
          <w:rFonts w:ascii="新細明體" w:hAnsi="新細明體" w:hint="eastAsia"/>
          <w:kern w:val="2"/>
          <w:lang w:eastAsia="zh-TW"/>
        </w:rPr>
        <w:t>服務科長管理報表_</w:t>
      </w:r>
      <w:r w:rsidR="00DC1B50">
        <w:rPr>
          <w:rFonts w:ascii="新細明體" w:hAnsi="新細明體" w:hint="eastAsia"/>
          <w:kern w:val="2"/>
          <w:lang w:eastAsia="zh-TW"/>
        </w:rPr>
        <w:t>匯入報表管理系統</w:t>
      </w:r>
      <w:r w:rsidR="00874237">
        <w:rPr>
          <w:rFonts w:ascii="新細明體" w:hAnsi="新細明體" w:hint="eastAsia"/>
          <w:kern w:val="2"/>
          <w:lang w:eastAsia="zh-TW"/>
        </w:rPr>
        <w:t>_</w:t>
      </w:r>
      <w:r w:rsidR="00DC1B50">
        <w:rPr>
          <w:rFonts w:ascii="新細明體" w:hAnsi="新細明體" w:hint="eastAsia"/>
          <w:kern w:val="2"/>
          <w:lang w:eastAsia="zh-TW"/>
        </w:rPr>
        <w:t>抽件</w:t>
      </w:r>
      <w:r w:rsidR="00FD3979" w:rsidRPr="00DE085D">
        <w:rPr>
          <w:rFonts w:ascii="新細明體" w:hAnsi="新細明體" w:hint="eastAsia"/>
          <w:kern w:val="2"/>
          <w:lang w:eastAsia="zh-TW"/>
        </w:rPr>
        <w:t>作業</w:t>
      </w:r>
    </w:p>
    <w:p w:rsidR="00E402BB" w:rsidRPr="00DE085D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程式名稱：</w:t>
      </w:r>
      <w:r w:rsidR="00F71A71" w:rsidRPr="00DE085D">
        <w:rPr>
          <w:rFonts w:ascii="新細明體" w:hAnsi="新細明體" w:hint="eastAsia"/>
          <w:kern w:val="2"/>
          <w:lang w:eastAsia="zh-TW"/>
        </w:rPr>
        <w:t>A</w:t>
      </w:r>
      <w:r w:rsidR="003519C9" w:rsidRPr="00DE085D">
        <w:rPr>
          <w:rFonts w:ascii="新細明體" w:hAnsi="新細明體" w:hint="eastAsia"/>
          <w:kern w:val="2"/>
          <w:lang w:eastAsia="zh-TW"/>
        </w:rPr>
        <w:t>A</w:t>
      </w:r>
      <w:r w:rsidR="008A0B30" w:rsidRPr="00DE085D">
        <w:rPr>
          <w:rFonts w:ascii="新細明體" w:hAnsi="新細明體" w:hint="eastAsia"/>
          <w:kern w:val="2"/>
          <w:lang w:eastAsia="zh-TW"/>
        </w:rPr>
        <w:t>H5</w:t>
      </w:r>
      <w:r w:rsidR="00F71A71" w:rsidRPr="00DE085D">
        <w:rPr>
          <w:rFonts w:ascii="新細明體" w:hAnsi="新細明體" w:hint="eastAsia"/>
          <w:kern w:val="2"/>
          <w:lang w:eastAsia="zh-TW"/>
        </w:rPr>
        <w:t>_B</w:t>
      </w:r>
      <w:r w:rsidR="00CE2ACF" w:rsidRPr="00DE085D">
        <w:rPr>
          <w:rFonts w:ascii="新細明體" w:hAnsi="新細明體" w:hint="eastAsia"/>
          <w:kern w:val="2"/>
          <w:lang w:eastAsia="zh-TW"/>
        </w:rPr>
        <w:t>2</w:t>
      </w:r>
      <w:r w:rsidR="003519C9" w:rsidRPr="00DE085D">
        <w:rPr>
          <w:rFonts w:ascii="新細明體" w:hAnsi="新細明體" w:hint="eastAsia"/>
          <w:kern w:val="2"/>
          <w:lang w:eastAsia="zh-TW"/>
        </w:rPr>
        <w:t>0</w:t>
      </w:r>
      <w:r w:rsidR="003A20BA">
        <w:rPr>
          <w:rFonts w:ascii="新細明體" w:hAnsi="新細明體" w:hint="eastAsia"/>
          <w:kern w:val="2"/>
          <w:lang w:eastAsia="zh-TW"/>
        </w:rPr>
        <w:t>3</w:t>
      </w:r>
    </w:p>
    <w:p w:rsidR="00E402BB" w:rsidRPr="00DE085D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作業方式：BATCH</w:t>
      </w:r>
    </w:p>
    <w:p w:rsidR="00E402BB" w:rsidRPr="00DE085D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概要說明：</w:t>
      </w:r>
      <w:r w:rsidR="0021023C" w:rsidRPr="00DE085D">
        <w:rPr>
          <w:rFonts w:ascii="新細明體" w:hAnsi="新細明體" w:hint="eastAsia"/>
          <w:kern w:val="2"/>
          <w:lang w:eastAsia="zh-TW"/>
        </w:rPr>
        <w:t xml:space="preserve"> </w:t>
      </w:r>
    </w:p>
    <w:p w:rsidR="00E402BB" w:rsidRDefault="003A20BA" w:rsidP="00E926BD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匯入</w:t>
      </w:r>
      <w:r w:rsidR="00662521">
        <w:rPr>
          <w:rFonts w:ascii="新細明體" w:hAnsi="新細明體" w:hint="eastAsia"/>
          <w:kern w:val="2"/>
          <w:lang w:eastAsia="zh-TW"/>
        </w:rPr>
        <w:t>統計報表管理系統_</w:t>
      </w:r>
      <w:r>
        <w:rPr>
          <w:rFonts w:ascii="新細明體" w:hAnsi="新細明體" w:hint="eastAsia"/>
          <w:kern w:val="2"/>
          <w:lang w:eastAsia="zh-TW"/>
        </w:rPr>
        <w:t>抽件作業</w:t>
      </w:r>
    </w:p>
    <w:p w:rsidR="00662521" w:rsidRDefault="00662521" w:rsidP="00662521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662521" w:rsidRDefault="00662521" w:rsidP="00662521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理賠受理檔抽件</w:t>
      </w:r>
      <w:r w:rsidRPr="00574E64">
        <w:rPr>
          <w:rFonts w:ascii="新細明體" w:hAnsi="新細明體"/>
          <w:kern w:val="2"/>
          <w:lang w:eastAsia="zh-TW"/>
        </w:rPr>
        <w:sym w:font="Wingdings" w:char="F0E0"/>
      </w:r>
      <w:r w:rsidRPr="00DE085D">
        <w:rPr>
          <w:rFonts w:ascii="新細明體" w:hAnsi="新細明體" w:hint="eastAsia"/>
          <w:kern w:val="2"/>
          <w:lang w:eastAsia="zh-TW"/>
        </w:rPr>
        <w:t>寫入</w:t>
      </w:r>
      <w:r>
        <w:rPr>
          <w:rFonts w:ascii="新細明體" w:hAnsi="新細明體" w:hint="eastAsia"/>
          <w:kern w:val="2"/>
          <w:lang w:eastAsia="zh-TW"/>
        </w:rPr>
        <w:t>DTAAF001</w:t>
      </w:r>
      <w:r w:rsidRPr="00DE085D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--&gt;報表管理系統(DTAEK030)</w:t>
      </w:r>
    </w:p>
    <w:p w:rsidR="00E402BB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相關檔案（TABLE）：</w:t>
      </w:r>
    </w:p>
    <w:p w:rsidR="00662521" w:rsidRPr="00DE085D" w:rsidRDefault="00662521" w:rsidP="00662521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</w:t>
      </w:r>
      <w:r>
        <w:rPr>
          <w:rFonts w:hint="eastAsia"/>
          <w:kern w:val="2"/>
          <w:szCs w:val="24"/>
          <w:lang w:eastAsia="zh-TW"/>
        </w:rPr>
        <w:t>：</w:t>
      </w:r>
    </w:p>
    <w:p w:rsidR="00F02B1D" w:rsidRPr="00DE085D" w:rsidRDefault="008A7F41" w:rsidP="00662521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理賠</w:t>
      </w:r>
      <w:r w:rsidR="008A0B30" w:rsidRPr="00DE085D">
        <w:rPr>
          <w:rFonts w:ascii="新細明體" w:hAnsi="新細明體" w:hint="eastAsia"/>
          <w:kern w:val="2"/>
          <w:lang w:eastAsia="zh-TW"/>
        </w:rPr>
        <w:t>受理</w:t>
      </w:r>
      <w:r w:rsidR="00F02B1D" w:rsidRPr="00DE085D">
        <w:rPr>
          <w:rFonts w:ascii="新細明體" w:hAnsi="新細明體" w:hint="eastAsia"/>
          <w:kern w:val="2"/>
          <w:lang w:eastAsia="zh-TW"/>
        </w:rPr>
        <w:t>檔</w:t>
      </w:r>
      <w:r w:rsidRPr="00DE085D">
        <w:rPr>
          <w:rFonts w:ascii="新細明體" w:hAnsi="新細明體" w:hint="eastAsia"/>
          <w:kern w:val="2"/>
          <w:lang w:eastAsia="zh-TW"/>
        </w:rPr>
        <w:t>：</w:t>
      </w:r>
      <w:r w:rsidR="00F02B1D" w:rsidRPr="00DE085D">
        <w:rPr>
          <w:rFonts w:ascii="新細明體" w:hAnsi="新細明體" w:hint="eastAsia"/>
          <w:kern w:val="2"/>
          <w:lang w:eastAsia="zh-TW"/>
        </w:rPr>
        <w:t>DTAA</w:t>
      </w:r>
      <w:r w:rsidR="008A0B30" w:rsidRPr="00DE085D">
        <w:rPr>
          <w:rFonts w:ascii="新細明體" w:hAnsi="新細明體" w:hint="eastAsia"/>
          <w:kern w:val="2"/>
          <w:lang w:eastAsia="zh-TW"/>
        </w:rPr>
        <w:t>A</w:t>
      </w:r>
      <w:r w:rsidR="00F02B1D" w:rsidRPr="00DE085D">
        <w:rPr>
          <w:rFonts w:ascii="新細明體" w:hAnsi="新細明體" w:hint="eastAsia"/>
          <w:kern w:val="2"/>
          <w:lang w:eastAsia="zh-TW"/>
        </w:rPr>
        <w:t>00</w:t>
      </w:r>
      <w:r w:rsidR="008A0B30" w:rsidRPr="00DE085D">
        <w:rPr>
          <w:rFonts w:ascii="新細明體" w:hAnsi="新細明體" w:hint="eastAsia"/>
          <w:kern w:val="2"/>
          <w:lang w:eastAsia="zh-TW"/>
        </w:rPr>
        <w:t>1</w:t>
      </w:r>
    </w:p>
    <w:p w:rsidR="008A7F41" w:rsidRPr="00DE085D" w:rsidRDefault="008A7F41" w:rsidP="00662521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理賠申請書檔：DTAAA010</w:t>
      </w:r>
    </w:p>
    <w:p w:rsidR="007C2C6F" w:rsidRDefault="007C2C6F" w:rsidP="00662521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理賠索賠類別檔：DTAAA011</w:t>
      </w:r>
    </w:p>
    <w:p w:rsidR="00662521" w:rsidRPr="00DE085D" w:rsidRDefault="00662521" w:rsidP="00662521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OUTPUT</w:t>
      </w:r>
      <w:r>
        <w:rPr>
          <w:rFonts w:hint="eastAsia"/>
          <w:kern w:val="2"/>
          <w:szCs w:val="24"/>
          <w:lang w:eastAsia="zh-TW"/>
        </w:rPr>
        <w:t>：</w:t>
      </w:r>
    </w:p>
    <w:p w:rsidR="002747DA" w:rsidRPr="00DE085D" w:rsidRDefault="002747DA" w:rsidP="00662521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明</w:t>
      </w:r>
      <w:r w:rsidRPr="00DE085D">
        <w:rPr>
          <w:rFonts w:ascii="新細明體" w:hAnsi="新細明體" w:hint="eastAsia"/>
          <w:kern w:val="2"/>
          <w:lang w:eastAsia="zh-TW"/>
        </w:rPr>
        <w:t>細檔：DTAA</w:t>
      </w:r>
      <w:r>
        <w:rPr>
          <w:rFonts w:ascii="新細明體" w:hAnsi="新細明體" w:hint="eastAsia"/>
          <w:kern w:val="2"/>
          <w:lang w:eastAsia="zh-TW"/>
        </w:rPr>
        <w:t>F001</w:t>
      </w:r>
    </w:p>
    <w:p w:rsidR="00E402BB" w:rsidRPr="00DE085D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使用模組：</w:t>
      </w:r>
    </w:p>
    <w:p w:rsidR="00E402BB" w:rsidRPr="00DE085D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批次作業異常訊息記錄模組</w:t>
      </w:r>
    </w:p>
    <w:p w:rsidR="00E402BB" w:rsidRPr="00DE085D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批次作業處理件數記錄模組</w:t>
      </w:r>
    </w:p>
    <w:p w:rsidR="00D526F8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作業方式</w:t>
      </w:r>
      <w:r w:rsidR="000D658B">
        <w:rPr>
          <w:rFonts w:ascii="新細明體" w:hAnsi="新細明體" w:hint="eastAsia"/>
          <w:kern w:val="2"/>
          <w:lang w:eastAsia="zh-TW"/>
        </w:rPr>
        <w:t>：</w:t>
      </w:r>
    </w:p>
    <w:p w:rsidR="000D658B" w:rsidRDefault="000D658B" w:rsidP="000D658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傳入參數：作業年月日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若無傳值，抓系統時間</w:t>
      </w:r>
      <w:r>
        <w:rPr>
          <w:rFonts w:hint="eastAsia"/>
          <w:kern w:val="2"/>
          <w:szCs w:val="24"/>
          <w:lang w:eastAsia="zh-TW"/>
        </w:rPr>
        <w:t>)</w:t>
      </w:r>
    </w:p>
    <w:p w:rsidR="000D658B" w:rsidRDefault="000D658B" w:rsidP="000D658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0D658B" w:rsidRDefault="000D658B" w:rsidP="000D658B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0D658B" w:rsidRPr="000D658B" w:rsidRDefault="000D658B" w:rsidP="000D658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共用變數：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D526F8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803379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JAAAH5203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803379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AAH5_B203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H5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D526F8" w:rsidRDefault="00D526F8" w:rsidP="00D526F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7426C3" w:rsidRPr="007426C3" w:rsidRDefault="00012A9E" w:rsidP="007426C3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426C3">
        <w:rPr>
          <w:rFonts w:ascii="新細明體" w:hAnsi="新細明體" w:hint="eastAsia"/>
          <w:kern w:val="2"/>
          <w:lang w:eastAsia="zh-TW"/>
        </w:rPr>
        <w:t>匯入報表管理系統_</w:t>
      </w:r>
      <w:r w:rsidR="007426C3" w:rsidRPr="007426C3">
        <w:rPr>
          <w:rFonts w:ascii="新細明體" w:hAnsi="新細明體"/>
          <w:color w:val="333333"/>
          <w:lang w:eastAsia="zh-TW"/>
        </w:rPr>
        <w:t>batch設定的參數陣列</w:t>
      </w:r>
      <w:r w:rsidR="007426C3" w:rsidRPr="007426C3">
        <w:rPr>
          <w:rFonts w:ascii="新細明體" w:hAnsi="新細明體" w:hint="eastAsia"/>
          <w:color w:val="333333"/>
          <w:lang w:eastAsia="zh-TW"/>
        </w:rPr>
        <w:t>：</w:t>
      </w:r>
      <w:r w:rsidR="00390F14">
        <w:rPr>
          <w:rFonts w:ascii="新細明體" w:hAnsi="新細明體" w:hint="eastAsia"/>
          <w:color w:val="333333"/>
          <w:lang w:eastAsia="zh-TW"/>
        </w:rPr>
        <w:t>(見</w:t>
      </w:r>
      <w:r w:rsidR="00390F14" w:rsidRPr="00390F14">
        <w:rPr>
          <w:rFonts w:ascii="新細明體" w:hAnsi="新細明體"/>
          <w:color w:val="333333"/>
          <w:lang w:eastAsia="zh-TW"/>
        </w:rPr>
        <w:t>AE_K0Z002</w:t>
      </w:r>
      <w:r w:rsidR="00390F14">
        <w:rPr>
          <w:rFonts w:ascii="新細明體" w:hAnsi="新細明體" w:hint="eastAsia"/>
          <w:color w:val="333333"/>
          <w:lang w:eastAsia="zh-TW"/>
        </w:rPr>
        <w:t>說明)</w:t>
      </w:r>
    </w:p>
    <w:tbl>
      <w:tblPr>
        <w:tblW w:w="0" w:type="auto"/>
        <w:tblCellSpacing w:w="15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5"/>
        <w:gridCol w:w="3060"/>
        <w:gridCol w:w="3060"/>
      </w:tblGrid>
      <w:tr w:rsidR="007426C3" w:rsidRPr="007426C3">
        <w:trPr>
          <w:tblCellSpacing w:w="15" w:type="dxa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26C3" w:rsidRPr="007426C3" w:rsidRDefault="007426C3" w:rsidP="00CD68A9">
            <w:pPr>
              <w:widowControl/>
              <w:jc w:val="center"/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</w:pPr>
            <w:r w:rsidRPr="007426C3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26C3" w:rsidRPr="007426C3" w:rsidRDefault="00CD68A9" w:rsidP="00CD68A9">
            <w:pPr>
              <w:widowControl/>
              <w:jc w:val="center"/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color w:val="333333"/>
                <w:kern w:val="0"/>
                <w:sz w:val="20"/>
                <w:szCs w:val="20"/>
              </w:rPr>
              <w:t>說明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26C3" w:rsidRPr="007426C3" w:rsidRDefault="00CD68A9" w:rsidP="00CD68A9">
            <w:pPr>
              <w:widowControl/>
              <w:jc w:val="center"/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color w:val="333333"/>
                <w:kern w:val="0"/>
                <w:sz w:val="20"/>
                <w:szCs w:val="20"/>
              </w:rPr>
              <w:t>值</w:t>
            </w:r>
          </w:p>
        </w:tc>
      </w:tr>
      <w:tr w:rsidR="007426C3" w:rsidRPr="007426C3">
        <w:trPr>
          <w:tblCellSpacing w:w="15" w:type="dxa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26C3" w:rsidRPr="007426C3" w:rsidRDefault="007426C3" w:rsidP="007426C3">
            <w:pPr>
              <w:widowControl/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</w:pPr>
            <w:r w:rsidRPr="007426C3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LST_KND 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26C3" w:rsidRPr="007426C3" w:rsidRDefault="007426C3" w:rsidP="007426C3">
            <w:pPr>
              <w:widowControl/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</w:pPr>
            <w:r w:rsidRPr="007426C3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報表種類, 一定有值 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26C3" w:rsidRPr="007426C3" w:rsidRDefault="00CD68A9" w:rsidP="007426C3">
            <w:pPr>
              <w:widowControl/>
              <w:rPr>
                <w:rFonts w:ascii="新細明體" w:hAnsi="新細明體" w:cs="新細明體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>‘</w:t>
            </w:r>
            <w:r>
              <w:rPr>
                <w:rFonts w:ascii="新細明體" w:hAnsi="新細明體" w:cs="新細明體" w:hint="eastAsia"/>
                <w:color w:val="333333"/>
                <w:kern w:val="0"/>
                <w:sz w:val="20"/>
                <w:szCs w:val="20"/>
              </w:rPr>
              <w:t>AAH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>
                <w:rPr>
                  <w:rFonts w:ascii="新細明體" w:hAnsi="新細明體" w:cs="新細明體" w:hint="eastAsia"/>
                  <w:color w:val="333333"/>
                  <w:kern w:val="0"/>
                  <w:sz w:val="20"/>
                  <w:szCs w:val="20"/>
                </w:rPr>
                <w:t>5</w:t>
              </w:r>
              <w:r>
                <w:rPr>
                  <w:rFonts w:ascii="新細明體" w:hAnsi="新細明體" w:cs="新細明體"/>
                  <w:color w:val="333333"/>
                  <w:kern w:val="0"/>
                  <w:sz w:val="20"/>
                  <w:szCs w:val="20"/>
                </w:rPr>
                <w:t>’</w:t>
              </w:r>
            </w:smartTag>
          </w:p>
        </w:tc>
      </w:tr>
      <w:tr w:rsidR="007426C3" w:rsidRPr="007426C3">
        <w:trPr>
          <w:tblCellSpacing w:w="15" w:type="dxa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26C3" w:rsidRPr="007426C3" w:rsidRDefault="007426C3" w:rsidP="007426C3">
            <w:pPr>
              <w:widowControl/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</w:pPr>
            <w:r w:rsidRPr="007426C3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WRK_YMD 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26C3" w:rsidRPr="007426C3" w:rsidRDefault="007426C3" w:rsidP="007426C3">
            <w:pPr>
              <w:widowControl/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</w:pPr>
            <w:r w:rsidRPr="007426C3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>工作年月日, 不一定有值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26C3" w:rsidRPr="007426C3" w:rsidRDefault="00AB6C47" w:rsidP="007426C3">
            <w:pPr>
              <w:widowControl/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</w:pPr>
            <w:r>
              <w:rPr>
                <w:rFonts w:ascii="新細明體" w:hAnsi="新細明體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Fonts w:ascii="新細明體" w:hAnsi="新細明體" w:hint="eastAsia"/>
                </w:rPr>
                <w:t>0</w:t>
              </w:r>
              <w:r>
                <w:rPr>
                  <w:rFonts w:ascii="新細明體" w:hAnsi="新細明體"/>
                </w:rPr>
                <w:t>’</w:t>
              </w:r>
            </w:smartTag>
          </w:p>
        </w:tc>
      </w:tr>
    </w:tbl>
    <w:p w:rsidR="007426C3" w:rsidRPr="000D658B" w:rsidRDefault="007426C3" w:rsidP="007426C3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lang w:eastAsia="zh-TW"/>
        </w:rPr>
      </w:pPr>
    </w:p>
    <w:p w:rsidR="00F66D5C" w:rsidRPr="00DE085D" w:rsidRDefault="00F66D5C" w:rsidP="00D526F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402BB" w:rsidRPr="00DE085D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程式內容：</w:t>
      </w:r>
    </w:p>
    <w:p w:rsidR="00E402BB" w:rsidRPr="00DE085D" w:rsidRDefault="00E402BB" w:rsidP="00380CED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起始：</w:t>
      </w:r>
    </w:p>
    <w:p w:rsidR="00FA6DCC" w:rsidRPr="00DE085D" w:rsidRDefault="00FA6DCC" w:rsidP="00380CED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085D">
        <w:rPr>
          <w:rFonts w:ascii="新細明體" w:hAnsi="新細明體" w:hint="eastAsia"/>
          <w:lang w:eastAsia="zh-TW"/>
        </w:rPr>
        <w:t>下列參數歸零：</w:t>
      </w:r>
      <w:r w:rsidR="00E9304C" w:rsidRPr="00DE085D">
        <w:rPr>
          <w:rFonts w:ascii="新細明體" w:hAnsi="新細明體" w:hint="eastAsia"/>
          <w:kern w:val="2"/>
          <w:lang w:eastAsia="zh-TW"/>
        </w:rPr>
        <w:t xml:space="preserve"> </w:t>
      </w:r>
    </w:p>
    <w:p w:rsidR="00FA6DCC" w:rsidRPr="00DE085D" w:rsidRDefault="00E9304C" w:rsidP="00380CED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INPUT_CNT</w:t>
      </w:r>
      <w:r w:rsidR="00FA6DCC" w:rsidRPr="00DE085D">
        <w:rPr>
          <w:rFonts w:ascii="新細明體" w:hAnsi="新細明體" w:hint="eastAsia"/>
          <w:lang w:eastAsia="zh-TW"/>
        </w:rPr>
        <w:t>輸入件數、</w:t>
      </w:r>
      <w:r w:rsidRPr="00DE085D">
        <w:rPr>
          <w:rFonts w:ascii="新細明體" w:hAnsi="新細明體" w:hint="eastAsia"/>
          <w:kern w:val="2"/>
          <w:lang w:eastAsia="zh-TW"/>
        </w:rPr>
        <w:t>OUTPUT_CNT</w:t>
      </w:r>
      <w:r w:rsidR="00FA6DCC" w:rsidRPr="00DE085D">
        <w:rPr>
          <w:rFonts w:ascii="新細明體" w:hAnsi="新細明體" w:hint="eastAsia"/>
          <w:lang w:eastAsia="zh-TW"/>
        </w:rPr>
        <w:t>輸出件數、</w:t>
      </w:r>
      <w:r w:rsidRPr="00DE085D">
        <w:rPr>
          <w:rFonts w:ascii="新細明體" w:hAnsi="新細明體" w:hint="eastAsia"/>
          <w:kern w:val="2"/>
          <w:lang w:eastAsia="zh-TW"/>
        </w:rPr>
        <w:t>ERROR_CNT</w:t>
      </w:r>
      <w:r w:rsidR="00FA6DCC" w:rsidRPr="00DE085D">
        <w:rPr>
          <w:rFonts w:ascii="新細明體" w:hAnsi="新細明體" w:hint="eastAsia"/>
          <w:lang w:eastAsia="zh-TW"/>
        </w:rPr>
        <w:t>錯誤件數</w:t>
      </w:r>
    </w:p>
    <w:p w:rsidR="000540D9" w:rsidRPr="00DE085D" w:rsidRDefault="000540D9" w:rsidP="00380CED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處理年月</w:t>
      </w:r>
      <w:r w:rsidR="004D081C" w:rsidRPr="00DE085D">
        <w:rPr>
          <w:rFonts w:ascii="新細明體" w:hAnsi="新細明體" w:hint="eastAsia"/>
          <w:kern w:val="2"/>
          <w:lang w:eastAsia="zh-TW"/>
        </w:rPr>
        <w:t>日</w:t>
      </w:r>
      <w:r w:rsidR="00380CED" w:rsidRPr="00DE085D">
        <w:rPr>
          <w:rFonts w:ascii="新細明體" w:hAnsi="新細明體" w:hint="eastAsia"/>
          <w:kern w:val="2"/>
          <w:lang w:eastAsia="zh-TW"/>
        </w:rPr>
        <w:t xml:space="preserve"> = </w:t>
      </w:r>
      <w:r w:rsidR="000D6E6D" w:rsidRPr="00DE085D">
        <w:rPr>
          <w:rFonts w:ascii="新細明體" w:hAnsi="新細明體" w:hint="eastAsia"/>
          <w:kern w:val="2"/>
          <w:lang w:eastAsia="zh-TW"/>
        </w:rPr>
        <w:t xml:space="preserve">SHUTDOWN </w:t>
      </w:r>
      <w:r w:rsidRPr="00DE085D">
        <w:rPr>
          <w:rFonts w:ascii="新細明體" w:hAnsi="新細明體" w:hint="eastAsia"/>
          <w:kern w:val="2"/>
          <w:lang w:eastAsia="zh-TW"/>
        </w:rPr>
        <w:t>DATE。</w:t>
      </w:r>
    </w:p>
    <w:p w:rsidR="00380CED" w:rsidRPr="00DE085D" w:rsidRDefault="00E402BB" w:rsidP="00380CED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讀取</w:t>
      </w:r>
      <w:r w:rsidR="00852566" w:rsidRPr="00DE085D">
        <w:rPr>
          <w:rFonts w:ascii="新細明體" w:hAnsi="新細明體" w:hint="eastAsia"/>
          <w:kern w:val="2"/>
          <w:lang w:eastAsia="zh-TW"/>
        </w:rPr>
        <w:t xml:space="preserve"> </w:t>
      </w:r>
      <w:r w:rsidR="00F02B1D" w:rsidRPr="00DE085D">
        <w:rPr>
          <w:rFonts w:ascii="新細明體" w:hAnsi="新細明體" w:hint="eastAsia"/>
          <w:kern w:val="2"/>
          <w:lang w:eastAsia="zh-TW"/>
        </w:rPr>
        <w:t>DTAA</w:t>
      </w:r>
      <w:r w:rsidR="008A0B30" w:rsidRPr="00DE085D">
        <w:rPr>
          <w:rFonts w:ascii="新細明體" w:hAnsi="新細明體" w:hint="eastAsia"/>
          <w:kern w:val="2"/>
          <w:lang w:eastAsia="zh-TW"/>
        </w:rPr>
        <w:t>A</w:t>
      </w:r>
      <w:r w:rsidR="00F02B1D" w:rsidRPr="00DE085D">
        <w:rPr>
          <w:rFonts w:ascii="新細明體" w:hAnsi="新細明體" w:hint="eastAsia"/>
          <w:kern w:val="2"/>
          <w:lang w:eastAsia="zh-TW"/>
        </w:rPr>
        <w:t>00</w:t>
      </w:r>
      <w:r w:rsidR="008A0B30" w:rsidRPr="00DE085D">
        <w:rPr>
          <w:rFonts w:ascii="新細明體" w:hAnsi="新細明體" w:hint="eastAsia"/>
          <w:kern w:val="2"/>
          <w:lang w:eastAsia="zh-TW"/>
        </w:rPr>
        <w:t>1</w:t>
      </w:r>
      <w:r w:rsidR="00EF3C43" w:rsidRPr="00DE085D">
        <w:rPr>
          <w:rFonts w:ascii="新細明體" w:hAnsi="新細明體" w:hint="eastAsia"/>
          <w:kern w:val="2"/>
          <w:lang w:eastAsia="zh-TW"/>
        </w:rPr>
        <w:t xml:space="preserve"> JOIN DTAAA010 </w:t>
      </w:r>
      <w:r w:rsidR="00CD3FE2" w:rsidRPr="00DE085D">
        <w:rPr>
          <w:rFonts w:ascii="新細明體" w:hAnsi="新細明體" w:hint="eastAsia"/>
          <w:kern w:val="2"/>
          <w:lang w:eastAsia="zh-TW"/>
        </w:rPr>
        <w:t xml:space="preserve">JOIN DTAAA011 </w:t>
      </w:r>
      <w:r w:rsidR="00EF3C43" w:rsidRPr="00DE085D">
        <w:rPr>
          <w:rFonts w:ascii="新細明體" w:hAnsi="新細明體" w:hint="eastAsia"/>
          <w:kern w:val="2"/>
          <w:lang w:eastAsia="zh-TW"/>
        </w:rPr>
        <w:t>ON 受理編號：</w:t>
      </w:r>
      <w:r w:rsidR="003F053D">
        <w:rPr>
          <w:rFonts w:ascii="新細明體" w:hAnsi="新細明體" w:hint="eastAsia"/>
        </w:rPr>
        <w:t xml:space="preserve">(sql 指令加with </w:t>
      </w:r>
      <w:smartTag w:uri="urn:schemas-microsoft-com:office:smarttags" w:element="City">
        <w:smartTag w:uri="urn:schemas-microsoft-com:office:smarttags" w:element="place">
          <w:r w:rsidR="003F053D">
            <w:rPr>
              <w:rFonts w:ascii="新細明體" w:hAnsi="新細明體" w:hint="eastAsia"/>
            </w:rPr>
            <w:t>ur</w:t>
          </w:r>
        </w:smartTag>
      </w:smartTag>
      <w:r w:rsidR="003F053D">
        <w:rPr>
          <w:rFonts w:ascii="新細明體" w:hAnsi="新細明體" w:hint="eastAsia"/>
        </w:rPr>
        <w:t>)</w:t>
      </w:r>
    </w:p>
    <w:p w:rsidR="001B6B43" w:rsidRPr="00DE085D" w:rsidRDefault="001B6B43" w:rsidP="001B6B43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JOIN條件：以DTAAA001資料為主，DTAA010,DTAA011</w:t>
      </w:r>
      <w:r w:rsidR="00CE2FF7">
        <w:rPr>
          <w:rFonts w:ascii="新細明體" w:hAnsi="新細明體" w:hint="eastAsia"/>
          <w:kern w:val="2"/>
          <w:lang w:eastAsia="zh-TW"/>
        </w:rPr>
        <w:t xml:space="preserve"> N</w:t>
      </w:r>
      <w:r w:rsidRPr="00DE085D">
        <w:rPr>
          <w:rFonts w:ascii="新細明體" w:hAnsi="新細明體" w:hint="eastAsia"/>
          <w:kern w:val="2"/>
          <w:lang w:eastAsia="zh-TW"/>
        </w:rPr>
        <w:t>ot f</w:t>
      </w:r>
      <w:r w:rsidR="00A1291D" w:rsidRPr="00DE085D">
        <w:rPr>
          <w:rFonts w:ascii="新細明體" w:hAnsi="新細明體" w:hint="eastAsia"/>
          <w:kern w:val="2"/>
          <w:lang w:eastAsia="zh-TW"/>
        </w:rPr>
        <w:t>ound</w:t>
      </w:r>
      <w:r w:rsidR="00B55DE8" w:rsidRPr="00DE085D">
        <w:rPr>
          <w:rFonts w:ascii="新細明體" w:hAnsi="新細明體" w:hint="eastAsia"/>
          <w:kern w:val="2"/>
          <w:lang w:eastAsia="zh-TW"/>
        </w:rPr>
        <w:t>視</w:t>
      </w:r>
      <w:r w:rsidRPr="00DE085D">
        <w:rPr>
          <w:rFonts w:ascii="新細明體" w:hAnsi="新細明體" w:hint="eastAsia"/>
          <w:kern w:val="2"/>
          <w:lang w:eastAsia="zh-TW"/>
        </w:rPr>
        <w:t>為正常 。</w:t>
      </w:r>
    </w:p>
    <w:p w:rsidR="00EF3C43" w:rsidRPr="00DE085D" w:rsidRDefault="00935D41" w:rsidP="00380CED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DTAAA001</w:t>
      </w:r>
      <w:r w:rsidR="00EF3C43" w:rsidRPr="00DE085D">
        <w:rPr>
          <w:rFonts w:ascii="新細明體" w:hAnsi="新細明體" w:hint="eastAsia"/>
          <w:kern w:val="2"/>
          <w:lang w:eastAsia="zh-TW"/>
        </w:rPr>
        <w:t>條件如下：</w:t>
      </w:r>
    </w:p>
    <w:p w:rsidR="00EF3C43" w:rsidRPr="00DE085D" w:rsidRDefault="001B6B43" w:rsidP="00380CED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 xml:space="preserve"> </w:t>
      </w:r>
      <w:r w:rsidR="00EF3C43" w:rsidRPr="00DE085D">
        <w:rPr>
          <w:rFonts w:ascii="新細明體" w:hAnsi="新細明體" w:hint="eastAsia"/>
          <w:kern w:val="2"/>
          <w:lang w:eastAsia="zh-TW"/>
        </w:rPr>
        <w:t>受理進度(</w:t>
      </w:r>
      <w:r w:rsidR="00F6258C" w:rsidRPr="00DE085D">
        <w:rPr>
          <w:rFonts w:ascii="新細明體" w:hAnsi="新細明體" w:hint="eastAsia"/>
          <w:kern w:val="2"/>
          <w:lang w:eastAsia="zh-TW"/>
        </w:rPr>
        <w:t>DTAAA001.</w:t>
      </w:r>
      <w:r w:rsidR="00EF3C43" w:rsidRPr="00DE085D">
        <w:rPr>
          <w:rFonts w:ascii="新細明體" w:hAnsi="新細明體" w:hint="eastAsia"/>
          <w:kern w:val="2"/>
          <w:lang w:eastAsia="zh-TW"/>
        </w:rPr>
        <w:t xml:space="preserve">APLY_STS) = </w:t>
      </w:r>
      <w:r w:rsidR="00EF3C43" w:rsidRPr="00DE085D">
        <w:rPr>
          <w:rFonts w:ascii="新細明體" w:hAnsi="新細明體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EF3C43" w:rsidRPr="00DE085D">
          <w:rPr>
            <w:rFonts w:ascii="新細明體" w:hAnsi="新細明體" w:hint="eastAsia"/>
            <w:kern w:val="2"/>
            <w:lang w:eastAsia="zh-TW"/>
          </w:rPr>
          <w:t>10</w:t>
        </w:r>
        <w:r w:rsidR="00EF3C43" w:rsidRPr="00DE085D">
          <w:rPr>
            <w:rFonts w:ascii="新細明體" w:hAnsi="新細明體"/>
            <w:kern w:val="2"/>
            <w:lang w:eastAsia="zh-TW"/>
          </w:rPr>
          <w:t>’</w:t>
        </w:r>
      </w:smartTag>
      <w:r w:rsidR="00EF3C43" w:rsidRPr="00DE085D">
        <w:rPr>
          <w:rFonts w:ascii="新細明體" w:hAnsi="新細明體" w:hint="eastAsia"/>
          <w:kern w:val="2"/>
          <w:lang w:eastAsia="zh-TW"/>
        </w:rPr>
        <w:t xml:space="preserve">OR </w:t>
      </w:r>
      <w:r w:rsidR="00EF3C43" w:rsidRPr="00DE085D">
        <w:rPr>
          <w:rFonts w:ascii="新細明體" w:hAnsi="新細明體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="00EF3C43" w:rsidRPr="00DE085D">
          <w:rPr>
            <w:rFonts w:ascii="新細明體" w:hAnsi="新細明體" w:hint="eastAsia"/>
            <w:kern w:val="2"/>
            <w:lang w:eastAsia="zh-TW"/>
          </w:rPr>
          <w:t>30</w:t>
        </w:r>
        <w:r w:rsidR="00EF3C43" w:rsidRPr="00DE085D">
          <w:rPr>
            <w:rFonts w:ascii="新細明體" w:hAnsi="新細明體"/>
            <w:kern w:val="2"/>
            <w:lang w:eastAsia="zh-TW"/>
          </w:rPr>
          <w:t>’</w:t>
        </w:r>
      </w:smartTag>
      <w:r w:rsidR="00EF3C43" w:rsidRPr="00DE085D">
        <w:rPr>
          <w:rFonts w:ascii="新細明體" w:hAnsi="新細明體" w:hint="eastAsia"/>
          <w:kern w:val="2"/>
          <w:lang w:eastAsia="zh-TW"/>
        </w:rPr>
        <w:t xml:space="preserve"> OR </w:t>
      </w:r>
      <w:r w:rsidR="00EF3C43" w:rsidRPr="00DE085D">
        <w:rPr>
          <w:rFonts w:ascii="新細明體" w:hAnsi="新細明體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="00EF3C43" w:rsidRPr="00DE085D">
          <w:rPr>
            <w:rFonts w:ascii="新細明體" w:hAnsi="新細明體" w:hint="eastAsia"/>
            <w:kern w:val="2"/>
            <w:lang w:eastAsia="zh-TW"/>
          </w:rPr>
          <w:t>70</w:t>
        </w:r>
        <w:r w:rsidR="00EF3C43" w:rsidRPr="00DE085D">
          <w:rPr>
            <w:rFonts w:ascii="新細明體" w:hAnsi="新細明體"/>
            <w:kern w:val="2"/>
            <w:lang w:eastAsia="zh-TW"/>
          </w:rPr>
          <w:t>’</w:t>
        </w:r>
      </w:smartTag>
    </w:p>
    <w:p w:rsidR="00B468A8" w:rsidRPr="00DE085D" w:rsidRDefault="001B6B43" w:rsidP="00380CED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 xml:space="preserve"> </w:t>
      </w:r>
      <w:r w:rsidR="00985987" w:rsidRPr="00DE085D">
        <w:rPr>
          <w:rFonts w:ascii="新細明體" w:hAnsi="新細明體" w:hint="eastAsia"/>
          <w:kern w:val="2"/>
          <w:lang w:eastAsia="zh-TW"/>
        </w:rPr>
        <w:t>受理編號第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 w:rsidR="00985987" w:rsidRPr="00DE085D">
          <w:rPr>
            <w:rFonts w:ascii="新細明體" w:hAnsi="新細明體" w:hint="eastAsia"/>
            <w:kern w:val="2"/>
            <w:lang w:eastAsia="zh-TW"/>
          </w:rPr>
          <w:t>11碼</w:t>
        </w:r>
      </w:smartTag>
      <w:r w:rsidR="00F6258C" w:rsidRPr="00DE085D">
        <w:rPr>
          <w:rFonts w:ascii="新細明體" w:hAnsi="新細明體" w:hint="eastAsia"/>
          <w:kern w:val="2"/>
          <w:lang w:eastAsia="zh-TW"/>
        </w:rPr>
        <w:t xml:space="preserve">(DTAAA001.APLY_NO) </w:t>
      </w:r>
      <w:r w:rsidR="00224F14" w:rsidRPr="00DE085D">
        <w:rPr>
          <w:rFonts w:ascii="新細明體" w:hAnsi="新細明體" w:hint="eastAsia"/>
          <w:kern w:val="2"/>
          <w:lang w:eastAsia="zh-TW"/>
        </w:rPr>
        <w:t>&lt;&gt;</w:t>
      </w:r>
      <w:r w:rsidR="00985987" w:rsidRPr="00DE085D">
        <w:rPr>
          <w:rFonts w:ascii="新細明體" w:hAnsi="新細明體" w:hint="eastAsia"/>
          <w:kern w:val="2"/>
          <w:lang w:eastAsia="zh-TW"/>
        </w:rPr>
        <w:t xml:space="preserve"> </w:t>
      </w:r>
      <w:r w:rsidR="00CE2FF7">
        <w:rPr>
          <w:rFonts w:ascii="新細明體" w:hAnsi="新細明體"/>
          <w:kern w:val="2"/>
          <w:lang w:eastAsia="zh-TW"/>
        </w:rPr>
        <w:t>‘</w:t>
      </w:r>
      <w:r w:rsidR="00985987" w:rsidRPr="00DE085D">
        <w:rPr>
          <w:rFonts w:ascii="新細明體" w:hAnsi="新細明體" w:hint="eastAsia"/>
          <w:kern w:val="2"/>
          <w:lang w:eastAsia="zh-TW"/>
        </w:rPr>
        <w:t>T</w:t>
      </w:r>
      <w:r w:rsidR="00CE2FF7">
        <w:rPr>
          <w:rFonts w:ascii="新細明體" w:hAnsi="新細明體"/>
          <w:kern w:val="2"/>
          <w:lang w:eastAsia="zh-TW"/>
        </w:rPr>
        <w:t>‘</w:t>
      </w:r>
    </w:p>
    <w:p w:rsidR="00E9304C" w:rsidRPr="00DE085D" w:rsidRDefault="00E9304C" w:rsidP="00380CED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IF FOUND：INPUT_CNT = DTAA</w:t>
      </w:r>
      <w:r w:rsidR="008A0B30" w:rsidRPr="00DE085D">
        <w:rPr>
          <w:rFonts w:ascii="新細明體" w:hAnsi="新細明體" w:hint="eastAsia"/>
          <w:kern w:val="2"/>
          <w:lang w:eastAsia="zh-TW"/>
        </w:rPr>
        <w:t>A</w:t>
      </w:r>
      <w:r w:rsidRPr="00DE085D">
        <w:rPr>
          <w:rFonts w:ascii="新細明體" w:hAnsi="新細明體" w:hint="eastAsia"/>
          <w:kern w:val="2"/>
          <w:lang w:eastAsia="zh-TW"/>
        </w:rPr>
        <w:t>00</w:t>
      </w:r>
      <w:r w:rsidR="008A0B30" w:rsidRPr="00DE085D">
        <w:rPr>
          <w:rFonts w:ascii="新細明體" w:hAnsi="新細明體" w:hint="eastAsia"/>
          <w:kern w:val="2"/>
          <w:lang w:eastAsia="zh-TW"/>
        </w:rPr>
        <w:t>1</w:t>
      </w:r>
      <w:r w:rsidRPr="00DE085D">
        <w:rPr>
          <w:rFonts w:ascii="新細明體" w:hAnsi="新細明體" w:hint="eastAsia"/>
          <w:kern w:val="2"/>
          <w:lang w:eastAsia="zh-TW"/>
        </w:rPr>
        <w:t>件數</w:t>
      </w:r>
    </w:p>
    <w:p w:rsidR="00E9304C" w:rsidRPr="00DE085D" w:rsidRDefault="00E9304C" w:rsidP="00380CED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ELSE：結束程式</w:t>
      </w:r>
    </w:p>
    <w:p w:rsidR="00464097" w:rsidRPr="00DE085D" w:rsidRDefault="00464097" w:rsidP="00464097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F92C71" w:rsidRPr="00DE085D" w:rsidRDefault="002F4DF7" w:rsidP="007B1963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將讀取的資料，</w:t>
      </w:r>
      <w:r w:rsidR="00E9304C" w:rsidRPr="00DE085D">
        <w:rPr>
          <w:rFonts w:ascii="新細明體" w:hAnsi="新細明體" w:hint="eastAsia"/>
          <w:kern w:val="2"/>
          <w:lang w:eastAsia="zh-TW"/>
        </w:rPr>
        <w:t>逐筆寫入DTAA</w:t>
      </w:r>
      <w:r w:rsidR="00375C88">
        <w:rPr>
          <w:rFonts w:ascii="新細明體" w:hAnsi="新細明體" w:hint="eastAsia"/>
          <w:kern w:val="2"/>
          <w:lang w:eastAsia="zh-TW"/>
        </w:rPr>
        <w:t>F001</w:t>
      </w:r>
      <w:r w:rsidR="00464097" w:rsidRPr="00DE085D">
        <w:rPr>
          <w:rFonts w:ascii="新細明體" w:hAnsi="新細明體" w:hint="eastAsia"/>
          <w:kern w:val="2"/>
          <w:lang w:eastAsia="zh-TW"/>
        </w:rPr>
        <w:t>：</w:t>
      </w:r>
      <w:r w:rsidR="00513265" w:rsidRPr="00DE085D">
        <w:rPr>
          <w:rFonts w:ascii="新細明體" w:hAnsi="新細明體" w:hint="eastAsia"/>
          <w:kern w:val="2"/>
          <w:lang w:eastAsia="zh-TW"/>
        </w:rPr>
        <w:t>欄位</w:t>
      </w:r>
      <w:r w:rsidR="001607E3">
        <w:rPr>
          <w:rFonts w:ascii="新細明體" w:hAnsi="新細明體" w:hint="eastAsia"/>
          <w:kern w:val="2"/>
          <w:lang w:eastAsia="zh-TW"/>
        </w:rPr>
        <w:t>set</w:t>
      </w:r>
      <w:r w:rsidR="00513265" w:rsidRPr="00DE085D">
        <w:rPr>
          <w:rFonts w:ascii="新細明體" w:hAnsi="新細明體" w:hint="eastAsia"/>
          <w:kern w:val="2"/>
          <w:lang w:eastAsia="zh-TW"/>
        </w:rPr>
        <w:t>如下</w:t>
      </w:r>
    </w:p>
    <w:tbl>
      <w:tblPr>
        <w:tblW w:w="8916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3420"/>
        <w:gridCol w:w="3696"/>
      </w:tblGrid>
      <w:tr w:rsidR="00513265" w:rsidRPr="00DE085D">
        <w:tc>
          <w:tcPr>
            <w:tcW w:w="1800" w:type="dxa"/>
            <w:shd w:val="clear" w:color="auto" w:fill="A0A0A0"/>
          </w:tcPr>
          <w:p w:rsidR="00513265" w:rsidRPr="00DE085D" w:rsidRDefault="00513265" w:rsidP="00F87BD5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085D">
              <w:rPr>
                <w:rFonts w:ascii="新細明體" w:hAnsi="新細明體" w:hint="eastAsia"/>
                <w:b/>
                <w:bCs/>
                <w:lang w:eastAsia="zh-TW"/>
              </w:rPr>
              <w:t>DTAA</w:t>
            </w:r>
            <w:r w:rsidR="00F10071">
              <w:rPr>
                <w:rFonts w:ascii="新細明體" w:hAnsi="新細明體" w:hint="eastAsia"/>
                <w:b/>
                <w:bCs/>
                <w:lang w:eastAsia="zh-TW"/>
              </w:rPr>
              <w:t>A001</w:t>
            </w:r>
          </w:p>
        </w:tc>
        <w:tc>
          <w:tcPr>
            <w:tcW w:w="3420" w:type="dxa"/>
            <w:shd w:val="clear" w:color="auto" w:fill="A0A0A0"/>
          </w:tcPr>
          <w:p w:rsidR="00513265" w:rsidRPr="00DE085D" w:rsidRDefault="00513265" w:rsidP="00F87BD5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085D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696" w:type="dxa"/>
            <w:shd w:val="clear" w:color="auto" w:fill="A0A0A0"/>
          </w:tcPr>
          <w:p w:rsidR="00513265" w:rsidRPr="00DE085D" w:rsidRDefault="00513265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DE085D">
              <w:rPr>
                <w:rFonts w:ascii="新細明體" w:hAnsi="新細明體" w:hint="eastAsia"/>
                <w:b/>
                <w:lang w:eastAsia="zh-TW"/>
              </w:rPr>
              <w:t>特殊限制</w:t>
            </w:r>
            <w:r w:rsidR="008D0BAC">
              <w:rPr>
                <w:rFonts w:ascii="新細明體" w:hAnsi="新細明體" w:hint="eastAsia"/>
                <w:b/>
                <w:lang w:eastAsia="zh-TW"/>
              </w:rPr>
              <w:t>(說明)</w:t>
            </w:r>
          </w:p>
        </w:tc>
      </w:tr>
      <w:tr w:rsidR="00375C88" w:rsidRPr="00DE085D">
        <w:tc>
          <w:tcPr>
            <w:tcW w:w="1800" w:type="dxa"/>
            <w:vAlign w:val="center"/>
          </w:tcPr>
          <w:p w:rsidR="00375C88" w:rsidRPr="00920F67" w:rsidRDefault="00375C88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單位代號</w:t>
            </w:r>
          </w:p>
        </w:tc>
        <w:tc>
          <w:tcPr>
            <w:tcW w:w="3420" w:type="dxa"/>
          </w:tcPr>
          <w:p w:rsidR="00375C88" w:rsidRPr="00DE085D" w:rsidRDefault="00375C88" w:rsidP="00375C88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 w:rsidRPr="00DE085D">
              <w:rPr>
                <w:rFonts w:ascii="新細明體" w:hAnsi="新細明體" w:hint="eastAsia"/>
                <w:bCs/>
                <w:sz w:val="20"/>
              </w:rPr>
              <w:t>DTAAA001.APLY_DIV_NO</w:t>
            </w:r>
          </w:p>
        </w:tc>
        <w:tc>
          <w:tcPr>
            <w:tcW w:w="3696" w:type="dxa"/>
          </w:tcPr>
          <w:p w:rsidR="00375C88" w:rsidRPr="00DE085D" w:rsidRDefault="00375C88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375C88" w:rsidRPr="00DE085D">
        <w:tc>
          <w:tcPr>
            <w:tcW w:w="1800" w:type="dxa"/>
            <w:vAlign w:val="center"/>
          </w:tcPr>
          <w:p w:rsidR="00375C88" w:rsidRPr="00920F67" w:rsidRDefault="00375C88" w:rsidP="005E03C3">
            <w:pPr>
              <w:rPr>
                <w:rFonts w:ascii="SimSun" w:hAnsi="SimSun" w:hint="eastAsia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統計分類</w:t>
            </w:r>
            <w:r w:rsidRPr="00920F67">
              <w:rPr>
                <w:rFonts w:ascii="SimSun" w:hAnsi="SimSun" w:hint="eastAsia"/>
                <w:sz w:val="20"/>
              </w:rPr>
              <w:t>_</w:t>
            </w:r>
            <w:r w:rsidRPr="00920F67">
              <w:rPr>
                <w:rFonts w:ascii="SimSun" w:hAnsi="SimSun" w:hint="eastAsia"/>
                <w:sz w:val="20"/>
              </w:rPr>
              <w:t>代號</w:t>
            </w:r>
          </w:p>
        </w:tc>
        <w:tc>
          <w:tcPr>
            <w:tcW w:w="3420" w:type="dxa"/>
          </w:tcPr>
          <w:p w:rsidR="00375C88" w:rsidRPr="00DE085D" w:rsidRDefault="00375C88" w:rsidP="00375C88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 w:hint="eastAsia"/>
                <w:bCs/>
              </w:rPr>
              <w:t>空白</w:t>
            </w:r>
          </w:p>
        </w:tc>
        <w:tc>
          <w:tcPr>
            <w:tcW w:w="3696" w:type="dxa"/>
          </w:tcPr>
          <w:p w:rsidR="00375C88" w:rsidRPr="00DE085D" w:rsidRDefault="00375C88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375C88" w:rsidRPr="00DE085D">
        <w:tc>
          <w:tcPr>
            <w:tcW w:w="1800" w:type="dxa"/>
            <w:vAlign w:val="center"/>
          </w:tcPr>
          <w:p w:rsidR="00375C88" w:rsidRPr="00920F67" w:rsidRDefault="00375C88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報表種類</w:t>
            </w:r>
          </w:p>
        </w:tc>
        <w:tc>
          <w:tcPr>
            <w:tcW w:w="3420" w:type="dxa"/>
          </w:tcPr>
          <w:p w:rsidR="00375C88" w:rsidRPr="00DE085D" w:rsidRDefault="002F4DF7" w:rsidP="00375C88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/>
                <w:bCs/>
              </w:rPr>
              <w:t>‘</w:t>
            </w:r>
            <w:r w:rsidR="00375C88">
              <w:rPr>
                <w:rFonts w:ascii="新細明體" w:hAnsi="新細明體" w:hint="eastAsia"/>
                <w:bCs/>
              </w:rPr>
              <w:t>AAH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 w:rsidR="00375C88">
                <w:rPr>
                  <w:rFonts w:ascii="新細明體" w:hAnsi="新細明體" w:hint="eastAsia"/>
                  <w:bCs/>
                </w:rPr>
                <w:t>5</w:t>
              </w:r>
              <w:r>
                <w:rPr>
                  <w:rFonts w:ascii="新細明體" w:hAnsi="新細明體"/>
                  <w:bCs/>
                </w:rPr>
                <w:t>’</w:t>
              </w:r>
            </w:smartTag>
          </w:p>
        </w:tc>
        <w:tc>
          <w:tcPr>
            <w:tcW w:w="3696" w:type="dxa"/>
          </w:tcPr>
          <w:p w:rsidR="00375C88" w:rsidRPr="00DE085D" w:rsidRDefault="00375C88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統計項目</w:t>
            </w:r>
            <w:r w:rsidRPr="00920F67">
              <w:rPr>
                <w:rFonts w:ascii="SimSun" w:hAnsi="SimSun"/>
                <w:sz w:val="20"/>
              </w:rPr>
              <w:t>_</w:t>
            </w:r>
            <w:r w:rsidRPr="00920F67">
              <w:rPr>
                <w:rFonts w:ascii="SimSun" w:hAnsi="SimSun" w:hint="eastAsia"/>
                <w:sz w:val="20"/>
              </w:rPr>
              <w:t>代號</w:t>
            </w:r>
          </w:p>
        </w:tc>
        <w:tc>
          <w:tcPr>
            <w:tcW w:w="3420" w:type="dxa"/>
          </w:tcPr>
          <w:p w:rsidR="00874554" w:rsidRPr="00DE085D" w:rsidRDefault="00E66548" w:rsidP="00053B3E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 w:hint="eastAsia"/>
                <w:bCs/>
              </w:rPr>
              <w:t>詳</w:t>
            </w:r>
            <w:r w:rsidR="00D76E5B">
              <w:rPr>
                <w:rFonts w:ascii="新細明體" w:hAnsi="新細明體" w:hint="eastAsia"/>
                <w:bCs/>
              </w:rPr>
              <w:t>見Step_2.1</w:t>
            </w:r>
          </w:p>
        </w:tc>
        <w:tc>
          <w:tcPr>
            <w:tcW w:w="3696" w:type="dxa"/>
          </w:tcPr>
          <w:p w:rsidR="00874554" w:rsidRPr="00874554" w:rsidRDefault="00053B3E" w:rsidP="00811996">
            <w:pPr>
              <w:pStyle w:val="IBM"/>
              <w:spacing w:line="240" w:lineRule="auto"/>
              <w:rPr>
                <w:rFonts w:ascii="新細明體" w:hAnsi="新細明體" w:cs="Arial" w:hint="eastAsia"/>
                <w:color w:val="0000FF"/>
                <w:spacing w:val="0"/>
                <w:sz w:val="20"/>
                <w:lang w:eastAsia="zh-TW"/>
              </w:rPr>
            </w:pPr>
            <w:r>
              <w:rPr>
                <w:rFonts w:ascii="新細明體" w:hAnsi="新細明體" w:cs="Arial" w:hint="eastAsia"/>
                <w:color w:val="0000FF"/>
                <w:spacing w:val="0"/>
                <w:sz w:val="20"/>
                <w:lang w:eastAsia="zh-TW"/>
              </w:rPr>
              <w:t>AAH501</w:t>
            </w:r>
            <w:r w:rsidR="00874554" w:rsidRPr="00874554">
              <w:rPr>
                <w:rFonts w:ascii="新細明體" w:hAnsi="新細明體" w:cs="Arial" w:hint="eastAsia"/>
                <w:color w:val="0000FF"/>
                <w:spacing w:val="0"/>
                <w:sz w:val="20"/>
                <w:lang w:eastAsia="zh-TW"/>
              </w:rPr>
              <w:t>：</w:t>
            </w:r>
            <w:r w:rsidR="00874554" w:rsidRPr="00874554">
              <w:rPr>
                <w:rFonts w:ascii="新細明體" w:hAnsi="新細明體" w:hint="eastAsia"/>
                <w:b/>
                <w:color w:val="0000FF"/>
                <w:sz w:val="20"/>
                <w:lang w:eastAsia="zh-TW"/>
              </w:rPr>
              <w:t>待核定</w:t>
            </w:r>
            <w:r w:rsidR="00874554" w:rsidRPr="00874554">
              <w:rPr>
                <w:rFonts w:ascii="新細明體" w:hAnsi="新細明體" w:hint="eastAsia"/>
                <w:color w:val="0000FF"/>
                <w:sz w:val="20"/>
                <w:lang w:eastAsia="zh-TW"/>
              </w:rPr>
              <w:t>受理未超過3日</w:t>
            </w:r>
          </w:p>
          <w:p w:rsidR="00874554" w:rsidRPr="00874554" w:rsidRDefault="00053B3E" w:rsidP="00811996">
            <w:pPr>
              <w:pStyle w:val="IBM"/>
              <w:spacing w:line="240" w:lineRule="auto"/>
              <w:rPr>
                <w:rFonts w:ascii="新細明體" w:hAnsi="新細明體" w:cs="Arial" w:hint="eastAsia"/>
                <w:color w:val="0000FF"/>
                <w:spacing w:val="0"/>
                <w:sz w:val="20"/>
                <w:lang w:eastAsia="zh-TW"/>
              </w:rPr>
            </w:pPr>
            <w:r>
              <w:rPr>
                <w:rFonts w:ascii="新細明體" w:hAnsi="新細明體" w:cs="Arial" w:hint="eastAsia"/>
                <w:color w:val="0000FF"/>
                <w:spacing w:val="0"/>
                <w:sz w:val="20"/>
                <w:lang w:eastAsia="zh-TW"/>
              </w:rPr>
              <w:t>AAH50</w:t>
            </w:r>
            <w:r w:rsidR="00874554" w:rsidRPr="00874554">
              <w:rPr>
                <w:rFonts w:ascii="新細明體" w:hAnsi="新細明體" w:cs="Arial" w:hint="eastAsia"/>
                <w:color w:val="0000FF"/>
                <w:spacing w:val="0"/>
                <w:sz w:val="20"/>
                <w:lang w:eastAsia="zh-TW"/>
              </w:rPr>
              <w:t>2：</w:t>
            </w:r>
            <w:r w:rsidR="00874554" w:rsidRPr="00874554">
              <w:rPr>
                <w:rFonts w:ascii="新細明體" w:hAnsi="新細明體" w:hint="eastAsia"/>
                <w:b/>
                <w:color w:val="0000FF"/>
                <w:sz w:val="20"/>
                <w:lang w:eastAsia="zh-TW"/>
              </w:rPr>
              <w:t>待核定</w:t>
            </w:r>
            <w:r w:rsidR="00874554" w:rsidRPr="00874554">
              <w:rPr>
                <w:rFonts w:ascii="新細明體" w:hAnsi="新細明體" w:hint="eastAsia"/>
                <w:color w:val="0000FF"/>
                <w:sz w:val="20"/>
                <w:lang w:eastAsia="zh-TW"/>
              </w:rPr>
              <w:t>受理超過3日以上</w:t>
            </w:r>
          </w:p>
          <w:p w:rsidR="00874554" w:rsidRPr="00874554" w:rsidRDefault="00053B3E" w:rsidP="00811996">
            <w:pPr>
              <w:pStyle w:val="IBM"/>
              <w:spacing w:line="240" w:lineRule="auto"/>
              <w:rPr>
                <w:rFonts w:ascii="新細明體" w:hAnsi="新細明體" w:hint="eastAsia"/>
                <w:color w:val="0000FF"/>
                <w:sz w:val="20"/>
                <w:lang w:eastAsia="zh-TW"/>
              </w:rPr>
            </w:pPr>
            <w:r>
              <w:rPr>
                <w:rFonts w:ascii="新細明體" w:hAnsi="新細明體" w:cs="Arial" w:hint="eastAsia"/>
                <w:color w:val="0000FF"/>
                <w:spacing w:val="0"/>
                <w:sz w:val="20"/>
                <w:lang w:eastAsia="zh-TW"/>
              </w:rPr>
              <w:t>AAH50</w:t>
            </w:r>
            <w:r w:rsidR="00874554" w:rsidRPr="00874554">
              <w:rPr>
                <w:rFonts w:ascii="新細明體" w:hAnsi="新細明體" w:cs="Arial" w:hint="eastAsia"/>
                <w:color w:val="0000FF"/>
                <w:spacing w:val="0"/>
                <w:sz w:val="20"/>
                <w:lang w:eastAsia="zh-TW"/>
              </w:rPr>
              <w:t>3：</w:t>
            </w:r>
            <w:r w:rsidR="00874554" w:rsidRPr="00874554">
              <w:rPr>
                <w:rFonts w:ascii="新細明體" w:hAnsi="新細明體" w:hint="eastAsia"/>
                <w:b/>
                <w:color w:val="0000FF"/>
                <w:sz w:val="20"/>
                <w:lang w:eastAsia="zh-TW"/>
              </w:rPr>
              <w:t>待核付</w:t>
            </w:r>
            <w:r w:rsidR="00874554" w:rsidRPr="00874554">
              <w:rPr>
                <w:rFonts w:ascii="新細明體" w:hAnsi="新細明體" w:hint="eastAsia"/>
                <w:color w:val="0000FF"/>
                <w:sz w:val="20"/>
                <w:lang w:eastAsia="zh-TW"/>
              </w:rPr>
              <w:t>受理未超過3日</w:t>
            </w:r>
          </w:p>
          <w:p w:rsidR="00874554" w:rsidRPr="00874554" w:rsidRDefault="00053B3E" w:rsidP="00811996">
            <w:pPr>
              <w:pStyle w:val="ac"/>
              <w:ind w:left="0"/>
              <w:rPr>
                <w:rFonts w:ascii="新細明體" w:hAnsi="新細明體" w:hint="eastAsia"/>
                <w:bCs/>
                <w:color w:val="0000FF"/>
                <w:sz w:val="20"/>
              </w:rPr>
            </w:pPr>
            <w:r>
              <w:rPr>
                <w:rFonts w:ascii="新細明體" w:hAnsi="新細明體" w:cs="Arial" w:hint="eastAsia"/>
                <w:color w:val="0000FF"/>
                <w:sz w:val="20"/>
              </w:rPr>
              <w:t>AAH50</w:t>
            </w:r>
            <w:r w:rsidR="00874554" w:rsidRPr="00874554">
              <w:rPr>
                <w:rFonts w:ascii="新細明體" w:hAnsi="新細明體" w:cs="Arial" w:hint="eastAsia"/>
                <w:color w:val="0000FF"/>
                <w:sz w:val="20"/>
              </w:rPr>
              <w:t>4：</w:t>
            </w:r>
            <w:r w:rsidR="00874554" w:rsidRPr="00874554">
              <w:rPr>
                <w:rFonts w:ascii="新細明體" w:hAnsi="新細明體" w:hint="eastAsia"/>
                <w:b/>
                <w:color w:val="0000FF"/>
                <w:sz w:val="20"/>
              </w:rPr>
              <w:t>待核付</w:t>
            </w:r>
            <w:r w:rsidR="00874554" w:rsidRPr="00874554">
              <w:rPr>
                <w:rFonts w:ascii="新細明體" w:hAnsi="新細明體" w:hint="eastAsia"/>
                <w:color w:val="0000FF"/>
                <w:sz w:val="20"/>
              </w:rPr>
              <w:t>受理超過3日以上</w:t>
            </w: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工作年月日</w:t>
            </w:r>
          </w:p>
        </w:tc>
        <w:tc>
          <w:tcPr>
            <w:tcW w:w="3420" w:type="dxa"/>
          </w:tcPr>
          <w:p w:rsidR="00874554" w:rsidRPr="00DE085D" w:rsidRDefault="00874554" w:rsidP="00375C88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 w:hint="eastAsia"/>
              </w:rPr>
              <w:t>同</w:t>
            </w:r>
            <w:r w:rsidRPr="00DE085D">
              <w:rPr>
                <w:rFonts w:ascii="新細明體" w:hAnsi="新細明體" w:hint="eastAsia"/>
              </w:rPr>
              <w:t>處理年月日</w:t>
            </w:r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工作周</w:t>
            </w:r>
            <w:r w:rsidRPr="00920F67">
              <w:rPr>
                <w:rFonts w:ascii="SimSun" w:hAnsi="SimSun"/>
                <w:sz w:val="20"/>
              </w:rPr>
              <w:t>(</w:t>
            </w:r>
            <w:r w:rsidRPr="00920F67">
              <w:rPr>
                <w:rFonts w:ascii="SimSun" w:hAnsi="SimSun" w:hint="eastAsia"/>
                <w:sz w:val="20"/>
              </w:rPr>
              <w:t>季</w:t>
            </w:r>
            <w:r w:rsidRPr="00920F67">
              <w:rPr>
                <w:rFonts w:ascii="SimSun" w:hAnsi="SimSun"/>
                <w:sz w:val="20"/>
              </w:rPr>
              <w:t>)</w:t>
            </w:r>
            <w:r w:rsidRPr="00920F67">
              <w:rPr>
                <w:rFonts w:ascii="SimSun" w:hAnsi="SimSun" w:hint="eastAsia"/>
                <w:sz w:val="20"/>
              </w:rPr>
              <w:t>次</w:t>
            </w:r>
          </w:p>
        </w:tc>
        <w:tc>
          <w:tcPr>
            <w:tcW w:w="3420" w:type="dxa"/>
          </w:tcPr>
          <w:p w:rsidR="00874554" w:rsidRPr="00DE085D" w:rsidRDefault="00874554" w:rsidP="00375C88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/>
                <w:bCs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Fonts w:ascii="新細明體" w:hAnsi="新細明體" w:hint="eastAsia"/>
                  <w:bCs/>
                </w:rPr>
                <w:t>0</w:t>
              </w:r>
              <w:r>
                <w:rPr>
                  <w:rFonts w:ascii="新細明體" w:hAnsi="新細明體"/>
                  <w:bCs/>
                </w:rPr>
                <w:t>’</w:t>
              </w:r>
            </w:smartTag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項目</w:t>
            </w:r>
            <w:r w:rsidRPr="00920F67">
              <w:rPr>
                <w:rFonts w:ascii="SimSun" w:hAnsi="SimSun"/>
                <w:sz w:val="20"/>
              </w:rPr>
              <w:t>_</w:t>
            </w:r>
            <w:r w:rsidRPr="00920F67">
              <w:rPr>
                <w:rFonts w:ascii="SimSun" w:hAnsi="SimSun" w:hint="eastAsia"/>
                <w:sz w:val="20"/>
              </w:rPr>
              <w:t>內含值</w:t>
            </w:r>
          </w:p>
        </w:tc>
        <w:tc>
          <w:tcPr>
            <w:tcW w:w="3420" w:type="dxa"/>
          </w:tcPr>
          <w:p w:rsidR="00874554" w:rsidRPr="00DE085D" w:rsidRDefault="00874554" w:rsidP="00375C88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/>
                <w:bCs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ascii="新細明體" w:hAnsi="新細明體" w:hint="eastAsia"/>
                  <w:bCs/>
                </w:rPr>
                <w:t>1</w:t>
              </w:r>
              <w:r>
                <w:rPr>
                  <w:rFonts w:ascii="新細明體" w:hAnsi="新細明體"/>
                  <w:bCs/>
                </w:rPr>
                <w:t>’</w:t>
              </w:r>
            </w:smartTag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hAnsi="SimSun" w:hint="eastAsia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員工工號</w:t>
            </w:r>
          </w:p>
        </w:tc>
        <w:tc>
          <w:tcPr>
            <w:tcW w:w="3420" w:type="dxa"/>
          </w:tcPr>
          <w:p w:rsidR="00874554" w:rsidRPr="00DE085D" w:rsidRDefault="00874554" w:rsidP="00375C88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 w:hint="eastAsia"/>
                <w:bCs/>
              </w:rPr>
              <w:t>空白</w:t>
            </w:r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hAnsi="SimSun" w:hint="eastAsia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員工姓名</w:t>
            </w:r>
          </w:p>
        </w:tc>
        <w:tc>
          <w:tcPr>
            <w:tcW w:w="3420" w:type="dxa"/>
          </w:tcPr>
          <w:p w:rsidR="00874554" w:rsidRPr="00DE085D" w:rsidRDefault="00874554" w:rsidP="00375C88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 w:rsidRPr="00DE085D">
              <w:rPr>
                <w:rFonts w:ascii="新細明體" w:hAnsi="新細明體" w:hint="eastAsia"/>
                <w:bCs/>
                <w:sz w:val="20"/>
              </w:rPr>
              <w:t>DTAAA001.DECD_EMP_NAME</w:t>
            </w:r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客戶編號</w:t>
            </w:r>
          </w:p>
        </w:tc>
        <w:tc>
          <w:tcPr>
            <w:tcW w:w="3420" w:type="dxa"/>
          </w:tcPr>
          <w:p w:rsidR="00874554" w:rsidRPr="00DE085D" w:rsidRDefault="00874554" w:rsidP="007E59DD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 w:hint="eastAsia"/>
                <w:bCs/>
              </w:rPr>
              <w:t>空白</w:t>
            </w:r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客戶名稱</w:t>
            </w:r>
          </w:p>
        </w:tc>
        <w:tc>
          <w:tcPr>
            <w:tcW w:w="3420" w:type="dxa"/>
          </w:tcPr>
          <w:p w:rsidR="00874554" w:rsidRPr="00DE085D" w:rsidRDefault="00874554" w:rsidP="00C708DD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 w:rsidRPr="00DE085D">
              <w:rPr>
                <w:rFonts w:ascii="新細明體" w:hAnsi="新細明體" w:hint="eastAsia"/>
                <w:bCs/>
              </w:rPr>
              <w:t>DTAAA010.OCR_NAME</w:t>
            </w:r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案件編號</w:t>
            </w:r>
          </w:p>
        </w:tc>
        <w:tc>
          <w:tcPr>
            <w:tcW w:w="3420" w:type="dxa"/>
          </w:tcPr>
          <w:p w:rsidR="00874554" w:rsidRPr="00DE085D" w:rsidRDefault="00874554" w:rsidP="00C708DD">
            <w:pPr>
              <w:pStyle w:val="ac"/>
              <w:ind w:left="0"/>
              <w:rPr>
                <w:rFonts w:ascii="新細明體" w:hAnsi="新細明體" w:hint="eastAsia"/>
                <w:bCs/>
              </w:rPr>
            </w:pPr>
            <w:r w:rsidRPr="00DE085D">
              <w:rPr>
                <w:rFonts w:ascii="新細明體" w:hAnsi="新細明體" w:hint="eastAsia"/>
                <w:bCs/>
                <w:sz w:val="20"/>
              </w:rPr>
              <w:t>DTAAA001.APLY_NO</w:t>
            </w:r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ac"/>
              <w:rPr>
                <w:rFonts w:ascii="新細明體" w:hAnsi="新細明體" w:hint="eastAsia"/>
                <w:bCs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lastRenderedPageBreak/>
              <w:t>保單號碼</w:t>
            </w:r>
          </w:p>
        </w:tc>
        <w:tc>
          <w:tcPr>
            <w:tcW w:w="3420" w:type="dxa"/>
          </w:tcPr>
          <w:p w:rsidR="00874554" w:rsidRPr="00DE085D" w:rsidRDefault="00874554" w:rsidP="00C9667D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空白</w:t>
            </w:r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摘要說明</w:t>
            </w:r>
          </w:p>
        </w:tc>
        <w:tc>
          <w:tcPr>
            <w:tcW w:w="3420" w:type="dxa"/>
          </w:tcPr>
          <w:p w:rsidR="00874554" w:rsidRPr="00DE085D" w:rsidRDefault="00874554" w:rsidP="005E03C3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</w:rPr>
            </w:pPr>
            <w:r w:rsidRPr="00DE085D">
              <w:rPr>
                <w:rFonts w:ascii="新細明體" w:hAnsi="新細明體" w:hint="eastAsia"/>
                <w:bCs/>
                <w:lang w:eastAsia="zh-TW"/>
              </w:rPr>
              <w:t>DTAAA011.CLAM_CAT</w:t>
            </w:r>
          </w:p>
        </w:tc>
        <w:tc>
          <w:tcPr>
            <w:tcW w:w="3696" w:type="dxa"/>
          </w:tcPr>
          <w:p w:rsidR="00874554" w:rsidRDefault="00874554" w:rsidP="005E03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085D">
              <w:rPr>
                <w:rFonts w:ascii="新細明體" w:hAnsi="新細明體" w:hint="eastAsia"/>
                <w:bCs/>
                <w:lang w:eastAsia="zh-TW"/>
              </w:rPr>
              <w:t>DTAAA011取第一筆資料。</w:t>
            </w:r>
          </w:p>
          <w:p w:rsidR="00234DE9" w:rsidRPr="00DE085D" w:rsidRDefault="00234DE9" w:rsidP="005E03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C</w:t>
            </w:r>
            <w:r>
              <w:rPr>
                <w:rFonts w:ascii="新細明體" w:hAnsi="新細明體" w:hint="eastAsia"/>
                <w:bCs/>
                <w:lang w:eastAsia="zh-TW"/>
              </w:rPr>
              <w:t>hange代碼為中文。</w:t>
            </w: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受理日期</w:t>
            </w:r>
          </w:p>
        </w:tc>
        <w:tc>
          <w:tcPr>
            <w:tcW w:w="3420" w:type="dxa"/>
          </w:tcPr>
          <w:p w:rsidR="00874554" w:rsidRPr="00DE085D" w:rsidRDefault="00874554" w:rsidP="005E03C3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</w:rPr>
            </w:pPr>
            <w:r w:rsidRPr="00DE085D">
              <w:rPr>
                <w:rFonts w:ascii="新細明體" w:hAnsi="新細明體" w:hint="eastAsia"/>
                <w:bCs/>
                <w:lang w:eastAsia="zh-TW"/>
              </w:rPr>
              <w:t>DTAAA001.APLY_DATE</w:t>
            </w:r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74554" w:rsidRPr="00DE085D">
        <w:tc>
          <w:tcPr>
            <w:tcW w:w="1800" w:type="dxa"/>
            <w:vAlign w:val="center"/>
          </w:tcPr>
          <w:p w:rsidR="00874554" w:rsidRPr="00920F67" w:rsidRDefault="00874554" w:rsidP="005E03C3">
            <w:pPr>
              <w:rPr>
                <w:rFonts w:ascii="SimSun" w:eastAsia="SimSun" w:hAnsi="SimSun" w:cs="新細明體"/>
                <w:sz w:val="20"/>
              </w:rPr>
            </w:pPr>
            <w:r w:rsidRPr="00920F67">
              <w:rPr>
                <w:rFonts w:ascii="SimSun" w:hAnsi="SimSun" w:hint="eastAsia"/>
                <w:sz w:val="20"/>
              </w:rPr>
              <w:t>對應檔案號碼</w:t>
            </w:r>
          </w:p>
        </w:tc>
        <w:tc>
          <w:tcPr>
            <w:tcW w:w="3420" w:type="dxa"/>
          </w:tcPr>
          <w:p w:rsidR="00874554" w:rsidRPr="00DE085D" w:rsidRDefault="00874554" w:rsidP="00C9667D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3696" w:type="dxa"/>
          </w:tcPr>
          <w:p w:rsidR="00874554" w:rsidRPr="00DE085D" w:rsidRDefault="00874554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513265" w:rsidRPr="00DE085D" w:rsidRDefault="00513265" w:rsidP="00513265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E9304C" w:rsidRPr="00DE085D" w:rsidRDefault="00870579" w:rsidP="00464097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Set</w:t>
      </w:r>
      <w:r w:rsidR="007A1A58">
        <w:rPr>
          <w:rFonts w:ascii="新細明體" w:hAnsi="新細明體" w:hint="eastAsia"/>
          <w:kern w:val="2"/>
          <w:lang w:eastAsia="zh-TW"/>
        </w:rPr>
        <w:t>統計項目_代</w:t>
      </w:r>
      <w:r>
        <w:rPr>
          <w:rFonts w:ascii="新細明體" w:hAnsi="新細明體" w:hint="eastAsia"/>
          <w:kern w:val="2"/>
          <w:lang w:eastAsia="zh-TW"/>
        </w:rPr>
        <w:t>號：計算</w:t>
      </w:r>
      <w:r w:rsidR="00D56A40" w:rsidRPr="00DE085D">
        <w:rPr>
          <w:rFonts w:ascii="新細明體" w:hAnsi="新細明體" w:hint="eastAsia"/>
          <w:kern w:val="2"/>
          <w:lang w:eastAsia="zh-TW"/>
        </w:rPr>
        <w:t>處理進度</w:t>
      </w:r>
      <w:r w:rsidR="00FD3D80" w:rsidRPr="00DE085D">
        <w:rPr>
          <w:rFonts w:ascii="新細明體" w:hAnsi="新細明體" w:hint="eastAsia"/>
          <w:kern w:val="2"/>
          <w:lang w:eastAsia="zh-TW"/>
        </w:rPr>
        <w:t>,天數</w:t>
      </w:r>
      <w:r>
        <w:rPr>
          <w:rFonts w:ascii="新細明體" w:hAnsi="新細明體" w:hint="eastAsia"/>
          <w:kern w:val="2"/>
          <w:lang w:eastAsia="zh-TW"/>
        </w:rPr>
        <w:t>，</w:t>
      </w:r>
      <w:r w:rsidR="00FD3D80" w:rsidRPr="00DE085D">
        <w:rPr>
          <w:rFonts w:ascii="新細明體" w:hAnsi="新細明體" w:hint="eastAsia"/>
          <w:kern w:val="2"/>
          <w:lang w:eastAsia="zh-TW"/>
        </w:rPr>
        <w:t>計算</w:t>
      </w:r>
      <w:r w:rsidR="00EC00E2" w:rsidRPr="00DE085D">
        <w:rPr>
          <w:rFonts w:ascii="新細明體" w:hAnsi="新細明體" w:hint="eastAsia"/>
          <w:kern w:val="2"/>
          <w:lang w:eastAsia="zh-TW"/>
        </w:rPr>
        <w:t>如下：</w:t>
      </w:r>
      <w:r w:rsidR="00FD3D80" w:rsidRPr="00DE085D">
        <w:rPr>
          <w:rFonts w:ascii="新細明體" w:hAnsi="新細明體" w:hint="eastAsia"/>
          <w:kern w:val="2"/>
          <w:lang w:eastAsia="zh-TW"/>
        </w:rPr>
        <w:t>(ex: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7"/>
          <w:attr w:name="Year" w:val="2008"/>
        </w:smartTagPr>
        <w:r w:rsidR="00FD3D80" w:rsidRPr="00DE085D">
          <w:rPr>
            <w:rFonts w:ascii="新細明體" w:hAnsi="新細明體" w:hint="eastAsia"/>
            <w:kern w:val="2"/>
            <w:lang w:eastAsia="zh-TW"/>
          </w:rPr>
          <w:t>2008-07-10</w:t>
        </w:r>
      </w:smartTag>
      <w:r w:rsidR="00FD3D80" w:rsidRPr="00DE085D">
        <w:rPr>
          <w:rFonts w:ascii="新細明體" w:hAnsi="新細明體" w:hint="eastAsia"/>
          <w:kern w:val="2"/>
          <w:lang w:eastAsia="zh-TW"/>
        </w:rPr>
        <w:t>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7"/>
          <w:attr w:name="Year" w:val="2008"/>
        </w:smartTagPr>
        <w:r w:rsidR="00FD3D80" w:rsidRPr="00DE085D">
          <w:rPr>
            <w:rFonts w:ascii="新細明體" w:hAnsi="新細明體" w:hint="eastAsia"/>
            <w:kern w:val="2"/>
            <w:lang w:eastAsia="zh-TW"/>
          </w:rPr>
          <w:t>2008-07-08</w:t>
        </w:r>
      </w:smartTag>
      <w:r w:rsidR="00FD3D80" w:rsidRPr="00DE085D">
        <w:rPr>
          <w:rFonts w:ascii="新細明體" w:hAnsi="新細明體" w:hint="eastAsia"/>
          <w:kern w:val="2"/>
          <w:lang w:eastAsia="zh-TW"/>
        </w:rPr>
        <w:t>=3天)</w:t>
      </w:r>
    </w:p>
    <w:p w:rsidR="00FD3D80" w:rsidRPr="00DE085D" w:rsidRDefault="00A41CCC" w:rsidP="00FD3D80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lang w:eastAsia="zh-TW"/>
        </w:rPr>
        <w:t xml:space="preserve">經過天數 = </w:t>
      </w:r>
      <w:r w:rsidR="00FD3D80" w:rsidRPr="00DE085D">
        <w:rPr>
          <w:rFonts w:ascii="新細明體" w:hAnsi="新細明體" w:hint="eastAsia"/>
          <w:lang w:eastAsia="zh-TW"/>
        </w:rPr>
        <w:t>DATE.DiffDay 【處理年月日- DTAAA001.APLY_DATE 】(頭尾都算)</w:t>
      </w:r>
      <w:r w:rsidRPr="00DE085D">
        <w:rPr>
          <w:rFonts w:ascii="新細明體" w:hAnsi="新細明體" w:hint="eastAsia"/>
          <w:lang w:eastAsia="zh-TW"/>
        </w:rPr>
        <w:t>。</w:t>
      </w:r>
    </w:p>
    <w:p w:rsidR="00A41CCC" w:rsidRPr="00DE085D" w:rsidRDefault="00A41CCC" w:rsidP="00FD3D80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lang w:eastAsia="zh-TW"/>
        </w:rPr>
        <w:t>S</w:t>
      </w:r>
      <w:r w:rsidR="00C67119">
        <w:rPr>
          <w:rFonts w:ascii="新細明體" w:hAnsi="新細明體" w:hint="eastAsia"/>
          <w:lang w:eastAsia="zh-TW"/>
        </w:rPr>
        <w:t>et統計項目_代號</w:t>
      </w:r>
      <w:r w:rsidRPr="00DE085D">
        <w:rPr>
          <w:rFonts w:ascii="新細明體" w:hAnsi="新細明體" w:hint="eastAsia"/>
          <w:lang w:eastAsia="zh-TW"/>
        </w:rPr>
        <w:t>：</w:t>
      </w:r>
    </w:p>
    <w:p w:rsidR="00A41CCC" w:rsidRPr="00DE085D" w:rsidRDefault="00A41CCC" w:rsidP="00A41CCC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lang w:eastAsia="zh-TW"/>
        </w:rPr>
        <w:t xml:space="preserve"> IF </w:t>
      </w:r>
      <w:r w:rsidR="00586FE9">
        <w:rPr>
          <w:rFonts w:ascii="新細明體" w:hAnsi="新細明體" w:hint="eastAsia"/>
          <w:lang w:eastAsia="zh-TW"/>
        </w:rPr>
        <w:t>DTAAA001.</w:t>
      </w:r>
      <w:r w:rsidRPr="00DE085D">
        <w:rPr>
          <w:rFonts w:ascii="新細明體" w:hAnsi="新細明體" w:hint="eastAsia"/>
          <w:lang w:eastAsia="zh-TW"/>
        </w:rPr>
        <w:t xml:space="preserve">受理進度 = </w:t>
      </w:r>
      <w:r w:rsidRPr="00DE085D">
        <w:rPr>
          <w:rFonts w:ascii="新細明體" w:hAnsi="新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DE085D">
          <w:rPr>
            <w:rFonts w:ascii="新細明體" w:hAnsi="新細明體" w:hint="eastAsia"/>
            <w:lang w:eastAsia="zh-TW"/>
          </w:rPr>
          <w:t>10</w:t>
        </w:r>
        <w:r w:rsidRPr="00DE085D">
          <w:rPr>
            <w:rFonts w:ascii="新細明體" w:hAnsi="新細明體"/>
            <w:lang w:eastAsia="zh-TW"/>
          </w:rPr>
          <w:t>’</w:t>
        </w:r>
      </w:smartTag>
      <w:r w:rsidRPr="00DE085D">
        <w:rPr>
          <w:rFonts w:ascii="新細明體" w:hAnsi="新細明體" w:hint="eastAsia"/>
          <w:lang w:eastAsia="zh-TW"/>
        </w:rPr>
        <w:t>：</w:t>
      </w:r>
    </w:p>
    <w:p w:rsidR="00A41CCC" w:rsidRPr="00DE085D" w:rsidRDefault="00A41CCC" w:rsidP="00A41CCC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lang w:eastAsia="zh-TW"/>
        </w:rPr>
        <w:t>IF 經過天數 &lt;= 3：set</w:t>
      </w:r>
      <w:r w:rsidR="00586FE9">
        <w:rPr>
          <w:rFonts w:ascii="新細明體" w:hAnsi="新細明體" w:hint="eastAsia"/>
          <w:lang w:eastAsia="zh-TW"/>
        </w:rPr>
        <w:t>統計項目_代號</w:t>
      </w:r>
      <w:r w:rsidRPr="00DE085D">
        <w:rPr>
          <w:rFonts w:ascii="新細明體" w:hAnsi="新細明體" w:hint="eastAsia"/>
          <w:lang w:eastAsia="zh-TW"/>
        </w:rPr>
        <w:t xml:space="preserve">= </w:t>
      </w:r>
      <w:r w:rsidRPr="00DE085D">
        <w:rPr>
          <w:rFonts w:ascii="新細明體" w:hAnsi="新細明體"/>
          <w:lang w:eastAsia="zh-TW"/>
        </w:rPr>
        <w:t>‘</w:t>
      </w:r>
      <w:r w:rsidR="00053B3E">
        <w:rPr>
          <w:rFonts w:ascii="新細明體" w:hAnsi="新細明體" w:hint="eastAsia"/>
          <w:lang w:eastAsia="zh-TW"/>
        </w:rPr>
        <w:t>AAH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’"/>
        </w:smartTagPr>
        <w:r w:rsidR="00053B3E">
          <w:rPr>
            <w:rFonts w:ascii="新細明體" w:hAnsi="新細明體" w:hint="eastAsia"/>
            <w:lang w:eastAsia="zh-TW"/>
          </w:rPr>
          <w:t>501</w:t>
        </w:r>
        <w:r w:rsidRPr="00DE085D">
          <w:rPr>
            <w:rFonts w:ascii="新細明體" w:hAnsi="新細明體"/>
            <w:lang w:eastAsia="zh-TW"/>
          </w:rPr>
          <w:t>’</w:t>
        </w:r>
      </w:smartTag>
      <w:r w:rsidRPr="00DE085D">
        <w:rPr>
          <w:rFonts w:ascii="新細明體" w:hAnsi="新細明體" w:hint="eastAsia"/>
          <w:lang w:eastAsia="zh-TW"/>
        </w:rPr>
        <w:t>。</w:t>
      </w:r>
    </w:p>
    <w:p w:rsidR="00267604" w:rsidRPr="00DE085D" w:rsidRDefault="00267604" w:rsidP="00267604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lang w:eastAsia="zh-TW"/>
        </w:rPr>
        <w:t>IF 經過天數 &gt; 3： set</w:t>
      </w:r>
      <w:r w:rsidR="00586FE9">
        <w:rPr>
          <w:rFonts w:ascii="新細明體" w:hAnsi="新細明體" w:hint="eastAsia"/>
          <w:lang w:eastAsia="zh-TW"/>
        </w:rPr>
        <w:t>統計項目_代號</w:t>
      </w:r>
      <w:r w:rsidRPr="00DE085D">
        <w:rPr>
          <w:rFonts w:ascii="新細明體" w:hAnsi="新細明體" w:hint="eastAsia"/>
          <w:lang w:eastAsia="zh-TW"/>
        </w:rPr>
        <w:t xml:space="preserve">= </w:t>
      </w:r>
      <w:r w:rsidRPr="00DE085D">
        <w:rPr>
          <w:rFonts w:ascii="新細明體" w:hAnsi="新細明體"/>
          <w:lang w:eastAsia="zh-TW"/>
        </w:rPr>
        <w:t>‘</w:t>
      </w:r>
      <w:r w:rsidR="00053B3E">
        <w:rPr>
          <w:rFonts w:ascii="新細明體" w:hAnsi="新細明體" w:hint="eastAsia"/>
          <w:lang w:eastAsia="zh-TW"/>
        </w:rPr>
        <w:t>AAH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’"/>
        </w:smartTagPr>
        <w:r w:rsidR="00053B3E">
          <w:rPr>
            <w:rFonts w:ascii="新細明體" w:hAnsi="新細明體" w:hint="eastAsia"/>
            <w:lang w:eastAsia="zh-TW"/>
          </w:rPr>
          <w:t>502</w:t>
        </w:r>
        <w:r w:rsidRPr="00DE085D">
          <w:rPr>
            <w:rFonts w:ascii="新細明體" w:hAnsi="新細明體"/>
            <w:lang w:eastAsia="zh-TW"/>
          </w:rPr>
          <w:t>’</w:t>
        </w:r>
      </w:smartTag>
      <w:r w:rsidRPr="00DE085D">
        <w:rPr>
          <w:rFonts w:ascii="新細明體" w:hAnsi="新細明體" w:hint="eastAsia"/>
          <w:lang w:eastAsia="zh-TW"/>
        </w:rPr>
        <w:t>。</w:t>
      </w:r>
    </w:p>
    <w:p w:rsidR="00A41CCC" w:rsidRPr="00DE085D" w:rsidRDefault="00267604" w:rsidP="00A41CCC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lang w:eastAsia="zh-TW"/>
        </w:rPr>
        <w:t xml:space="preserve"> </w:t>
      </w:r>
      <w:r w:rsidR="00A41CCC" w:rsidRPr="00DE085D">
        <w:rPr>
          <w:rFonts w:ascii="新細明體" w:hAnsi="新細明體" w:hint="eastAsia"/>
          <w:lang w:eastAsia="zh-TW"/>
        </w:rPr>
        <w:t xml:space="preserve">IF 受理進度 = </w:t>
      </w:r>
      <w:r w:rsidR="00A41CCC" w:rsidRPr="00DE085D">
        <w:rPr>
          <w:rFonts w:ascii="新細明體" w:hAnsi="新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="00A41CCC" w:rsidRPr="00DE085D">
          <w:rPr>
            <w:rFonts w:ascii="新細明體" w:hAnsi="新細明體" w:hint="eastAsia"/>
            <w:lang w:eastAsia="zh-TW"/>
          </w:rPr>
          <w:t>30</w:t>
        </w:r>
        <w:r w:rsidR="00A41CCC" w:rsidRPr="00DE085D">
          <w:rPr>
            <w:rFonts w:ascii="新細明體" w:hAnsi="新細明體"/>
            <w:lang w:eastAsia="zh-TW"/>
          </w:rPr>
          <w:t>’</w:t>
        </w:r>
      </w:smartTag>
      <w:r w:rsidR="00A41CCC" w:rsidRPr="00DE085D">
        <w:rPr>
          <w:rFonts w:ascii="新細明體" w:hAnsi="新細明體" w:hint="eastAsia"/>
          <w:lang w:eastAsia="zh-TW"/>
        </w:rPr>
        <w:t xml:space="preserve"> OR </w:t>
      </w:r>
      <w:r w:rsidR="00A41CCC" w:rsidRPr="00DE085D">
        <w:rPr>
          <w:rFonts w:ascii="新細明體" w:hAnsi="新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="00A41CCC" w:rsidRPr="00DE085D">
          <w:rPr>
            <w:rFonts w:ascii="新細明體" w:hAnsi="新細明體" w:hint="eastAsia"/>
            <w:lang w:eastAsia="zh-TW"/>
          </w:rPr>
          <w:t>70</w:t>
        </w:r>
        <w:r w:rsidR="00A41CCC" w:rsidRPr="00DE085D">
          <w:rPr>
            <w:rFonts w:ascii="新細明體" w:hAnsi="新細明體"/>
            <w:lang w:eastAsia="zh-TW"/>
          </w:rPr>
          <w:t>’</w:t>
        </w:r>
      </w:smartTag>
    </w:p>
    <w:p w:rsidR="00267604" w:rsidRPr="00DE085D" w:rsidRDefault="00267604" w:rsidP="00267604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lang w:eastAsia="zh-TW"/>
        </w:rPr>
        <w:t>IF 經過天數 &lt;= 3：set</w:t>
      </w:r>
      <w:r w:rsidR="00586FE9">
        <w:rPr>
          <w:rFonts w:ascii="新細明體" w:hAnsi="新細明體" w:hint="eastAsia"/>
          <w:lang w:eastAsia="zh-TW"/>
        </w:rPr>
        <w:t>統計項目_代號</w:t>
      </w:r>
      <w:r w:rsidRPr="00DE085D">
        <w:rPr>
          <w:rFonts w:ascii="新細明體" w:hAnsi="新細明體" w:hint="eastAsia"/>
          <w:lang w:eastAsia="zh-TW"/>
        </w:rPr>
        <w:t xml:space="preserve">= </w:t>
      </w:r>
      <w:r w:rsidRPr="00DE085D">
        <w:rPr>
          <w:rFonts w:ascii="新細明體" w:hAnsi="新細明體"/>
          <w:lang w:eastAsia="zh-TW"/>
        </w:rPr>
        <w:t>‘</w:t>
      </w:r>
      <w:r w:rsidR="00053B3E">
        <w:rPr>
          <w:rFonts w:ascii="新細明體" w:hAnsi="新細明體" w:hint="eastAsia"/>
          <w:lang w:eastAsia="zh-TW"/>
        </w:rPr>
        <w:t>AAH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3"/>
          <w:attr w:name="UnitName" w:val="’"/>
        </w:smartTagPr>
        <w:r w:rsidR="00053B3E">
          <w:rPr>
            <w:rFonts w:ascii="新細明體" w:hAnsi="新細明體" w:hint="eastAsia"/>
            <w:lang w:eastAsia="zh-TW"/>
          </w:rPr>
          <w:t>503</w:t>
        </w:r>
        <w:r w:rsidRPr="00DE085D">
          <w:rPr>
            <w:rFonts w:ascii="新細明體" w:hAnsi="新細明體"/>
            <w:lang w:eastAsia="zh-TW"/>
          </w:rPr>
          <w:t>’</w:t>
        </w:r>
      </w:smartTag>
      <w:r w:rsidRPr="00DE085D">
        <w:rPr>
          <w:rFonts w:ascii="新細明體" w:hAnsi="新細明體" w:hint="eastAsia"/>
          <w:lang w:eastAsia="zh-TW"/>
        </w:rPr>
        <w:t>。</w:t>
      </w:r>
    </w:p>
    <w:p w:rsidR="00267604" w:rsidRPr="00DE085D" w:rsidRDefault="00267604" w:rsidP="00267604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lang w:eastAsia="zh-TW"/>
        </w:rPr>
        <w:t>IF 經過天數 &gt; 3： set</w:t>
      </w:r>
      <w:r w:rsidR="00586FE9">
        <w:rPr>
          <w:rFonts w:ascii="新細明體" w:hAnsi="新細明體" w:hint="eastAsia"/>
          <w:lang w:eastAsia="zh-TW"/>
        </w:rPr>
        <w:t>統計項目_代號</w:t>
      </w:r>
      <w:r w:rsidRPr="00DE085D">
        <w:rPr>
          <w:rFonts w:ascii="新細明體" w:hAnsi="新細明體" w:hint="eastAsia"/>
          <w:lang w:eastAsia="zh-TW"/>
        </w:rPr>
        <w:t xml:space="preserve">= </w:t>
      </w:r>
      <w:r w:rsidRPr="00DE085D">
        <w:rPr>
          <w:rFonts w:ascii="新細明體" w:hAnsi="新細明體"/>
          <w:lang w:eastAsia="zh-TW"/>
        </w:rPr>
        <w:t>‘</w:t>
      </w:r>
      <w:r w:rsidR="00053B3E">
        <w:rPr>
          <w:rFonts w:ascii="新細明體" w:hAnsi="新細明體" w:hint="eastAsia"/>
          <w:lang w:eastAsia="zh-TW"/>
        </w:rPr>
        <w:t>AAH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’"/>
        </w:smartTagPr>
        <w:r w:rsidR="00053B3E">
          <w:rPr>
            <w:rFonts w:ascii="新細明體" w:hAnsi="新細明體" w:hint="eastAsia"/>
            <w:lang w:eastAsia="zh-TW"/>
          </w:rPr>
          <w:t>504</w:t>
        </w:r>
        <w:r w:rsidRPr="00DE085D">
          <w:rPr>
            <w:rFonts w:ascii="新細明體" w:hAnsi="新細明體"/>
            <w:lang w:eastAsia="zh-TW"/>
          </w:rPr>
          <w:t>’</w:t>
        </w:r>
      </w:smartTag>
      <w:r w:rsidRPr="00DE085D">
        <w:rPr>
          <w:rFonts w:ascii="新細明體" w:hAnsi="新細明體" w:hint="eastAsia"/>
          <w:lang w:eastAsia="zh-TW"/>
        </w:rPr>
        <w:t>。</w:t>
      </w:r>
    </w:p>
    <w:p w:rsidR="00BD68A3" w:rsidRPr="00DE085D" w:rsidRDefault="00BD68A3" w:rsidP="00BD68A3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color w:val="000000"/>
          <w:kern w:val="2"/>
          <w:lang w:eastAsia="zh-TW"/>
        </w:rPr>
      </w:pPr>
    </w:p>
    <w:p w:rsidR="00E9304C" w:rsidRPr="00DE085D" w:rsidRDefault="00EC00E2" w:rsidP="00380CED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DE085D">
        <w:rPr>
          <w:rFonts w:ascii="新細明體" w:hAnsi="新細明體" w:hint="eastAsia"/>
          <w:color w:val="000000"/>
          <w:kern w:val="2"/>
          <w:lang w:eastAsia="zh-TW"/>
        </w:rPr>
        <w:t>若INSERT成功，則OUTPUT_CNT++</w:t>
      </w:r>
    </w:p>
    <w:p w:rsidR="00EC00E2" w:rsidRPr="00DE085D" w:rsidRDefault="00EC00E2" w:rsidP="00380CED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DE085D">
        <w:rPr>
          <w:rFonts w:ascii="新細明體" w:hAnsi="新細明體" w:hint="eastAsia"/>
          <w:color w:val="000000"/>
          <w:kern w:val="2"/>
          <w:lang w:eastAsia="zh-TW"/>
        </w:rPr>
        <w:t>若INSERT失敗，則執行錯誤處理A，ERROR_CNT++</w:t>
      </w:r>
    </w:p>
    <w:p w:rsidR="00EC00E2" w:rsidRPr="00DE085D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EC00E2" w:rsidRPr="00DE085D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DE085D">
        <w:rPr>
          <w:rFonts w:ascii="新細明體" w:hAnsi="新細明體" w:hint="eastAsia"/>
          <w:color w:val="000000"/>
          <w:kern w:val="2"/>
          <w:lang w:eastAsia="zh-TW"/>
        </w:rPr>
        <w:t xml:space="preserve">   4.   </w:t>
      </w:r>
      <w:r w:rsidRPr="00DE085D">
        <w:rPr>
          <w:rFonts w:ascii="新細明體" w:hAnsi="新細明體" w:hint="eastAsia"/>
          <w:bCs/>
          <w:color w:val="000000"/>
          <w:lang w:eastAsia="zh-TW"/>
        </w:rPr>
        <w:t xml:space="preserve">件數紀錄：CALL </w:t>
      </w:r>
      <w:r w:rsidRPr="00DE085D">
        <w:rPr>
          <w:rFonts w:ascii="新細明體" w:hAnsi="新細明體" w:hint="eastAsia"/>
          <w:color w:val="000000"/>
          <w:kern w:val="2"/>
          <w:lang w:eastAsia="zh-TW"/>
        </w:rPr>
        <w:t>批次作業件數紀錄模組CountManager.java。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RPr="00E23551" w:rsidTr="00E23551">
        <w:tc>
          <w:tcPr>
            <w:tcW w:w="190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STEP</w:t>
            </w:r>
          </w:p>
        </w:tc>
        <w:tc>
          <w:tcPr>
            <w:tcW w:w="822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說明</w:t>
            </w:r>
          </w:p>
        </w:tc>
      </w:tr>
      <w:tr w:rsidR="00EC00E2" w:rsidRPr="00E23551" w:rsidTr="00E23551">
        <w:tc>
          <w:tcPr>
            <w:tcW w:w="190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INPUT_CNT</w:t>
            </w:r>
          </w:p>
        </w:tc>
        <w:tc>
          <w:tcPr>
            <w:tcW w:w="822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 xml:space="preserve">Select </w:t>
            </w:r>
            <w:r w:rsidR="00985987"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DTAAA001</w:t>
            </w: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件數</w:t>
            </w:r>
            <w:r w:rsidR="00BD68A3"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 xml:space="preserve"> 符合件數</w:t>
            </w:r>
          </w:p>
        </w:tc>
      </w:tr>
      <w:tr w:rsidR="00EC00E2" w:rsidRPr="00E23551" w:rsidTr="00E23551">
        <w:tc>
          <w:tcPr>
            <w:tcW w:w="190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OUTPUT_CNT</w:t>
            </w:r>
          </w:p>
        </w:tc>
        <w:tc>
          <w:tcPr>
            <w:tcW w:w="822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新增</w:t>
            </w:r>
            <w:r w:rsidR="00985987"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DTAAH5</w:t>
            </w:r>
            <w:r w:rsidR="00C16A02"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1</w:t>
            </w:r>
            <w:r w:rsidR="00985987"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0</w:t>
            </w: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成功件數</w:t>
            </w:r>
          </w:p>
        </w:tc>
      </w:tr>
      <w:tr w:rsidR="00EC00E2" w:rsidRPr="00E23551" w:rsidTr="00E23551">
        <w:tc>
          <w:tcPr>
            <w:tcW w:w="190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ERROR_CNT</w:t>
            </w:r>
          </w:p>
        </w:tc>
        <w:tc>
          <w:tcPr>
            <w:tcW w:w="822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新增</w:t>
            </w:r>
            <w:r w:rsidR="00985987"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DTAAH5</w:t>
            </w:r>
            <w:r w:rsidR="00C16A02"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1</w:t>
            </w:r>
            <w:r w:rsidR="00985987"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1</w:t>
            </w: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失敗件數</w:t>
            </w:r>
          </w:p>
        </w:tc>
      </w:tr>
    </w:tbl>
    <w:p w:rsidR="00EC00E2" w:rsidRPr="00DE085D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EC00E2" w:rsidRPr="00DE085D" w:rsidRDefault="00EC00E2" w:rsidP="00EC00E2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DE085D">
        <w:rPr>
          <w:rFonts w:ascii="新細明體" w:hAnsi="新細明體" w:hint="eastAsia"/>
          <w:bCs/>
          <w:color w:val="000000"/>
          <w:lang w:eastAsia="zh-TW"/>
        </w:rPr>
        <w:t xml:space="preserve">錯誤處理：CALL </w:t>
      </w:r>
      <w:r w:rsidRPr="00DE085D">
        <w:rPr>
          <w:rFonts w:ascii="新細明體" w:hAnsi="新細明體" w:hint="eastAsia"/>
          <w:color w:val="000000"/>
          <w:kern w:val="2"/>
          <w:lang w:eastAsia="zh-TW"/>
        </w:rPr>
        <w:t>異常訊息記錄模組ErrorLog.java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RPr="00E23551" w:rsidTr="00E23551">
        <w:tc>
          <w:tcPr>
            <w:tcW w:w="190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說明</w:t>
            </w:r>
          </w:p>
        </w:tc>
      </w:tr>
      <w:tr w:rsidR="00EC00E2" w:rsidRPr="00E23551" w:rsidTr="00E23551">
        <w:tc>
          <w:tcPr>
            <w:tcW w:w="190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訊息中文：</w:t>
            </w:r>
            <w:r w:rsidR="00C16A02" w:rsidRPr="00E23551">
              <w:rPr>
                <w:rFonts w:ascii="新細明體" w:hAnsi="新細明體" w:hint="eastAsia"/>
                <w:kern w:val="2"/>
                <w:lang w:eastAsia="zh-TW"/>
              </w:rPr>
              <w:t>服務科長管理報表_</w:t>
            </w:r>
            <w:r w:rsidR="00285D8A" w:rsidRPr="00E23551">
              <w:rPr>
                <w:rFonts w:ascii="新細明體" w:hAnsi="新細明體" w:hint="eastAsia"/>
                <w:kern w:val="2"/>
                <w:lang w:eastAsia="zh-TW"/>
              </w:rPr>
              <w:t>統計系統檔</w:t>
            </w: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新增錯誤</w:t>
            </w:r>
          </w:p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snapToGrid w:val="0"/>
                <w:color w:val="000000"/>
                <w:lang w:eastAsia="zh-TW"/>
              </w:rPr>
            </w:pP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摘要：受理編號：</w:t>
            </w:r>
            <w:r w:rsidR="00985987"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DTAAA001</w:t>
            </w:r>
            <w:r w:rsidRPr="00E23551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.</w:t>
            </w:r>
            <w:r w:rsidRPr="00E23551">
              <w:rPr>
                <w:rFonts w:ascii="新細明體" w:hAnsi="新細明體" w:hint="eastAsia"/>
                <w:snapToGrid w:val="0"/>
                <w:color w:val="000000"/>
              </w:rPr>
              <w:t>APLY_NO</w:t>
            </w:r>
          </w:p>
          <w:p w:rsidR="00EC00E2" w:rsidRPr="00E23551" w:rsidRDefault="00EC00E2" w:rsidP="00E235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E23551">
              <w:rPr>
                <w:rFonts w:ascii="新細明體" w:hAnsi="新細明體" w:hint="eastAsia"/>
                <w:snapToGrid w:val="0"/>
                <w:color w:val="000000"/>
                <w:lang w:eastAsia="zh-TW"/>
              </w:rPr>
              <w:t xml:space="preserve">      </w:t>
            </w:r>
          </w:p>
        </w:tc>
      </w:tr>
    </w:tbl>
    <w:p w:rsidR="00EC00E2" w:rsidRPr="00DE085D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E9304C" w:rsidRPr="00DE085D" w:rsidRDefault="00E9304C" w:rsidP="00E9304C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color w:val="000000"/>
          <w:kern w:val="2"/>
          <w:lang w:eastAsia="zh-TW"/>
        </w:rPr>
      </w:pPr>
      <w:r w:rsidRPr="00DE085D">
        <w:rPr>
          <w:rFonts w:ascii="新細明體" w:hAnsi="新細明體" w:hint="eastAsia"/>
          <w:color w:val="000000"/>
          <w:kern w:val="2"/>
          <w:lang w:eastAsia="zh-TW"/>
        </w:rPr>
        <w:t xml:space="preserve">    </w:t>
      </w:r>
    </w:p>
    <w:sectPr w:rsidR="00E9304C" w:rsidRPr="00DE085D" w:rsidSect="00C91B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551" w:rsidRDefault="00E23551" w:rsidP="00E402BB">
      <w:r>
        <w:separator/>
      </w:r>
    </w:p>
  </w:endnote>
  <w:endnote w:type="continuationSeparator" w:id="0">
    <w:p w:rsidR="00E23551" w:rsidRDefault="00E23551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47" w:rsidRDefault="00AB6C4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B6C47" w:rsidRDefault="00AB6C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47" w:rsidRDefault="00AB6C47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61006D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47" w:rsidRDefault="00AB6C47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551" w:rsidRDefault="00E23551" w:rsidP="00E402BB">
      <w:r>
        <w:separator/>
      </w:r>
    </w:p>
  </w:footnote>
  <w:footnote w:type="continuationSeparator" w:id="0">
    <w:p w:rsidR="00E23551" w:rsidRDefault="00E23551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47" w:rsidRDefault="00AB6C47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47" w:rsidRDefault="00AB6C47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1B17D5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063C4E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4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8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1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5FC105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16B3903"/>
    <w:multiLevelType w:val="hybridMultilevel"/>
    <w:tmpl w:val="83F0FBB0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7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8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9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0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3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4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99B1C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6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7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3E14383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9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75C6846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5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7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6BFD2722"/>
    <w:multiLevelType w:val="hybridMultilevel"/>
    <w:tmpl w:val="0BF654FA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41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3"/>
  </w:num>
  <w:num w:numId="2">
    <w:abstractNumId w:val="37"/>
  </w:num>
  <w:num w:numId="3">
    <w:abstractNumId w:val="6"/>
  </w:num>
  <w:num w:numId="4">
    <w:abstractNumId w:val="42"/>
  </w:num>
  <w:num w:numId="5">
    <w:abstractNumId w:val="30"/>
  </w:num>
  <w:num w:numId="6">
    <w:abstractNumId w:val="11"/>
  </w:num>
  <w:num w:numId="7">
    <w:abstractNumId w:val="20"/>
  </w:num>
  <w:num w:numId="8">
    <w:abstractNumId w:val="38"/>
  </w:num>
  <w:num w:numId="9">
    <w:abstractNumId w:val="39"/>
  </w:num>
  <w:num w:numId="10">
    <w:abstractNumId w:val="27"/>
  </w:num>
  <w:num w:numId="11">
    <w:abstractNumId w:val="33"/>
  </w:num>
  <w:num w:numId="12">
    <w:abstractNumId w:val="4"/>
  </w:num>
  <w:num w:numId="13">
    <w:abstractNumId w:val="9"/>
  </w:num>
  <w:num w:numId="14">
    <w:abstractNumId w:val="23"/>
  </w:num>
  <w:num w:numId="15">
    <w:abstractNumId w:val="2"/>
  </w:num>
  <w:num w:numId="16">
    <w:abstractNumId w:val="7"/>
  </w:num>
  <w:num w:numId="17">
    <w:abstractNumId w:val="26"/>
  </w:num>
  <w:num w:numId="18">
    <w:abstractNumId w:val="19"/>
  </w:num>
  <w:num w:numId="19">
    <w:abstractNumId w:val="10"/>
  </w:num>
  <w:num w:numId="20">
    <w:abstractNumId w:val="22"/>
  </w:num>
  <w:num w:numId="21">
    <w:abstractNumId w:val="36"/>
  </w:num>
  <w:num w:numId="22">
    <w:abstractNumId w:val="5"/>
  </w:num>
  <w:num w:numId="23">
    <w:abstractNumId w:val="18"/>
  </w:num>
  <w:num w:numId="24">
    <w:abstractNumId w:val="34"/>
  </w:num>
  <w:num w:numId="25">
    <w:abstractNumId w:val="0"/>
  </w:num>
  <w:num w:numId="26">
    <w:abstractNumId w:val="21"/>
  </w:num>
  <w:num w:numId="27">
    <w:abstractNumId w:val="32"/>
  </w:num>
  <w:num w:numId="28">
    <w:abstractNumId w:val="14"/>
  </w:num>
  <w:num w:numId="29">
    <w:abstractNumId w:val="24"/>
  </w:num>
  <w:num w:numId="30">
    <w:abstractNumId w:val="8"/>
  </w:num>
  <w:num w:numId="31">
    <w:abstractNumId w:val="35"/>
  </w:num>
  <w:num w:numId="32">
    <w:abstractNumId w:val="44"/>
  </w:num>
  <w:num w:numId="33">
    <w:abstractNumId w:val="41"/>
  </w:num>
  <w:num w:numId="34">
    <w:abstractNumId w:val="17"/>
  </w:num>
  <w:num w:numId="35">
    <w:abstractNumId w:val="29"/>
  </w:num>
  <w:num w:numId="36">
    <w:abstractNumId w:val="43"/>
  </w:num>
  <w:num w:numId="37">
    <w:abstractNumId w:val="31"/>
  </w:num>
  <w:num w:numId="38">
    <w:abstractNumId w:val="16"/>
  </w:num>
  <w:num w:numId="39">
    <w:abstractNumId w:val="40"/>
  </w:num>
  <w:num w:numId="40">
    <w:abstractNumId w:val="12"/>
  </w:num>
  <w:num w:numId="41">
    <w:abstractNumId w:val="25"/>
  </w:num>
  <w:num w:numId="42">
    <w:abstractNumId w:val="28"/>
  </w:num>
  <w:num w:numId="43">
    <w:abstractNumId w:val="1"/>
  </w:num>
  <w:num w:numId="44">
    <w:abstractNumId w:val="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05BFE"/>
    <w:rsid w:val="00012A9E"/>
    <w:rsid w:val="00017705"/>
    <w:rsid w:val="00021862"/>
    <w:rsid w:val="00026F57"/>
    <w:rsid w:val="000325B8"/>
    <w:rsid w:val="000331BA"/>
    <w:rsid w:val="00033ACC"/>
    <w:rsid w:val="00037DFA"/>
    <w:rsid w:val="00053375"/>
    <w:rsid w:val="00053B3E"/>
    <w:rsid w:val="000540D9"/>
    <w:rsid w:val="00062D90"/>
    <w:rsid w:val="00063928"/>
    <w:rsid w:val="00085D25"/>
    <w:rsid w:val="000A1A83"/>
    <w:rsid w:val="000A6432"/>
    <w:rsid w:val="000A7BBE"/>
    <w:rsid w:val="000B2D9C"/>
    <w:rsid w:val="000B7E26"/>
    <w:rsid w:val="000C7675"/>
    <w:rsid w:val="000D658B"/>
    <w:rsid w:val="000D6E6D"/>
    <w:rsid w:val="000E32F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57CA5"/>
    <w:rsid w:val="001607E3"/>
    <w:rsid w:val="00160EA4"/>
    <w:rsid w:val="0016200D"/>
    <w:rsid w:val="00167659"/>
    <w:rsid w:val="001711B8"/>
    <w:rsid w:val="001712B5"/>
    <w:rsid w:val="00174724"/>
    <w:rsid w:val="0018677A"/>
    <w:rsid w:val="001B29BB"/>
    <w:rsid w:val="001B41F4"/>
    <w:rsid w:val="001B56FE"/>
    <w:rsid w:val="001B6B43"/>
    <w:rsid w:val="001B7080"/>
    <w:rsid w:val="001D1AF3"/>
    <w:rsid w:val="001E06B0"/>
    <w:rsid w:val="001E6ECA"/>
    <w:rsid w:val="001F5076"/>
    <w:rsid w:val="002042FE"/>
    <w:rsid w:val="0021023C"/>
    <w:rsid w:val="00214642"/>
    <w:rsid w:val="00215059"/>
    <w:rsid w:val="00224F14"/>
    <w:rsid w:val="002333C1"/>
    <w:rsid w:val="00234DE9"/>
    <w:rsid w:val="00236854"/>
    <w:rsid w:val="00245848"/>
    <w:rsid w:val="0025065A"/>
    <w:rsid w:val="00254CF8"/>
    <w:rsid w:val="00267604"/>
    <w:rsid w:val="002747DA"/>
    <w:rsid w:val="0027746A"/>
    <w:rsid w:val="00285878"/>
    <w:rsid w:val="00285D8A"/>
    <w:rsid w:val="0029338C"/>
    <w:rsid w:val="002C0CD6"/>
    <w:rsid w:val="002C1F1E"/>
    <w:rsid w:val="002C54D7"/>
    <w:rsid w:val="002C6812"/>
    <w:rsid w:val="002D7662"/>
    <w:rsid w:val="002E71F4"/>
    <w:rsid w:val="002F4DF7"/>
    <w:rsid w:val="003029C1"/>
    <w:rsid w:val="00304C36"/>
    <w:rsid w:val="003120FB"/>
    <w:rsid w:val="003213F7"/>
    <w:rsid w:val="0032647C"/>
    <w:rsid w:val="003378A3"/>
    <w:rsid w:val="003519C9"/>
    <w:rsid w:val="00352BC0"/>
    <w:rsid w:val="00370C19"/>
    <w:rsid w:val="00375C88"/>
    <w:rsid w:val="00380CED"/>
    <w:rsid w:val="00390F14"/>
    <w:rsid w:val="003A0305"/>
    <w:rsid w:val="003A20BA"/>
    <w:rsid w:val="003A54BA"/>
    <w:rsid w:val="003A632F"/>
    <w:rsid w:val="003B39BE"/>
    <w:rsid w:val="003C1470"/>
    <w:rsid w:val="003D6A73"/>
    <w:rsid w:val="003E24FD"/>
    <w:rsid w:val="003F053D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097"/>
    <w:rsid w:val="004647DB"/>
    <w:rsid w:val="0047085E"/>
    <w:rsid w:val="00483F5E"/>
    <w:rsid w:val="00487457"/>
    <w:rsid w:val="00491CC2"/>
    <w:rsid w:val="00496CDA"/>
    <w:rsid w:val="004A5D24"/>
    <w:rsid w:val="004B0A3F"/>
    <w:rsid w:val="004B1398"/>
    <w:rsid w:val="004B1825"/>
    <w:rsid w:val="004B3258"/>
    <w:rsid w:val="004D081C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13265"/>
    <w:rsid w:val="005259AA"/>
    <w:rsid w:val="0053465F"/>
    <w:rsid w:val="00544F9F"/>
    <w:rsid w:val="00546181"/>
    <w:rsid w:val="0054756A"/>
    <w:rsid w:val="0055626B"/>
    <w:rsid w:val="00560D8E"/>
    <w:rsid w:val="00566652"/>
    <w:rsid w:val="00574517"/>
    <w:rsid w:val="00574E64"/>
    <w:rsid w:val="00585F08"/>
    <w:rsid w:val="00586FE9"/>
    <w:rsid w:val="005904F4"/>
    <w:rsid w:val="00594F61"/>
    <w:rsid w:val="005951FD"/>
    <w:rsid w:val="005966D4"/>
    <w:rsid w:val="005A4C70"/>
    <w:rsid w:val="005B218E"/>
    <w:rsid w:val="005B41A2"/>
    <w:rsid w:val="005C05D1"/>
    <w:rsid w:val="005D6E5B"/>
    <w:rsid w:val="005E03C3"/>
    <w:rsid w:val="005E6E63"/>
    <w:rsid w:val="00606190"/>
    <w:rsid w:val="0061006D"/>
    <w:rsid w:val="00627FC7"/>
    <w:rsid w:val="00640CA7"/>
    <w:rsid w:val="0064361D"/>
    <w:rsid w:val="00662070"/>
    <w:rsid w:val="00662521"/>
    <w:rsid w:val="00675EEF"/>
    <w:rsid w:val="0067632D"/>
    <w:rsid w:val="006847D2"/>
    <w:rsid w:val="00693FD6"/>
    <w:rsid w:val="006965BF"/>
    <w:rsid w:val="006A6931"/>
    <w:rsid w:val="006B3BE3"/>
    <w:rsid w:val="006B713F"/>
    <w:rsid w:val="006C4A8C"/>
    <w:rsid w:val="006D3E74"/>
    <w:rsid w:val="006E2D5D"/>
    <w:rsid w:val="006E4E23"/>
    <w:rsid w:val="0070112A"/>
    <w:rsid w:val="00707955"/>
    <w:rsid w:val="00711CBC"/>
    <w:rsid w:val="00712860"/>
    <w:rsid w:val="0072003A"/>
    <w:rsid w:val="00721508"/>
    <w:rsid w:val="00736F72"/>
    <w:rsid w:val="007426C3"/>
    <w:rsid w:val="007548BA"/>
    <w:rsid w:val="00760493"/>
    <w:rsid w:val="00763039"/>
    <w:rsid w:val="00774AA2"/>
    <w:rsid w:val="00784D15"/>
    <w:rsid w:val="00790F65"/>
    <w:rsid w:val="00791C52"/>
    <w:rsid w:val="007A1A58"/>
    <w:rsid w:val="007B1963"/>
    <w:rsid w:val="007C2C6F"/>
    <w:rsid w:val="007C6BD8"/>
    <w:rsid w:val="007C7F5F"/>
    <w:rsid w:val="007D0C6B"/>
    <w:rsid w:val="007E5800"/>
    <w:rsid w:val="007E59DD"/>
    <w:rsid w:val="007E652F"/>
    <w:rsid w:val="007F6EF3"/>
    <w:rsid w:val="00800FDA"/>
    <w:rsid w:val="00803379"/>
    <w:rsid w:val="00807DFF"/>
    <w:rsid w:val="00810315"/>
    <w:rsid w:val="00811996"/>
    <w:rsid w:val="00811B32"/>
    <w:rsid w:val="0082075E"/>
    <w:rsid w:val="00822B62"/>
    <w:rsid w:val="00835601"/>
    <w:rsid w:val="008464C0"/>
    <w:rsid w:val="00851A5E"/>
    <w:rsid w:val="00852566"/>
    <w:rsid w:val="00852F9E"/>
    <w:rsid w:val="00862461"/>
    <w:rsid w:val="00870579"/>
    <w:rsid w:val="0087095F"/>
    <w:rsid w:val="00874237"/>
    <w:rsid w:val="00874554"/>
    <w:rsid w:val="0087510E"/>
    <w:rsid w:val="008764F0"/>
    <w:rsid w:val="00887A68"/>
    <w:rsid w:val="008A0B30"/>
    <w:rsid w:val="008A7F41"/>
    <w:rsid w:val="008B5F26"/>
    <w:rsid w:val="008D0BAC"/>
    <w:rsid w:val="008D4604"/>
    <w:rsid w:val="008F797C"/>
    <w:rsid w:val="008F79BA"/>
    <w:rsid w:val="00901AD6"/>
    <w:rsid w:val="00911780"/>
    <w:rsid w:val="00913DBC"/>
    <w:rsid w:val="009235ED"/>
    <w:rsid w:val="009307EA"/>
    <w:rsid w:val="00931361"/>
    <w:rsid w:val="00935D41"/>
    <w:rsid w:val="0093756F"/>
    <w:rsid w:val="00950179"/>
    <w:rsid w:val="00961C36"/>
    <w:rsid w:val="0097131B"/>
    <w:rsid w:val="009805E3"/>
    <w:rsid w:val="009828DB"/>
    <w:rsid w:val="00984A94"/>
    <w:rsid w:val="00984E7E"/>
    <w:rsid w:val="00985987"/>
    <w:rsid w:val="009937E8"/>
    <w:rsid w:val="009A20FE"/>
    <w:rsid w:val="009B1729"/>
    <w:rsid w:val="009B4871"/>
    <w:rsid w:val="009C062C"/>
    <w:rsid w:val="009C2924"/>
    <w:rsid w:val="009C7264"/>
    <w:rsid w:val="009D543A"/>
    <w:rsid w:val="009D7A4A"/>
    <w:rsid w:val="009E5F42"/>
    <w:rsid w:val="009F434C"/>
    <w:rsid w:val="009F65CB"/>
    <w:rsid w:val="00A0085C"/>
    <w:rsid w:val="00A02269"/>
    <w:rsid w:val="00A03689"/>
    <w:rsid w:val="00A1291D"/>
    <w:rsid w:val="00A217A0"/>
    <w:rsid w:val="00A25035"/>
    <w:rsid w:val="00A27707"/>
    <w:rsid w:val="00A32D2B"/>
    <w:rsid w:val="00A36C2F"/>
    <w:rsid w:val="00A41CCC"/>
    <w:rsid w:val="00A5562A"/>
    <w:rsid w:val="00A87592"/>
    <w:rsid w:val="00AB15C8"/>
    <w:rsid w:val="00AB48F9"/>
    <w:rsid w:val="00AB6C47"/>
    <w:rsid w:val="00AE1911"/>
    <w:rsid w:val="00AE242E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1FB1"/>
    <w:rsid w:val="00B224DD"/>
    <w:rsid w:val="00B246DD"/>
    <w:rsid w:val="00B329C4"/>
    <w:rsid w:val="00B42A28"/>
    <w:rsid w:val="00B468A8"/>
    <w:rsid w:val="00B53BFD"/>
    <w:rsid w:val="00B55DE8"/>
    <w:rsid w:val="00BA0234"/>
    <w:rsid w:val="00BA4818"/>
    <w:rsid w:val="00BC62F4"/>
    <w:rsid w:val="00BD68A3"/>
    <w:rsid w:val="00BD6B27"/>
    <w:rsid w:val="00BE5D96"/>
    <w:rsid w:val="00BF6276"/>
    <w:rsid w:val="00C0109D"/>
    <w:rsid w:val="00C020DC"/>
    <w:rsid w:val="00C138DB"/>
    <w:rsid w:val="00C16A02"/>
    <w:rsid w:val="00C44ED9"/>
    <w:rsid w:val="00C504F6"/>
    <w:rsid w:val="00C606DC"/>
    <w:rsid w:val="00C67119"/>
    <w:rsid w:val="00C708DD"/>
    <w:rsid w:val="00C720AB"/>
    <w:rsid w:val="00C80EBE"/>
    <w:rsid w:val="00C91BAC"/>
    <w:rsid w:val="00C9667D"/>
    <w:rsid w:val="00C97965"/>
    <w:rsid w:val="00CA5FC4"/>
    <w:rsid w:val="00CB1FC7"/>
    <w:rsid w:val="00CC729B"/>
    <w:rsid w:val="00CD3F8F"/>
    <w:rsid w:val="00CD3FE2"/>
    <w:rsid w:val="00CD50C6"/>
    <w:rsid w:val="00CD68A9"/>
    <w:rsid w:val="00CE14A3"/>
    <w:rsid w:val="00CE2ACF"/>
    <w:rsid w:val="00CE2FF7"/>
    <w:rsid w:val="00CE51DF"/>
    <w:rsid w:val="00D246A9"/>
    <w:rsid w:val="00D25CB4"/>
    <w:rsid w:val="00D34263"/>
    <w:rsid w:val="00D36A0B"/>
    <w:rsid w:val="00D36A23"/>
    <w:rsid w:val="00D37A40"/>
    <w:rsid w:val="00D42E7E"/>
    <w:rsid w:val="00D4613F"/>
    <w:rsid w:val="00D526F8"/>
    <w:rsid w:val="00D56A40"/>
    <w:rsid w:val="00D62D6A"/>
    <w:rsid w:val="00D6373A"/>
    <w:rsid w:val="00D75B78"/>
    <w:rsid w:val="00D76E5B"/>
    <w:rsid w:val="00D878E3"/>
    <w:rsid w:val="00D934B3"/>
    <w:rsid w:val="00DA1B7F"/>
    <w:rsid w:val="00DA47AC"/>
    <w:rsid w:val="00DA6BD7"/>
    <w:rsid w:val="00DB0C79"/>
    <w:rsid w:val="00DB3355"/>
    <w:rsid w:val="00DB632E"/>
    <w:rsid w:val="00DC1B50"/>
    <w:rsid w:val="00DC6D20"/>
    <w:rsid w:val="00DD4EBB"/>
    <w:rsid w:val="00DD6784"/>
    <w:rsid w:val="00DE085D"/>
    <w:rsid w:val="00DE339A"/>
    <w:rsid w:val="00DF07DE"/>
    <w:rsid w:val="00DF446E"/>
    <w:rsid w:val="00E20C78"/>
    <w:rsid w:val="00E2299C"/>
    <w:rsid w:val="00E23551"/>
    <w:rsid w:val="00E26F51"/>
    <w:rsid w:val="00E33344"/>
    <w:rsid w:val="00E34A5D"/>
    <w:rsid w:val="00E402BB"/>
    <w:rsid w:val="00E45E0C"/>
    <w:rsid w:val="00E55D95"/>
    <w:rsid w:val="00E64054"/>
    <w:rsid w:val="00E66548"/>
    <w:rsid w:val="00E803DB"/>
    <w:rsid w:val="00E87E9E"/>
    <w:rsid w:val="00E926BD"/>
    <w:rsid w:val="00E9304C"/>
    <w:rsid w:val="00EA2E94"/>
    <w:rsid w:val="00EB00B6"/>
    <w:rsid w:val="00EB081C"/>
    <w:rsid w:val="00EC00E2"/>
    <w:rsid w:val="00ED3A03"/>
    <w:rsid w:val="00ED3AC9"/>
    <w:rsid w:val="00ED4181"/>
    <w:rsid w:val="00EE102D"/>
    <w:rsid w:val="00EE109D"/>
    <w:rsid w:val="00EF0EDD"/>
    <w:rsid w:val="00EF2646"/>
    <w:rsid w:val="00EF3C43"/>
    <w:rsid w:val="00EF4EBC"/>
    <w:rsid w:val="00F02B1D"/>
    <w:rsid w:val="00F030D6"/>
    <w:rsid w:val="00F0725A"/>
    <w:rsid w:val="00F072CE"/>
    <w:rsid w:val="00F10071"/>
    <w:rsid w:val="00F126C6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479F8"/>
    <w:rsid w:val="00F50377"/>
    <w:rsid w:val="00F54CED"/>
    <w:rsid w:val="00F55525"/>
    <w:rsid w:val="00F6258C"/>
    <w:rsid w:val="00F66D5C"/>
    <w:rsid w:val="00F71A71"/>
    <w:rsid w:val="00F74482"/>
    <w:rsid w:val="00F74F55"/>
    <w:rsid w:val="00F87BD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3D80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D49D4E5-CE71-47D0-BEC9-1AB1D69D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paragraph" w:styleId="ac">
    <w:name w:val="Normal Indent"/>
    <w:aliases w:val="表正文,正文非缩进"/>
    <w:basedOn w:val="a"/>
    <w:rsid w:val="00513265"/>
    <w:pPr>
      <w:ind w:left="425"/>
      <w:jc w:val="both"/>
    </w:pPr>
    <w:rPr>
      <w:sz w:val="21"/>
      <w:szCs w:val="20"/>
    </w:rPr>
  </w:style>
  <w:style w:type="paragraph" w:customStyle="1" w:styleId="IBM">
    <w:name w:val="IBM 正文"/>
    <w:basedOn w:val="a"/>
    <w:rsid w:val="00913DBC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ad">
    <w:name w:val="文"/>
    <w:rsid w:val="00913DBC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styleId="ae">
    <w:name w:val="annotation reference"/>
    <w:semiHidden/>
    <w:rsid w:val="000D658B"/>
    <w:rPr>
      <w:sz w:val="18"/>
      <w:szCs w:val="18"/>
    </w:rPr>
  </w:style>
  <w:style w:type="paragraph" w:styleId="af">
    <w:name w:val="annotation subject"/>
    <w:basedOn w:val="a8"/>
    <w:next w:val="a8"/>
    <w:semiHidden/>
    <w:rsid w:val="000D658B"/>
    <w:pPr>
      <w:widowControl w:val="0"/>
    </w:pPr>
    <w:rPr>
      <w:b/>
      <w:bCs/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