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4F1CE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4F1CEE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4F1CEE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4F1CEE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4F1CEE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4F1CE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F46FC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9"/>
              </w:smartTagPr>
              <w:r w:rsidRPr="004F1CEE">
                <w:rPr>
                  <w:rFonts w:ascii="新細明體" w:hAnsi="新細明體"/>
                  <w:bCs/>
                  <w:lang w:eastAsia="zh-TW"/>
                </w:rPr>
                <w:t>2009/12/11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4F1CEE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4F1CEE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4F1CE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4F1CE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771AD1" w:rsidRPr="004F1CEE" w:rsidTr="00771AD1">
        <w:tc>
          <w:tcPr>
            <w:tcW w:w="1216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71AD1" w:rsidRPr="004D5A76" w:rsidTr="00771AD1">
        <w:tc>
          <w:tcPr>
            <w:tcW w:w="1216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2015/04/08</w:t>
            </w:r>
          </w:p>
        </w:tc>
        <w:tc>
          <w:tcPr>
            <w:tcW w:w="1010" w:type="dxa"/>
          </w:tcPr>
          <w:p w:rsidR="00771AD1" w:rsidRPr="004F1CEE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71AD1" w:rsidRPr="004D5A76" w:rsidRDefault="00771AD1" w:rsidP="0083377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F1CEE">
              <w:rPr>
                <w:rFonts w:ascii="細明體" w:eastAsia="細明體" w:hAnsi="細明體" w:cs="Courier New" w:hint="eastAsia"/>
                <w:sz w:val="20"/>
                <w:szCs w:val="20"/>
              </w:rPr>
              <w:t>作廢時須回壓跨區取件分派紀錄檔</w:t>
            </w:r>
          </w:p>
        </w:tc>
        <w:tc>
          <w:tcPr>
            <w:tcW w:w="1566" w:type="dxa"/>
          </w:tcPr>
          <w:p w:rsidR="00771AD1" w:rsidRPr="004D5A76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771AD1" w:rsidRPr="004D5A76" w:rsidRDefault="00771AD1" w:rsidP="008337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150327000201</w:t>
            </w:r>
          </w:p>
        </w:tc>
      </w:tr>
      <w:tr w:rsidR="00174570" w:rsidRPr="004D5A76" w:rsidTr="0017457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70" w:rsidRPr="004D5A76" w:rsidRDefault="00174570" w:rsidP="006675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70" w:rsidRPr="004D5A76" w:rsidRDefault="004F1CEE" w:rsidP="006675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70" w:rsidRPr="004D5A76" w:rsidRDefault="00174570" w:rsidP="0066750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174570" w:rsidRPr="004D5A76" w:rsidRDefault="00174570" w:rsidP="0017457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70" w:rsidRPr="004D5A76" w:rsidRDefault="00174570" w:rsidP="006675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70" w:rsidRPr="004D5A76" w:rsidRDefault="00174570" w:rsidP="001745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5A76">
              <w:rPr>
                <w:b/>
                <w:bCs/>
              </w:rPr>
              <w:t>151023000197</w:t>
            </w:r>
          </w:p>
        </w:tc>
      </w:tr>
      <w:tr w:rsidR="004F1CEE" w:rsidRPr="004D5A76" w:rsidTr="004F1CE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EE" w:rsidRPr="004D5A76" w:rsidRDefault="004F1CEE" w:rsidP="00BA23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D5A7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16-09-</w:t>
            </w:r>
            <w:r w:rsidRPr="004D5A76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EE" w:rsidRPr="004D5A76" w:rsidRDefault="004F1CEE" w:rsidP="00BA23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EE" w:rsidRPr="004D5A76" w:rsidRDefault="004F1CEE" w:rsidP="004D5A7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BPM上線已9個月，故將BPM開關移除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EE" w:rsidRPr="004D5A76" w:rsidRDefault="004F1CEE" w:rsidP="00BA23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D5A7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EE" w:rsidRPr="004D5A76" w:rsidRDefault="004F1CEE" w:rsidP="00BA2384">
            <w:pPr>
              <w:spacing w:line="240" w:lineRule="atLeast"/>
              <w:jc w:val="center"/>
              <w:rPr>
                <w:b/>
                <w:bCs/>
                <w:color w:val="FF0000"/>
              </w:rPr>
            </w:pPr>
            <w:r w:rsidRPr="004D5A76">
              <w:rPr>
                <w:b/>
                <w:bCs/>
                <w:color w:val="FF0000"/>
              </w:rPr>
              <w:t>160718000093</w:t>
            </w:r>
          </w:p>
        </w:tc>
      </w:tr>
      <w:tr w:rsidR="004D5A76" w:rsidRPr="004D5A76" w:rsidTr="004F1CEE">
        <w:trPr>
          <w:ins w:id="2" w:author="cathay" w:date="2018-05-08T15:08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A76" w:rsidRPr="004D5A76" w:rsidRDefault="004D5A76" w:rsidP="004D5A76">
            <w:pPr>
              <w:spacing w:line="240" w:lineRule="atLeast"/>
              <w:jc w:val="center"/>
              <w:rPr>
                <w:ins w:id="3" w:author="cathay" w:date="2018-05-08T15:08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4" w:author="cathay" w:date="2018-05-08T15:08:00Z">
              <w:r w:rsidRPr="001F5809">
                <w:rPr>
                  <w:rFonts w:ascii="新細明體" w:hAnsi="新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A76" w:rsidRPr="004D5A76" w:rsidRDefault="004D5A76" w:rsidP="004D5A76">
            <w:pPr>
              <w:spacing w:line="240" w:lineRule="atLeast"/>
              <w:jc w:val="center"/>
              <w:rPr>
                <w:ins w:id="5" w:author="cathay" w:date="2018-05-08T15:08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cathay" w:date="2018-05-08T15:08:00Z">
              <w:r w:rsidRPr="001F5809">
                <w:rPr>
                  <w:rFonts w:ascii="新細明體" w:hAnsi="新細明體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A76" w:rsidRPr="004D5A76" w:rsidRDefault="004D5A76" w:rsidP="004D5A76">
            <w:pPr>
              <w:spacing w:line="240" w:lineRule="atLeast"/>
              <w:rPr>
                <w:ins w:id="7" w:author="cathay" w:date="2018-05-08T15:08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cathay" w:date="2018-05-08T15:08:00Z">
              <w:r w:rsidRPr="001F5809">
                <w:rPr>
                  <w:rFonts w:ascii="新細明體" w:hAnsi="新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A76" w:rsidRPr="004D5A76" w:rsidRDefault="004D5A76" w:rsidP="004D5A76">
            <w:pPr>
              <w:spacing w:line="240" w:lineRule="atLeast"/>
              <w:jc w:val="center"/>
              <w:rPr>
                <w:ins w:id="9" w:author="cathay" w:date="2018-05-08T15:08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cathay" w:date="2018-05-08T15:08:00Z">
              <w:r w:rsidRPr="001F5809">
                <w:rPr>
                  <w:rFonts w:ascii="新細明體" w:hAnsi="新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A76" w:rsidRPr="004D5A76" w:rsidRDefault="004D5A76" w:rsidP="004D5A76">
            <w:pPr>
              <w:spacing w:line="240" w:lineRule="atLeast"/>
              <w:jc w:val="center"/>
              <w:rPr>
                <w:ins w:id="11" w:author="cathay" w:date="2018-05-08T15:08:00Z"/>
                <w:b/>
                <w:bCs/>
                <w:color w:val="FF0000"/>
              </w:rPr>
            </w:pPr>
            <w:ins w:id="12" w:author="cathay" w:date="2018-05-08T15:08:00Z">
              <w:r w:rsidRPr="001F5809">
                <w:rPr>
                  <w:rFonts w:ascii="新細明體" w:hAnsi="新細明體" w:hint="eastAsia"/>
                  <w:sz w:val="20"/>
                  <w:szCs w:val="20"/>
                </w:rPr>
                <w:t>180118001007</w:t>
              </w:r>
            </w:ins>
          </w:p>
        </w:tc>
      </w:tr>
      <w:tr w:rsidR="00AD6795" w:rsidRPr="004D5A76" w:rsidTr="004F1CEE">
        <w:trPr>
          <w:ins w:id="13" w:author="洪豪" w:date="2019-10-23T15:39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95" w:rsidRPr="001F5809" w:rsidRDefault="00AD6795" w:rsidP="004D5A76">
            <w:pPr>
              <w:spacing w:line="240" w:lineRule="atLeast"/>
              <w:jc w:val="center"/>
              <w:rPr>
                <w:ins w:id="14" w:author="洪豪" w:date="2019-10-23T15:39:00Z"/>
                <w:rFonts w:ascii="新細明體" w:hAnsi="新細明體" w:hint="eastAsia"/>
                <w:sz w:val="20"/>
                <w:szCs w:val="20"/>
              </w:rPr>
            </w:pPr>
            <w:ins w:id="15" w:author="洪豪" w:date="2019-10-23T15:39:00Z">
              <w:r>
                <w:rPr>
                  <w:rFonts w:ascii="新細明體" w:hAnsi="新細明體" w:hint="eastAsia"/>
                  <w:sz w:val="20"/>
                  <w:szCs w:val="20"/>
                </w:rPr>
                <w:t>2019-10-23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95" w:rsidRPr="001F5809" w:rsidRDefault="00AD6795" w:rsidP="004D5A76">
            <w:pPr>
              <w:spacing w:line="240" w:lineRule="atLeast"/>
              <w:jc w:val="center"/>
              <w:rPr>
                <w:ins w:id="16" w:author="洪豪" w:date="2019-10-23T15:39:00Z"/>
                <w:rFonts w:ascii="新細明體" w:hAnsi="新細明體" w:hint="eastAsia"/>
                <w:sz w:val="20"/>
                <w:szCs w:val="20"/>
              </w:rPr>
            </w:pPr>
            <w:ins w:id="17" w:author="洪豪" w:date="2019-10-23T15:39:00Z">
              <w:r>
                <w:rPr>
                  <w:rFonts w:ascii="新細明體" w:hAnsi="新細明體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95" w:rsidRPr="001F5809" w:rsidRDefault="00AD6795" w:rsidP="004D5A76">
            <w:pPr>
              <w:spacing w:line="240" w:lineRule="atLeast"/>
              <w:rPr>
                <w:ins w:id="18" w:author="洪豪" w:date="2019-10-23T15:39:00Z"/>
                <w:rFonts w:ascii="新細明體" w:hAnsi="新細明體" w:hint="eastAsia"/>
                <w:sz w:val="20"/>
                <w:szCs w:val="20"/>
              </w:rPr>
            </w:pPr>
            <w:ins w:id="19" w:author="洪豪" w:date="2019-10-23T15:39:00Z">
              <w:r>
                <w:rPr>
                  <w:rFonts w:ascii="新細明體" w:hAnsi="新細明體" w:hint="eastAsia"/>
                  <w:sz w:val="20"/>
                  <w:szCs w:val="20"/>
                </w:rPr>
                <w:t>多受益人保單分次理賠優化修正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95" w:rsidRPr="001F5809" w:rsidRDefault="00AD6795" w:rsidP="004D5A76">
            <w:pPr>
              <w:spacing w:line="240" w:lineRule="atLeast"/>
              <w:jc w:val="center"/>
              <w:rPr>
                <w:ins w:id="20" w:author="洪豪" w:date="2019-10-23T15:39:00Z"/>
                <w:rFonts w:ascii="新細明體" w:hAnsi="新細明體" w:hint="eastAsia"/>
                <w:sz w:val="20"/>
                <w:szCs w:val="20"/>
              </w:rPr>
            </w:pPr>
            <w:ins w:id="21" w:author="洪豪" w:date="2019-10-23T15:39:00Z">
              <w:r>
                <w:rPr>
                  <w:rFonts w:ascii="新細明體" w:hAnsi="新細明體"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95" w:rsidRPr="001F5809" w:rsidRDefault="00AD6795" w:rsidP="004D5A76">
            <w:pPr>
              <w:spacing w:line="240" w:lineRule="atLeast"/>
              <w:jc w:val="center"/>
              <w:rPr>
                <w:ins w:id="22" w:author="洪豪" w:date="2019-10-23T15:39:00Z"/>
                <w:rFonts w:ascii="新細明體" w:hAnsi="新細明體" w:hint="eastAsia"/>
                <w:sz w:val="20"/>
                <w:szCs w:val="20"/>
              </w:rPr>
            </w:pPr>
            <w:ins w:id="23" w:author="洪豪" w:date="2019-10-23T15:39:00Z">
              <w:r>
                <w:rPr>
                  <w:rFonts w:ascii="新細明體" w:hAnsi="新細明體" w:hint="eastAsia"/>
                  <w:sz w:val="20"/>
                  <w:szCs w:val="20"/>
                </w:rPr>
                <w:t>190603001517</w:t>
              </w:r>
            </w:ins>
          </w:p>
        </w:tc>
      </w:tr>
    </w:tbl>
    <w:p w:rsidR="00771AD1" w:rsidRPr="004D5A76" w:rsidRDefault="00771AD1">
      <w:pPr>
        <w:rPr>
          <w:rFonts w:hint="eastAsia"/>
        </w:rPr>
      </w:pPr>
    </w:p>
    <w:p w:rsidR="0023751E" w:rsidRPr="004D5A7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4D5A76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4D5A76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4D5A76"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 w:rsidRPr="004D5A76">
        <w:rPr>
          <w:rFonts w:hint="eastAsia"/>
          <w:b/>
          <w:kern w:val="2"/>
          <w:sz w:val="24"/>
          <w:szCs w:val="24"/>
          <w:lang w:eastAsia="zh-TW"/>
        </w:rPr>
        <w:t>D</w:t>
      </w:r>
      <w:r w:rsidRPr="004D5A76">
        <w:rPr>
          <w:rFonts w:hint="eastAsia"/>
          <w:b/>
          <w:kern w:val="2"/>
          <w:sz w:val="24"/>
          <w:szCs w:val="24"/>
          <w:lang w:eastAsia="zh-TW"/>
        </w:rPr>
        <w:t>0</w:t>
      </w:r>
      <w:r w:rsidR="00F46FCC" w:rsidRPr="004D5A76">
        <w:rPr>
          <w:rFonts w:hint="eastAsia"/>
          <w:b/>
          <w:kern w:val="2"/>
          <w:sz w:val="24"/>
          <w:szCs w:val="24"/>
          <w:lang w:eastAsia="zh-TW"/>
        </w:rPr>
        <w:t>1300</w:t>
      </w:r>
      <w:r w:rsidRPr="004D5A76"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 w:rsidRPr="004D5A76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4A67AB" w:rsidRPr="004D5A76">
        <w:rPr>
          <w:rFonts w:hint="eastAsia"/>
          <w:b/>
          <w:kern w:val="2"/>
          <w:sz w:val="24"/>
          <w:szCs w:val="24"/>
          <w:lang w:eastAsia="zh-TW"/>
        </w:rPr>
        <w:t>案件</w:t>
      </w:r>
      <w:r w:rsidR="00F46FCC" w:rsidRPr="004D5A76">
        <w:rPr>
          <w:rFonts w:hint="eastAsia"/>
          <w:b/>
          <w:kern w:val="2"/>
          <w:sz w:val="24"/>
          <w:szCs w:val="24"/>
          <w:lang w:eastAsia="zh-TW"/>
        </w:rPr>
        <w:t>撤件</w:t>
      </w:r>
    </w:p>
    <w:p w:rsidR="0023751E" w:rsidRPr="004D5A7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4D5A7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4D5A76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4D5A76">
        <w:tc>
          <w:tcPr>
            <w:tcW w:w="234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4D5A76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4A67AB" w:rsidRPr="004D5A76">
              <w:rPr>
                <w:rFonts w:ascii="細明體" w:eastAsia="細明體" w:hAnsi="細明體" w:hint="eastAsia"/>
                <w:sz w:val="20"/>
                <w:szCs w:val="20"/>
              </w:rPr>
              <w:t>案件</w:t>
            </w:r>
            <w:r w:rsidR="00F46FCC" w:rsidRPr="004D5A76">
              <w:rPr>
                <w:rFonts w:ascii="細明體" w:eastAsia="細明體" w:hAnsi="細明體" w:hint="eastAsia"/>
                <w:sz w:val="20"/>
                <w:szCs w:val="20"/>
              </w:rPr>
              <w:t>撤件</w:t>
            </w:r>
          </w:p>
        </w:tc>
      </w:tr>
      <w:tr w:rsidR="0023751E" w:rsidRPr="004D5A76">
        <w:tc>
          <w:tcPr>
            <w:tcW w:w="234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4D5A76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 w:rsidRPr="004D5A7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 w:rsidRPr="004D5A76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 w:rsidRPr="004D5A76">
              <w:rPr>
                <w:rFonts w:ascii="細明體" w:eastAsia="細明體" w:hAnsi="細明體" w:hint="eastAsia"/>
                <w:sz w:val="20"/>
                <w:szCs w:val="20"/>
              </w:rPr>
              <w:t>0_</w:t>
            </w:r>
            <w:r w:rsidR="00F46FCC" w:rsidRPr="004D5A76">
              <w:rPr>
                <w:rFonts w:ascii="細明體" w:eastAsia="細明體" w:hAnsi="細明體" w:hint="eastAsia"/>
                <w:sz w:val="20"/>
                <w:szCs w:val="20"/>
              </w:rPr>
              <w:t>1300</w:t>
            </w:r>
          </w:p>
        </w:tc>
      </w:tr>
      <w:tr w:rsidR="0023751E" w:rsidRPr="004D5A76">
        <w:tc>
          <w:tcPr>
            <w:tcW w:w="234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RPr="004D5A76">
        <w:tc>
          <w:tcPr>
            <w:tcW w:w="234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4D5A76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4A67AB" w:rsidRPr="004D5A76">
              <w:rPr>
                <w:rFonts w:ascii="細明體" w:eastAsia="細明體" w:hAnsi="細明體" w:hint="eastAsia"/>
                <w:sz w:val="20"/>
                <w:szCs w:val="20"/>
              </w:rPr>
              <w:t>案件</w:t>
            </w:r>
            <w:r w:rsidR="00F46FCC" w:rsidRPr="004D5A76">
              <w:rPr>
                <w:rFonts w:ascii="細明體" w:eastAsia="細明體" w:hAnsi="細明體" w:hint="eastAsia"/>
                <w:sz w:val="20"/>
                <w:szCs w:val="20"/>
              </w:rPr>
              <w:t>撤件</w:t>
            </w:r>
          </w:p>
        </w:tc>
      </w:tr>
      <w:tr w:rsidR="0023751E" w:rsidRPr="004D5A76">
        <w:tc>
          <w:tcPr>
            <w:tcW w:w="234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4D5A7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Pr="004D5A76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Pr="004D5A7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4D5A76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4D5A76">
        <w:tc>
          <w:tcPr>
            <w:tcW w:w="720" w:type="dxa"/>
          </w:tcPr>
          <w:p w:rsidR="0023751E" w:rsidRPr="004D5A7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4D5A7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4D5A7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4D5A7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 w:rsidRPr="004D5A76">
        <w:tc>
          <w:tcPr>
            <w:tcW w:w="720" w:type="dxa"/>
          </w:tcPr>
          <w:p w:rsidR="00C92DA2" w:rsidRPr="004D5A76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4D5A76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4D5A76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bCs/>
                <w:sz w:val="20"/>
                <w:szCs w:val="20"/>
              </w:rPr>
              <w:t>com.cathay.common.hr.DivData</w:t>
            </w: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4D5A76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4D5A76">
                <w:rPr>
                  <w:rStyle w:val="aa"/>
                  <w:rFonts w:ascii="細明體" w:eastAsia="細明體" w:hAnsi="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Pr="004D5A76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4D5A7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4D5A76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4D5A76">
        <w:tc>
          <w:tcPr>
            <w:tcW w:w="720" w:type="dxa"/>
          </w:tcPr>
          <w:p w:rsidR="00DA6C1D" w:rsidRPr="004D5A7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4D5A7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4D5A7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4D5A7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4D5A76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4D5A76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4D5A76" w:rsidRDefault="00DA6C1D">
            <w:pPr>
              <w:jc w:val="center"/>
              <w:rPr>
                <w:sz w:val="20"/>
                <w:szCs w:val="20"/>
              </w:rPr>
            </w:pPr>
            <w:r w:rsidRPr="004D5A76">
              <w:rPr>
                <w:sz w:val="20"/>
                <w:szCs w:val="20"/>
              </w:rPr>
              <w:t>DT</w:t>
            </w:r>
            <w:r w:rsidR="00912B00" w:rsidRPr="004D5A76">
              <w:rPr>
                <w:rFonts w:hint="eastAsia"/>
                <w:sz w:val="20"/>
                <w:szCs w:val="20"/>
              </w:rPr>
              <w:t>A</w:t>
            </w:r>
            <w:r w:rsidRPr="004D5A76"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Pr="004D5A76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4D5A76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4D5A76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4D5A76">
        <w:tc>
          <w:tcPr>
            <w:tcW w:w="9180" w:type="dxa"/>
            <w:gridSpan w:val="4"/>
          </w:tcPr>
          <w:p w:rsidR="007C098B" w:rsidRPr="004D5A7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:rsidRPr="004D5A76">
        <w:tc>
          <w:tcPr>
            <w:tcW w:w="720" w:type="dxa"/>
          </w:tcPr>
          <w:p w:rsidR="007C098B" w:rsidRPr="004D5A7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4D5A7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4D5A7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4D5A7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D5A76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Pr="004D5A76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Pr="004D5A76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4D5A76">
        <w:rPr>
          <w:u w:val="single"/>
          <w:lang w:eastAsia="zh-TW"/>
        </w:rPr>
        <w:br w:type="page"/>
      </w:r>
      <w:r w:rsidRPr="004D5A76">
        <w:rPr>
          <w:rFonts w:hint="eastAsia"/>
          <w:u w:val="single"/>
          <w:lang w:eastAsia="zh-TW"/>
        </w:rPr>
        <w:lastRenderedPageBreak/>
        <w:t>說明</w:t>
      </w:r>
    </w:p>
    <w:p w:rsidR="0023751E" w:rsidRPr="004D5A76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4D5A76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4D5A76">
        <w:rPr>
          <w:rFonts w:hint="eastAsia"/>
          <w:b/>
          <w:bCs/>
          <w:lang w:eastAsia="zh-TW"/>
        </w:rPr>
        <w:t>初始畫面</w:t>
      </w:r>
    </w:p>
    <w:p w:rsidR="0023751E" w:rsidRPr="004D5A76" w:rsidRDefault="00F46F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4D5A76">
        <w:rPr>
          <w:rFonts w:hint="eastAsia"/>
          <w:lang w:eastAsia="zh-TW"/>
        </w:rPr>
        <w:t>顯示受理編號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碼"/>
        </w:smartTagPr>
        <w:r w:rsidRPr="004D5A76">
          <w:rPr>
            <w:rFonts w:hint="eastAsia"/>
            <w:lang w:eastAsia="zh-TW"/>
          </w:rPr>
          <w:t>14</w:t>
        </w:r>
        <w:r w:rsidRPr="004D5A76">
          <w:rPr>
            <w:rFonts w:hint="eastAsia"/>
            <w:lang w:eastAsia="zh-TW"/>
          </w:rPr>
          <w:t>碼</w:t>
        </w:r>
      </w:smartTag>
      <w:r w:rsidR="00870A8E" w:rsidRPr="004D5A76">
        <w:rPr>
          <w:rFonts w:hint="eastAsia"/>
          <w:lang w:eastAsia="zh-TW"/>
        </w:rPr>
        <w:t>。</w:t>
      </w:r>
    </w:p>
    <w:p w:rsidR="0023751E" w:rsidRPr="004D5A76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4D5A76">
        <w:rPr>
          <w:rFonts w:hint="eastAsia"/>
          <w:b/>
          <w:bCs/>
          <w:lang w:eastAsia="zh-TW"/>
        </w:rPr>
        <w:t>查詢</w:t>
      </w:r>
    </w:p>
    <w:p w:rsidR="00BC7FFE" w:rsidRPr="004D5A76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說明</w:t>
      </w:r>
    </w:p>
    <w:p w:rsidR="00F46FCC" w:rsidRPr="004D5A76" w:rsidRDefault="00F46FCC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檢核受理編號需為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碼"/>
        </w:smartTagPr>
        <w:r w:rsidRPr="004D5A76">
          <w:rPr>
            <w:rFonts w:hint="eastAsia"/>
            <w:lang w:eastAsia="zh-TW"/>
          </w:rPr>
          <w:t>14</w:t>
        </w:r>
        <w:r w:rsidRPr="004D5A76">
          <w:rPr>
            <w:rFonts w:hint="eastAsia"/>
            <w:lang w:eastAsia="zh-TW"/>
          </w:rPr>
          <w:t>碼</w:t>
        </w:r>
      </w:smartTag>
      <w:r w:rsidRPr="004D5A76">
        <w:rPr>
          <w:rFonts w:hint="eastAsia"/>
          <w:lang w:eastAsia="zh-TW"/>
        </w:rPr>
        <w:t>。</w:t>
      </w:r>
    </w:p>
    <w:p w:rsidR="00F46FCC" w:rsidRPr="004D5A76" w:rsidRDefault="00F46FCC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READ DTAAA001 JOIN DTAAA010 BY </w:t>
      </w:r>
      <w:r w:rsidRPr="004D5A76">
        <w:rPr>
          <w:rFonts w:hint="eastAsia"/>
          <w:lang w:eastAsia="zh-TW"/>
        </w:rPr>
        <w:t>輸入受理編號。</w:t>
      </w:r>
    </w:p>
    <w:p w:rsidR="00F46FCC" w:rsidRPr="004D5A76" w:rsidRDefault="00F46FCC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IF DTAAA001.</w:t>
      </w:r>
      <w:r w:rsidRPr="004D5A76">
        <w:rPr>
          <w:rFonts w:hint="eastAsia"/>
          <w:kern w:val="2"/>
          <w:szCs w:val="24"/>
          <w:lang w:eastAsia="zh-TW"/>
        </w:rPr>
        <w:t>受理進度</w:t>
      </w:r>
      <w:r w:rsidRPr="004D5A76">
        <w:rPr>
          <w:rFonts w:hint="eastAsia"/>
          <w:kern w:val="2"/>
          <w:szCs w:val="24"/>
          <w:lang w:eastAsia="zh-TW"/>
        </w:rPr>
        <w:t xml:space="preserve"> = 00 OR </w:t>
      </w:r>
      <w:r w:rsidRPr="004D5A76">
        <w:rPr>
          <w:rFonts w:hint="eastAsia"/>
          <w:kern w:val="2"/>
          <w:szCs w:val="24"/>
          <w:lang w:eastAsia="zh-TW"/>
        </w:rPr>
        <w:t>受理進度</w:t>
      </w:r>
      <w:r w:rsidRPr="004D5A76">
        <w:rPr>
          <w:rFonts w:hint="eastAsia"/>
          <w:kern w:val="2"/>
          <w:szCs w:val="24"/>
          <w:lang w:eastAsia="zh-TW"/>
        </w:rPr>
        <w:t xml:space="preserve"> &gt;= </w:t>
      </w:r>
      <w:r w:rsidR="0082117C" w:rsidRPr="004D5A76">
        <w:rPr>
          <w:rFonts w:hint="eastAsia"/>
          <w:kern w:val="2"/>
          <w:szCs w:val="24"/>
          <w:lang w:eastAsia="zh-TW"/>
        </w:rPr>
        <w:t>3</w:t>
      </w:r>
      <w:r w:rsidRPr="004D5A76">
        <w:rPr>
          <w:rFonts w:hint="eastAsia"/>
          <w:kern w:val="2"/>
          <w:szCs w:val="24"/>
          <w:lang w:eastAsia="zh-TW"/>
        </w:rPr>
        <w:t>0</w:t>
      </w:r>
    </w:p>
    <w:p w:rsidR="00F46FCC" w:rsidRPr="004D5A76" w:rsidRDefault="00F46FCC" w:rsidP="00F46F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顯示訊息：</w:t>
      </w:r>
      <w:r w:rsidRPr="004D5A76">
        <w:rPr>
          <w:kern w:val="2"/>
          <w:szCs w:val="24"/>
          <w:lang w:eastAsia="zh-TW"/>
        </w:rPr>
        <w:t>’</w:t>
      </w:r>
      <w:r w:rsidRPr="004D5A76">
        <w:rPr>
          <w:rFonts w:hint="eastAsia"/>
          <w:kern w:val="2"/>
          <w:szCs w:val="24"/>
          <w:lang w:eastAsia="zh-TW"/>
        </w:rPr>
        <w:t>該案件非可撤件狀態，受理進度：</w:t>
      </w:r>
      <w:r w:rsidRPr="004D5A76">
        <w:rPr>
          <w:kern w:val="2"/>
          <w:szCs w:val="24"/>
          <w:lang w:eastAsia="zh-TW"/>
        </w:rPr>
        <w:t>’</w:t>
      </w:r>
      <w:r w:rsidRPr="004D5A76">
        <w:rPr>
          <w:rFonts w:hint="eastAsia"/>
          <w:kern w:val="2"/>
          <w:szCs w:val="24"/>
          <w:lang w:eastAsia="zh-TW"/>
        </w:rPr>
        <w:t>+</w:t>
      </w:r>
      <w:r w:rsidRPr="004D5A76">
        <w:rPr>
          <w:rFonts w:hint="eastAsia"/>
          <w:kern w:val="2"/>
          <w:szCs w:val="24"/>
          <w:lang w:eastAsia="zh-TW"/>
        </w:rPr>
        <w:t>受理進度</w:t>
      </w:r>
      <w:r w:rsidRPr="004D5A76">
        <w:rPr>
          <w:rFonts w:hint="eastAsia"/>
          <w:kern w:val="2"/>
          <w:szCs w:val="24"/>
          <w:lang w:eastAsia="zh-TW"/>
        </w:rPr>
        <w:t>(</w:t>
      </w:r>
      <w:r w:rsidRPr="004D5A76">
        <w:rPr>
          <w:rFonts w:hint="eastAsia"/>
          <w:kern w:val="2"/>
          <w:szCs w:val="24"/>
          <w:lang w:eastAsia="zh-TW"/>
        </w:rPr>
        <w:t>轉中文</w:t>
      </w:r>
      <w:r w:rsidRPr="004D5A76">
        <w:rPr>
          <w:rFonts w:hint="eastAsia"/>
          <w:kern w:val="2"/>
          <w:szCs w:val="24"/>
          <w:lang w:eastAsia="zh-TW"/>
        </w:rPr>
        <w:t>)</w:t>
      </w:r>
      <w:r w:rsidRPr="004D5A76">
        <w:rPr>
          <w:rFonts w:hint="eastAsia"/>
          <w:kern w:val="2"/>
          <w:szCs w:val="24"/>
          <w:lang w:eastAsia="zh-TW"/>
        </w:rPr>
        <w:t>。</w:t>
      </w:r>
    </w:p>
    <w:p w:rsidR="00F46FCC" w:rsidRPr="004D5A76" w:rsidRDefault="00F46FCC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END IF</w:t>
      </w:r>
      <w:r w:rsidRPr="004D5A76">
        <w:rPr>
          <w:rFonts w:hint="eastAsia"/>
          <w:kern w:val="2"/>
          <w:szCs w:val="24"/>
          <w:lang w:eastAsia="zh-TW"/>
        </w:rPr>
        <w:t>。</w:t>
      </w:r>
    </w:p>
    <w:p w:rsidR="00F46FCC" w:rsidRPr="004D5A76" w:rsidRDefault="00F46FCC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IF DTAAA001.</w:t>
      </w:r>
      <w:r w:rsidRPr="004D5A76">
        <w:rPr>
          <w:rFonts w:hint="eastAsia"/>
          <w:kern w:val="2"/>
          <w:szCs w:val="24"/>
          <w:lang w:eastAsia="zh-TW"/>
        </w:rPr>
        <w:t>核賠單位</w:t>
      </w:r>
      <w:r w:rsidRPr="004D5A76">
        <w:rPr>
          <w:rFonts w:hint="eastAsia"/>
          <w:kern w:val="2"/>
          <w:szCs w:val="24"/>
          <w:lang w:eastAsia="zh-TW"/>
        </w:rPr>
        <w:t xml:space="preserve"> &lt;&gt; </w:t>
      </w:r>
      <w:r w:rsidRPr="004D5A76">
        <w:rPr>
          <w:rFonts w:hint="eastAsia"/>
          <w:kern w:val="2"/>
          <w:szCs w:val="24"/>
          <w:lang w:eastAsia="zh-TW"/>
        </w:rPr>
        <w:t>使用者單位</w:t>
      </w:r>
    </w:p>
    <w:p w:rsidR="00F46FCC" w:rsidRPr="004D5A76" w:rsidRDefault="00F46FCC" w:rsidP="00F46F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顯示訊息：</w:t>
      </w:r>
      <w:r w:rsidRPr="004D5A76">
        <w:rPr>
          <w:kern w:val="2"/>
          <w:szCs w:val="24"/>
          <w:lang w:eastAsia="zh-TW"/>
        </w:rPr>
        <w:t>’</w:t>
      </w:r>
      <w:r w:rsidRPr="004D5A76">
        <w:rPr>
          <w:rFonts w:hint="eastAsia"/>
          <w:kern w:val="2"/>
          <w:szCs w:val="24"/>
          <w:lang w:eastAsia="zh-TW"/>
        </w:rPr>
        <w:t>該案件非所屬轄區，該件核賠單位：</w:t>
      </w:r>
      <w:r w:rsidRPr="004D5A76">
        <w:rPr>
          <w:kern w:val="2"/>
          <w:szCs w:val="24"/>
          <w:lang w:eastAsia="zh-TW"/>
        </w:rPr>
        <w:t>’</w:t>
      </w:r>
      <w:r w:rsidRPr="004D5A76">
        <w:rPr>
          <w:rFonts w:hint="eastAsia"/>
          <w:kern w:val="2"/>
          <w:szCs w:val="24"/>
          <w:lang w:eastAsia="zh-TW"/>
        </w:rPr>
        <w:t>+ DTAAA001.</w:t>
      </w:r>
      <w:r w:rsidRPr="004D5A76">
        <w:rPr>
          <w:rFonts w:hint="eastAsia"/>
          <w:kern w:val="2"/>
          <w:szCs w:val="24"/>
          <w:lang w:eastAsia="zh-TW"/>
        </w:rPr>
        <w:t>核賠單位中文。</w:t>
      </w:r>
    </w:p>
    <w:p w:rsidR="00F46FCC" w:rsidRPr="004D5A76" w:rsidRDefault="00F46FCC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D5A76">
        <w:rPr>
          <w:rFonts w:hint="eastAsia"/>
          <w:kern w:val="2"/>
          <w:szCs w:val="24"/>
          <w:lang w:eastAsia="zh-TW"/>
        </w:rPr>
        <w:t>END IF</w:t>
      </w:r>
      <w:r w:rsidRPr="004D5A76">
        <w:rPr>
          <w:rFonts w:hint="eastAsia"/>
          <w:kern w:val="2"/>
          <w:szCs w:val="24"/>
          <w:lang w:eastAsia="zh-TW"/>
        </w:rPr>
        <w:t>。</w:t>
      </w:r>
    </w:p>
    <w:p w:rsidR="00464796" w:rsidRPr="004D5A76" w:rsidRDefault="004823C3" w:rsidP="004647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 w:rsidRPr="004D5A76">
        <w:rPr>
          <w:rFonts w:hint="eastAsia"/>
          <w:lang w:eastAsia="zh-TW"/>
        </w:rPr>
        <w:t>I</w:t>
      </w:r>
      <w:r w:rsidR="00865346" w:rsidRPr="004D5A76">
        <w:rPr>
          <w:rFonts w:hint="eastAsia"/>
          <w:lang w:eastAsia="zh-TW"/>
        </w:rPr>
        <w:t xml:space="preserve">F </w:t>
      </w:r>
      <w:r w:rsidR="00865346" w:rsidRPr="004D5A76"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 w:rsidRPr="004D5A76">
        <w:tc>
          <w:tcPr>
            <w:tcW w:w="2520" w:type="dxa"/>
          </w:tcPr>
          <w:p w:rsidR="00865346" w:rsidRPr="004D5A7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4D5A76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Pr="004D5A7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4D5A7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Pr="004D5A7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 w:rsidRPr="004D5A76">
        <w:tc>
          <w:tcPr>
            <w:tcW w:w="2520" w:type="dxa"/>
          </w:tcPr>
          <w:p w:rsidR="00865346" w:rsidRPr="004D5A76" w:rsidRDefault="004823C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865346" w:rsidRPr="004D5A76" w:rsidRDefault="004A67AB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D5A76">
              <w:rPr>
                <w:rFonts w:hint="eastAsia"/>
                <w:bCs/>
                <w:lang w:eastAsia="zh-TW"/>
              </w:rPr>
              <w:t>APLY_NO</w:t>
            </w:r>
          </w:p>
        </w:tc>
        <w:tc>
          <w:tcPr>
            <w:tcW w:w="2340" w:type="dxa"/>
          </w:tcPr>
          <w:p w:rsidR="00E12546" w:rsidRPr="004D5A76" w:rsidRDefault="00E125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 w:rsidRPr="004D5A76">
        <w:tc>
          <w:tcPr>
            <w:tcW w:w="2520" w:type="dxa"/>
          </w:tcPr>
          <w:p w:rsidR="00865346" w:rsidRPr="004D5A76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受理</w:t>
            </w:r>
            <w:r w:rsidR="004823C3" w:rsidRPr="004D5A76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780" w:type="dxa"/>
          </w:tcPr>
          <w:p w:rsidR="00865346" w:rsidRPr="004D5A76" w:rsidRDefault="00F46FCC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D5A76">
              <w:rPr>
                <w:rFonts w:hint="eastAsia"/>
                <w:bCs/>
                <w:lang w:eastAsia="zh-TW"/>
              </w:rPr>
              <w:t>DTAAA001.</w:t>
            </w:r>
            <w:r w:rsidR="00DE0F56" w:rsidRPr="004D5A76">
              <w:rPr>
                <w:rFonts w:hint="eastAsia"/>
                <w:bCs/>
                <w:lang w:eastAsia="zh-TW"/>
              </w:rPr>
              <w:t>APLY_DATE</w:t>
            </w:r>
          </w:p>
        </w:tc>
        <w:tc>
          <w:tcPr>
            <w:tcW w:w="2340" w:type="dxa"/>
          </w:tcPr>
          <w:p w:rsidR="00865346" w:rsidRPr="004D5A7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D2954" w:rsidRPr="004D5A76">
        <w:tc>
          <w:tcPr>
            <w:tcW w:w="2520" w:type="dxa"/>
          </w:tcPr>
          <w:p w:rsidR="009D2954" w:rsidRPr="004D5A76" w:rsidRDefault="009D295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9D2954" w:rsidRPr="004D5A76" w:rsidRDefault="00F46FCC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D5A76">
              <w:rPr>
                <w:rFonts w:hint="eastAsia"/>
                <w:bCs/>
                <w:lang w:eastAsia="zh-TW"/>
              </w:rPr>
              <w:t>DTAAA010.</w:t>
            </w:r>
            <w:r w:rsidR="00DE0F56" w:rsidRPr="004D5A76">
              <w:rPr>
                <w:rFonts w:hint="eastAsia"/>
                <w:bCs/>
                <w:lang w:eastAsia="zh-TW"/>
              </w:rPr>
              <w:t>OCR_NAME</w:t>
            </w:r>
          </w:p>
        </w:tc>
        <w:tc>
          <w:tcPr>
            <w:tcW w:w="2340" w:type="dxa"/>
          </w:tcPr>
          <w:p w:rsidR="009D2954" w:rsidRPr="004D5A76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 w:rsidRPr="004D5A76">
        <w:tc>
          <w:tcPr>
            <w:tcW w:w="2520" w:type="dxa"/>
          </w:tcPr>
          <w:p w:rsidR="0034569E" w:rsidRPr="004D5A76" w:rsidRDefault="00DE0F5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理賠</w:t>
            </w:r>
            <w:r w:rsidR="00840CB8" w:rsidRPr="004D5A76">
              <w:rPr>
                <w:rFonts w:hint="eastAsia"/>
                <w:lang w:eastAsia="zh-TW"/>
              </w:rPr>
              <w:t>進度</w:t>
            </w:r>
          </w:p>
        </w:tc>
        <w:tc>
          <w:tcPr>
            <w:tcW w:w="3780" w:type="dxa"/>
          </w:tcPr>
          <w:p w:rsidR="0034569E" w:rsidRPr="004D5A76" w:rsidRDefault="00116DC8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D5A76">
              <w:rPr>
                <w:rFonts w:hint="eastAsia"/>
                <w:bCs/>
                <w:lang w:eastAsia="zh-TW"/>
              </w:rPr>
              <w:t>DTAAA001.APLY_STS(</w:t>
            </w:r>
            <w:r w:rsidRPr="004D5A76">
              <w:rPr>
                <w:rFonts w:hint="eastAsia"/>
                <w:bCs/>
                <w:lang w:eastAsia="zh-TW"/>
              </w:rPr>
              <w:t>轉中文</w:t>
            </w:r>
            <w:r w:rsidRPr="004D5A76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40" w:type="dxa"/>
          </w:tcPr>
          <w:p w:rsidR="0034569E" w:rsidRPr="004D5A76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63E01" w:rsidRPr="004D5A76">
        <w:tc>
          <w:tcPr>
            <w:tcW w:w="2520" w:type="dxa"/>
          </w:tcPr>
          <w:p w:rsidR="00063E01" w:rsidRPr="004D5A76" w:rsidRDefault="00063E0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>核賠人員</w:t>
            </w:r>
          </w:p>
        </w:tc>
        <w:tc>
          <w:tcPr>
            <w:tcW w:w="3780" w:type="dxa"/>
          </w:tcPr>
          <w:p w:rsidR="00063E01" w:rsidRPr="004D5A76" w:rsidRDefault="00063E0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D5A76">
              <w:rPr>
                <w:rFonts w:hint="eastAsia"/>
                <w:bCs/>
                <w:lang w:eastAsia="zh-TW"/>
              </w:rPr>
              <w:t>DTAAA001.DECD_EMP_NAME</w:t>
            </w:r>
          </w:p>
        </w:tc>
        <w:tc>
          <w:tcPr>
            <w:tcW w:w="2340" w:type="dxa"/>
          </w:tcPr>
          <w:p w:rsidR="00063E01" w:rsidRPr="004D5A76" w:rsidRDefault="00063E01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464796" w:rsidRPr="004D5A76" w:rsidRDefault="00464796" w:rsidP="004647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顯示下拉</w:t>
      </w:r>
      <w:r w:rsidRPr="004D5A76">
        <w:rPr>
          <w:rFonts w:hint="eastAsia"/>
          <w:lang w:eastAsia="zh-TW"/>
        </w:rPr>
        <w:t xml:space="preserve">BAR </w:t>
      </w:r>
      <w:r w:rsidRPr="004D5A76">
        <w:rPr>
          <w:rFonts w:hint="eastAsia"/>
          <w:lang w:eastAsia="zh-TW"/>
        </w:rPr>
        <w:t>內容</w:t>
      </w:r>
      <w:r w:rsidR="00063E01" w:rsidRPr="004D5A76">
        <w:rPr>
          <w:rFonts w:hint="eastAsia"/>
          <w:lang w:eastAsia="zh-TW"/>
        </w:rPr>
        <w:t xml:space="preserve">(DEFAULT </w:t>
      </w:r>
      <w:r w:rsidR="00063E01" w:rsidRPr="004D5A76">
        <w:rPr>
          <w:rFonts w:hint="eastAsia"/>
          <w:lang w:eastAsia="zh-TW"/>
        </w:rPr>
        <w:t>空值</w:t>
      </w:r>
      <w:r w:rsidR="00063E01" w:rsidRPr="004D5A76">
        <w:rPr>
          <w:rFonts w:hint="eastAsia"/>
          <w:lang w:eastAsia="zh-TW"/>
        </w:rPr>
        <w:t>)</w:t>
      </w:r>
    </w:p>
    <w:p w:rsidR="00464796" w:rsidRPr="004D5A76" w:rsidRDefault="00464796" w:rsidP="004647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受理錯誤。</w:t>
      </w:r>
    </w:p>
    <w:p w:rsidR="00464796" w:rsidRPr="004D5A76" w:rsidRDefault="00464796" w:rsidP="004647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4D5A76">
        <w:rPr>
          <w:rFonts w:hint="eastAsia"/>
          <w:lang w:eastAsia="zh-TW"/>
        </w:rPr>
        <w:t>重起錯誤。</w:t>
      </w:r>
    </w:p>
    <w:p w:rsidR="00464796" w:rsidRPr="004D5A76" w:rsidRDefault="00464796" w:rsidP="00464796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464796" w:rsidRPr="004D5A76" w:rsidRDefault="00116DC8" w:rsidP="0046479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b/>
          <w:bCs/>
          <w:lang w:eastAsia="zh-TW"/>
        </w:rPr>
        <w:t>撤件</w:t>
      </w:r>
    </w:p>
    <w:p w:rsidR="00063E01" w:rsidRPr="004D5A76" w:rsidRDefault="00063E0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檢查下拉</w:t>
      </w:r>
      <w:r w:rsidRPr="004D5A76">
        <w:rPr>
          <w:rFonts w:hint="eastAsia"/>
          <w:lang w:eastAsia="zh-TW"/>
        </w:rPr>
        <w:t xml:space="preserve">BAR </w:t>
      </w:r>
      <w:r w:rsidRPr="004D5A76">
        <w:rPr>
          <w:rFonts w:hint="eastAsia"/>
          <w:lang w:eastAsia="zh-TW"/>
        </w:rPr>
        <w:t>是否選取，出現確認視窗</w:t>
      </w:r>
      <w:r w:rsidRPr="004D5A76">
        <w:rPr>
          <w:rFonts w:hint="eastAsia"/>
          <w:lang w:eastAsia="zh-TW"/>
        </w:rPr>
        <w:t xml:space="preserve"> </w:t>
      </w:r>
      <w:r w:rsidRPr="004D5A76">
        <w:rPr>
          <w:lang w:eastAsia="zh-TW"/>
        </w:rPr>
        <w:t>‘</w:t>
      </w:r>
      <w:r w:rsidRPr="004D5A76">
        <w:rPr>
          <w:rFonts w:hint="eastAsia"/>
          <w:lang w:eastAsia="zh-TW"/>
        </w:rPr>
        <w:t>確定將受理編號：</w:t>
      </w:r>
      <w:r w:rsidRPr="004D5A76">
        <w:rPr>
          <w:rFonts w:hint="eastAsia"/>
          <w:lang w:eastAsia="zh-TW"/>
        </w:rPr>
        <w:t>XXX</w:t>
      </w:r>
      <w:r w:rsidRPr="004D5A76">
        <w:rPr>
          <w:rFonts w:hint="eastAsia"/>
          <w:lang w:eastAsia="zh-TW"/>
        </w:rPr>
        <w:t>撤件</w:t>
      </w:r>
      <w:r w:rsidRPr="004D5A76">
        <w:rPr>
          <w:rFonts w:hint="eastAsia"/>
          <w:lang w:eastAsia="zh-TW"/>
        </w:rPr>
        <w:t>?</w:t>
      </w:r>
      <w:r w:rsidRPr="004D5A76">
        <w:rPr>
          <w:lang w:eastAsia="zh-TW"/>
        </w:rPr>
        <w:t>’</w:t>
      </w:r>
    </w:p>
    <w:p w:rsidR="00F146BA" w:rsidRPr="004D5A76" w:rsidRDefault="00F146BA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檢查文件是否點交點收：</w:t>
      </w:r>
      <w:r w:rsidR="00ED2346" w:rsidRPr="004D5A76">
        <w:rPr>
          <w:rFonts w:hint="eastAsia"/>
          <w:lang w:eastAsia="zh-TW"/>
        </w:rPr>
        <w:t xml:space="preserve">(IF </w:t>
      </w:r>
      <w:r w:rsidR="00ED2346" w:rsidRPr="004D5A76">
        <w:rPr>
          <w:rFonts w:hint="eastAsia"/>
          <w:lang w:eastAsia="zh-TW"/>
        </w:rPr>
        <w:t>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ED2346" w:rsidRPr="004D5A76">
          <w:rPr>
            <w:rFonts w:hint="eastAsia"/>
            <w:lang w:eastAsia="zh-TW"/>
          </w:rPr>
          <w:t>11</w:t>
        </w:r>
        <w:r w:rsidR="00ED2346" w:rsidRPr="004D5A76">
          <w:rPr>
            <w:rFonts w:hint="eastAsia"/>
            <w:lang w:eastAsia="zh-TW"/>
          </w:rPr>
          <w:t>碼</w:t>
        </w:r>
      </w:smartTag>
      <w:r w:rsidR="00ED2346" w:rsidRPr="004D5A76">
        <w:rPr>
          <w:rFonts w:hint="eastAsia"/>
          <w:lang w:eastAsia="zh-TW"/>
        </w:rPr>
        <w:t>為</w:t>
      </w:r>
      <w:r w:rsidR="00ED2346" w:rsidRPr="004D5A76">
        <w:rPr>
          <w:rFonts w:hint="eastAsia"/>
          <w:lang w:eastAsia="zh-TW"/>
        </w:rPr>
        <w:t>0</w:t>
      </w:r>
      <w:r w:rsidR="00ED2346" w:rsidRPr="004D5A76">
        <w:rPr>
          <w:rFonts w:hint="eastAsia"/>
          <w:lang w:eastAsia="zh-TW"/>
        </w:rPr>
        <w:t>才需做本</w:t>
      </w:r>
      <w:r w:rsidR="00ED2346" w:rsidRPr="004D5A76">
        <w:rPr>
          <w:rFonts w:hint="eastAsia"/>
          <w:lang w:eastAsia="zh-TW"/>
        </w:rPr>
        <w:t>STEP)</w:t>
      </w:r>
    </w:p>
    <w:p w:rsidR="00F146BA" w:rsidRPr="004D5A76" w:rsidRDefault="00F146BA" w:rsidP="00F146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READ DTAAX024 BY RCPT_NO = </w:t>
      </w:r>
      <w:r w:rsidRPr="004D5A76">
        <w:rPr>
          <w:rFonts w:hint="eastAsia"/>
          <w:lang w:eastAsia="zh-TW"/>
        </w:rPr>
        <w:t>受理編號</w:t>
      </w:r>
      <w:r w:rsidRPr="004D5A76">
        <w:rPr>
          <w:rFonts w:hint="eastAsia"/>
          <w:lang w:eastAsia="zh-TW"/>
        </w:rPr>
        <w:t xml:space="preserve"> AND IMG_KIND = </w:t>
      </w:r>
      <w:r w:rsidRPr="004D5A76">
        <w:rPr>
          <w:lang w:eastAsia="zh-TW"/>
        </w:rPr>
        <w:t>‘</w:t>
      </w:r>
      <w:r w:rsidRPr="004D5A76">
        <w:rPr>
          <w:rFonts w:hint="eastAsia"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D5A76">
          <w:rPr>
            <w:rFonts w:hint="eastAsia"/>
            <w:lang w:eastAsia="zh-TW"/>
          </w:rPr>
          <w:t>02</w:t>
        </w:r>
        <w:r w:rsidRPr="004D5A76">
          <w:rPr>
            <w:lang w:eastAsia="zh-TW"/>
          </w:rPr>
          <w:t>’</w:t>
        </w:r>
      </w:smartTag>
    </w:p>
    <w:p w:rsidR="00F146BA" w:rsidRPr="004D5A76" w:rsidRDefault="00F146BA" w:rsidP="00F146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IF NOT FND</w:t>
      </w:r>
      <w:r w:rsidRPr="004D5A76">
        <w:rPr>
          <w:rFonts w:hint="eastAsia"/>
          <w:lang w:eastAsia="zh-TW"/>
        </w:rPr>
        <w:t>：</w:t>
      </w:r>
    </w:p>
    <w:p w:rsidR="00F146BA" w:rsidRPr="004D5A76" w:rsidRDefault="00F146BA" w:rsidP="00F146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顯示：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>查無受理文件點交點收紀錄，受理編號：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>+</w:t>
      </w:r>
      <w:r w:rsidRPr="004D5A76">
        <w:rPr>
          <w:rFonts w:hint="eastAsia"/>
          <w:lang w:eastAsia="zh-TW"/>
        </w:rPr>
        <w:t>受理編號。</w:t>
      </w:r>
    </w:p>
    <w:p w:rsidR="00F146BA" w:rsidRPr="004D5A76" w:rsidRDefault="00F146BA" w:rsidP="00F146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RETURN</w:t>
      </w:r>
      <w:r w:rsidRPr="004D5A76">
        <w:rPr>
          <w:rFonts w:hint="eastAsia"/>
          <w:lang w:eastAsia="zh-TW"/>
        </w:rPr>
        <w:t>。</w:t>
      </w:r>
    </w:p>
    <w:p w:rsidR="00F146BA" w:rsidRPr="004D5A76" w:rsidRDefault="00F146BA" w:rsidP="00F146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IF FND</w:t>
      </w:r>
      <w:r w:rsidRPr="004D5A76">
        <w:rPr>
          <w:rFonts w:hint="eastAsia"/>
          <w:lang w:eastAsia="zh-TW"/>
        </w:rPr>
        <w:t>：</w:t>
      </w:r>
    </w:p>
    <w:p w:rsidR="00F146BA" w:rsidRPr="004D5A76" w:rsidRDefault="00F146BA" w:rsidP="00F146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IF SIGN_TIME IS NULL</w:t>
      </w:r>
    </w:p>
    <w:p w:rsidR="00F146BA" w:rsidRPr="004D5A76" w:rsidRDefault="00F146BA" w:rsidP="00F146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顯示：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>該受理文件尚未點交點收，不可撤件，請通知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>+ DTAAX024.</w:t>
      </w:r>
      <w:r w:rsidRPr="004D5A76">
        <w:rPr>
          <w:rFonts w:hint="eastAsia"/>
          <w:lang w:eastAsia="zh-TW"/>
        </w:rPr>
        <w:t>服務中心</w:t>
      </w:r>
      <w:r w:rsidRPr="004D5A76">
        <w:rPr>
          <w:rFonts w:hint="eastAsia"/>
          <w:lang w:eastAsia="zh-TW"/>
        </w:rPr>
        <w:t>(</w:t>
      </w:r>
      <w:r w:rsidRPr="004D5A76">
        <w:rPr>
          <w:rFonts w:hint="eastAsia"/>
          <w:lang w:eastAsia="zh-TW"/>
        </w:rPr>
        <w:t>中文</w:t>
      </w:r>
      <w:r w:rsidRPr="004D5A76">
        <w:rPr>
          <w:rFonts w:hint="eastAsia"/>
          <w:lang w:eastAsia="zh-TW"/>
        </w:rPr>
        <w:t>)+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>點交點收</w:t>
      </w:r>
      <w:r w:rsidRPr="004D5A76">
        <w:rPr>
          <w:lang w:eastAsia="zh-TW"/>
        </w:rPr>
        <w:t>’</w:t>
      </w:r>
      <w:r w:rsidRPr="004D5A76">
        <w:rPr>
          <w:rFonts w:hint="eastAsia"/>
          <w:lang w:eastAsia="zh-TW"/>
        </w:rPr>
        <w:t xml:space="preserve"> </w:t>
      </w:r>
      <w:r w:rsidRPr="004D5A76">
        <w:rPr>
          <w:rFonts w:hint="eastAsia"/>
          <w:lang w:eastAsia="zh-TW"/>
        </w:rPr>
        <w:t>。</w:t>
      </w:r>
    </w:p>
    <w:p w:rsidR="00F146BA" w:rsidRPr="004D5A76" w:rsidRDefault="00F146BA" w:rsidP="00F146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RETURN</w:t>
      </w:r>
      <w:r w:rsidRPr="004D5A76">
        <w:rPr>
          <w:rFonts w:hint="eastAsia"/>
          <w:lang w:eastAsia="zh-TW"/>
        </w:rPr>
        <w:t>。</w:t>
      </w:r>
    </w:p>
    <w:p w:rsidR="00464796" w:rsidRPr="004D5A76" w:rsidRDefault="00464796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寫入</w:t>
      </w:r>
      <w:r w:rsidRPr="004D5A76">
        <w:rPr>
          <w:rFonts w:hint="eastAsia"/>
          <w:lang w:eastAsia="zh-TW"/>
        </w:rPr>
        <w:t>DTAAZ003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464796" w:rsidRPr="004D5A76">
        <w:tc>
          <w:tcPr>
            <w:tcW w:w="2520" w:type="dxa"/>
          </w:tcPr>
          <w:p w:rsidR="00464796" w:rsidRPr="004D5A76" w:rsidRDefault="00464796" w:rsidP="00A2246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4D5A76">
              <w:rPr>
                <w:rFonts w:hint="eastAsia"/>
                <w:lang w:eastAsia="zh-TW"/>
              </w:rPr>
              <w:t xml:space="preserve"> </w:t>
            </w:r>
            <w:r w:rsidRPr="004D5A76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4D5A7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464796" w:rsidRPr="004D5A76">
        <w:tc>
          <w:tcPr>
            <w:tcW w:w="2520" w:type="dxa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APLY_NO</w:t>
            </w:r>
          </w:p>
        </w:tc>
      </w:tr>
      <w:tr w:rsidR="00464796" w:rsidRPr="004D5A76">
        <w:tc>
          <w:tcPr>
            <w:tcW w:w="2520" w:type="dxa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Arial" w:cs="Arial" w:hint="eastAsia"/>
                <w:sz w:val="20"/>
              </w:rPr>
              <w:t>受理進度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APLY_STS</w:t>
            </w:r>
          </w:p>
        </w:tc>
      </w:tr>
      <w:tr w:rsidR="00464796" w:rsidRPr="004D5A76">
        <w:tc>
          <w:tcPr>
            <w:tcW w:w="2520" w:type="dxa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細明體" w:eastAsia="細明體" w:hAnsi="細明體" w:cs="Arial Unicode MS" w:hint="eastAsia"/>
                <w:sz w:val="20"/>
              </w:rPr>
              <w:t>撤件原因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下拉BAR內容</w:t>
            </w:r>
          </w:p>
        </w:tc>
      </w:tr>
      <w:tr w:rsidR="00464796" w:rsidRPr="004D5A76">
        <w:tc>
          <w:tcPr>
            <w:tcW w:w="2520" w:type="dxa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細明體" w:eastAsia="細明體" w:hAnsi="細明體" w:hint="eastAsia"/>
                <w:sz w:val="20"/>
              </w:rPr>
              <w:t>撤件人員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登入者姓名</w:t>
            </w:r>
          </w:p>
        </w:tc>
      </w:tr>
      <w:tr w:rsidR="00464796" w:rsidRPr="004D5A76">
        <w:tc>
          <w:tcPr>
            <w:tcW w:w="2520" w:type="dxa"/>
            <w:vAlign w:val="bottom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細明體" w:eastAsia="細明體" w:hAnsi="細明體" w:cs="Arial Unicode MS" w:hint="eastAsia"/>
                <w:sz w:val="20"/>
              </w:rPr>
              <w:t>撤件單位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登入者單位</w:t>
            </w:r>
          </w:p>
        </w:tc>
      </w:tr>
      <w:tr w:rsidR="00464796" w:rsidRPr="004D5A76">
        <w:tc>
          <w:tcPr>
            <w:tcW w:w="2520" w:type="dxa"/>
            <w:vAlign w:val="bottom"/>
          </w:tcPr>
          <w:p w:rsidR="00464796" w:rsidRPr="004D5A76" w:rsidRDefault="00464796" w:rsidP="00A22469">
            <w:pPr>
              <w:pStyle w:val="ac"/>
              <w:ind w:left="480"/>
              <w:rPr>
                <w:rFonts w:hint="eastAsia"/>
              </w:rPr>
            </w:pPr>
            <w:r w:rsidRPr="004D5A76">
              <w:rPr>
                <w:rFonts w:ascii="細明體" w:eastAsia="細明體" w:hAnsi="細明體" w:cs="Arial Unicode MS" w:hint="eastAsia"/>
                <w:sz w:val="20"/>
              </w:rPr>
              <w:t>撤件時間</w:t>
            </w:r>
          </w:p>
        </w:tc>
        <w:tc>
          <w:tcPr>
            <w:tcW w:w="3780" w:type="dxa"/>
          </w:tcPr>
          <w:p w:rsidR="00464796" w:rsidRPr="004D5A76" w:rsidRDefault="00464796" w:rsidP="00A22469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4D5A76">
              <w:rPr>
                <w:rFonts w:ascii="新細明體" w:hAnsi="新細明體" w:hint="eastAsia"/>
                <w:bCs/>
                <w:sz w:val="20"/>
              </w:rPr>
              <w:t>交易時間</w:t>
            </w:r>
          </w:p>
        </w:tc>
      </w:tr>
    </w:tbl>
    <w:p w:rsidR="0022076D" w:rsidRPr="004D5A76" w:rsidRDefault="0022076D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更新</w:t>
      </w:r>
      <w:r w:rsidRPr="004D5A76">
        <w:rPr>
          <w:rFonts w:hint="eastAsia"/>
          <w:lang w:eastAsia="zh-TW"/>
        </w:rPr>
        <w:t>DTAAA001</w:t>
      </w:r>
      <w:r w:rsidRPr="004D5A76">
        <w:rPr>
          <w:rFonts w:hint="eastAsia"/>
          <w:lang w:eastAsia="zh-TW"/>
        </w:rPr>
        <w:t>：</w:t>
      </w:r>
    </w:p>
    <w:p w:rsidR="002343AE" w:rsidRPr="004D5A76" w:rsidRDefault="0022076D" w:rsidP="002207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UPDATE DTAAA001 BY </w:t>
      </w:r>
      <w:r w:rsidRPr="004D5A76">
        <w:rPr>
          <w:rFonts w:hint="eastAsia"/>
          <w:lang w:eastAsia="zh-TW"/>
        </w:rPr>
        <w:t>受理編號</w:t>
      </w:r>
      <w:r w:rsidR="00B11390" w:rsidRPr="004D5A76">
        <w:rPr>
          <w:rFonts w:hint="eastAsia"/>
          <w:lang w:eastAsia="zh-TW"/>
        </w:rPr>
        <w:t xml:space="preserve"> </w:t>
      </w:r>
    </w:p>
    <w:p w:rsidR="002343AE" w:rsidRPr="004D5A76" w:rsidRDefault="002343AE" w:rsidP="00A2246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SET </w:t>
      </w:r>
      <w:r w:rsidR="00A22469" w:rsidRPr="004D5A76">
        <w:rPr>
          <w:rFonts w:hint="eastAsia"/>
          <w:lang w:eastAsia="zh-TW"/>
        </w:rPr>
        <w:t>APLY_STS</w:t>
      </w:r>
      <w:r w:rsidRPr="004D5A76">
        <w:rPr>
          <w:rFonts w:hint="eastAsia"/>
          <w:lang w:eastAsia="zh-TW"/>
        </w:rPr>
        <w:t xml:space="preserve"> = </w:t>
      </w:r>
      <w:r w:rsidR="00A22469" w:rsidRPr="004D5A76">
        <w:rPr>
          <w:rFonts w:hint="eastAsia"/>
          <w:lang w:eastAsia="zh-TW"/>
        </w:rPr>
        <w:t>81</w:t>
      </w:r>
      <w:r w:rsidR="00A22469" w:rsidRPr="004D5A76">
        <w:rPr>
          <w:rFonts w:hint="eastAsia"/>
          <w:lang w:eastAsia="zh-TW"/>
        </w:rPr>
        <w:t>。</w:t>
      </w:r>
    </w:p>
    <w:p w:rsidR="002343AE" w:rsidRPr="004D5A76" w:rsidRDefault="002343AE" w:rsidP="00A2246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SET </w:t>
      </w:r>
      <w:r w:rsidR="00A22469" w:rsidRPr="004D5A76">
        <w:rPr>
          <w:rFonts w:hint="eastAsia"/>
          <w:lang w:eastAsia="zh-TW"/>
        </w:rPr>
        <w:t>END_CASE_DATE</w:t>
      </w:r>
      <w:r w:rsidRPr="004D5A76">
        <w:rPr>
          <w:rFonts w:hint="eastAsia"/>
          <w:lang w:eastAsia="zh-TW"/>
        </w:rPr>
        <w:t xml:space="preserve"> = </w:t>
      </w:r>
      <w:r w:rsidR="00A22469" w:rsidRPr="004D5A76">
        <w:rPr>
          <w:rFonts w:hint="eastAsia"/>
          <w:lang w:eastAsia="zh-TW"/>
        </w:rPr>
        <w:t>CURRENT DATE</w:t>
      </w:r>
      <w:r w:rsidRPr="004D5A76">
        <w:rPr>
          <w:rFonts w:hint="eastAsia"/>
          <w:lang w:eastAsia="zh-TW"/>
        </w:rPr>
        <w:t>。</w:t>
      </w:r>
    </w:p>
    <w:p w:rsidR="00771AD1" w:rsidRPr="004D5A76" w:rsidRDefault="00771AD1" w:rsidP="00A224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刪除</w:t>
      </w:r>
      <w:r w:rsidRPr="004D5A76">
        <w:rPr>
          <w:rFonts w:hint="eastAsia"/>
          <w:lang w:eastAsia="zh-TW"/>
        </w:rPr>
        <w:t>DTAAA100</w:t>
      </w:r>
      <w:r w:rsidRPr="004D5A76">
        <w:rPr>
          <w:rFonts w:hint="eastAsia"/>
          <w:lang w:eastAsia="zh-TW"/>
        </w:rPr>
        <w:t>：</w:t>
      </w:r>
    </w:p>
    <w:p w:rsidR="00771AD1" w:rsidRPr="004D5A76" w:rsidRDefault="00771AD1" w:rsidP="004D5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DELETE DTAAA100 BY</w:t>
      </w:r>
      <w:r w:rsidRPr="004D5A76">
        <w:rPr>
          <w:rFonts w:hint="eastAsia"/>
          <w:lang w:eastAsia="zh-TW"/>
        </w:rPr>
        <w:t>受理編號。</w:t>
      </w:r>
    </w:p>
    <w:p w:rsidR="00771AD1" w:rsidRPr="004D5A76" w:rsidRDefault="00771AD1" w:rsidP="004D5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IF NOT FOUND</w:t>
      </w:r>
      <w:r w:rsidRPr="004D5A76">
        <w:rPr>
          <w:rFonts w:hint="eastAsia"/>
          <w:lang w:eastAsia="zh-TW"/>
        </w:rPr>
        <w:t>：視為正常</w:t>
      </w:r>
    </w:p>
    <w:p w:rsidR="00A22469" w:rsidRPr="004D5A76" w:rsidRDefault="00A22469" w:rsidP="00A224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刪除</w:t>
      </w:r>
      <w:r w:rsidRPr="004D5A76">
        <w:rPr>
          <w:rFonts w:hint="eastAsia"/>
          <w:lang w:eastAsia="zh-TW"/>
        </w:rPr>
        <w:t>DTAAB001</w:t>
      </w:r>
      <w:r w:rsidRPr="004D5A76">
        <w:rPr>
          <w:rFonts w:hint="eastAsia"/>
          <w:lang w:eastAsia="zh-TW"/>
        </w:rPr>
        <w:t>：</w:t>
      </w:r>
    </w:p>
    <w:p w:rsidR="00A22469" w:rsidRPr="004D5A76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DELETE DTAAB001 BY </w:t>
      </w:r>
      <w:r w:rsidRPr="004D5A76">
        <w:rPr>
          <w:rFonts w:hint="eastAsia"/>
          <w:lang w:eastAsia="zh-TW"/>
        </w:rPr>
        <w:t>受理編號。</w:t>
      </w:r>
    </w:p>
    <w:p w:rsidR="00A22469" w:rsidRPr="004D5A76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IF NOT FOUND </w:t>
      </w:r>
      <w:r w:rsidRPr="004D5A76">
        <w:rPr>
          <w:rFonts w:hint="eastAsia"/>
          <w:lang w:eastAsia="zh-TW"/>
        </w:rPr>
        <w:t>：視為正常。</w:t>
      </w:r>
    </w:p>
    <w:p w:rsidR="00A22469" w:rsidRPr="004D5A76" w:rsidRDefault="00A22469" w:rsidP="00A224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刪除</w:t>
      </w:r>
      <w:r w:rsidRPr="004D5A76">
        <w:rPr>
          <w:rFonts w:hint="eastAsia"/>
          <w:lang w:eastAsia="zh-TW"/>
        </w:rPr>
        <w:t>DTAAB002</w:t>
      </w:r>
      <w:r w:rsidRPr="004D5A76">
        <w:rPr>
          <w:rFonts w:hint="eastAsia"/>
          <w:lang w:eastAsia="zh-TW"/>
        </w:rPr>
        <w:t>：</w:t>
      </w:r>
    </w:p>
    <w:p w:rsidR="00A22469" w:rsidRPr="004D5A76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DELETE DTAAB002 BY </w:t>
      </w:r>
      <w:r w:rsidRPr="004D5A76">
        <w:rPr>
          <w:rFonts w:hint="eastAsia"/>
          <w:lang w:eastAsia="zh-TW"/>
        </w:rPr>
        <w:t>受理編號。</w:t>
      </w:r>
    </w:p>
    <w:p w:rsidR="00A22469" w:rsidRPr="004D5A76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IF NOT FOUND </w:t>
      </w:r>
      <w:r w:rsidRPr="004D5A76">
        <w:rPr>
          <w:rFonts w:hint="eastAsia"/>
          <w:lang w:eastAsia="zh-TW"/>
        </w:rPr>
        <w:t>：視為正常。</w:t>
      </w:r>
    </w:p>
    <w:p w:rsidR="00A22469" w:rsidRPr="004D5A76" w:rsidRDefault="00A22469" w:rsidP="00A224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>刪除</w:t>
      </w:r>
      <w:r w:rsidRPr="004D5A76">
        <w:rPr>
          <w:rFonts w:hint="eastAsia"/>
          <w:lang w:eastAsia="zh-TW"/>
        </w:rPr>
        <w:t>DTAAB010</w:t>
      </w:r>
      <w:r w:rsidRPr="004D5A76">
        <w:rPr>
          <w:rFonts w:hint="eastAsia"/>
          <w:lang w:eastAsia="zh-TW"/>
        </w:rPr>
        <w:t>：</w:t>
      </w:r>
    </w:p>
    <w:p w:rsidR="00A22469" w:rsidRPr="004D5A76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4D5A76">
        <w:rPr>
          <w:rFonts w:hint="eastAsia"/>
          <w:lang w:eastAsia="zh-TW"/>
        </w:rPr>
        <w:t xml:space="preserve">DELETE DTAAB010 BY </w:t>
      </w:r>
      <w:r w:rsidRPr="004D5A76">
        <w:rPr>
          <w:rFonts w:hint="eastAsia"/>
          <w:lang w:eastAsia="zh-TW"/>
        </w:rPr>
        <w:t>受理編號。</w:t>
      </w:r>
    </w:p>
    <w:p w:rsidR="00A22469" w:rsidRDefault="00A22469" w:rsidP="00A2246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4" w:author="洪豪" w:date="2019-10-23T15:40:00Z"/>
          <w:lang w:eastAsia="zh-TW"/>
        </w:rPr>
      </w:pPr>
      <w:r w:rsidRPr="004D5A76">
        <w:rPr>
          <w:rFonts w:hint="eastAsia"/>
          <w:lang w:eastAsia="zh-TW"/>
        </w:rPr>
        <w:t xml:space="preserve">IF NOT FOUND </w:t>
      </w:r>
      <w:r w:rsidRPr="004D5A76">
        <w:rPr>
          <w:rFonts w:hint="eastAsia"/>
          <w:lang w:eastAsia="zh-TW"/>
        </w:rPr>
        <w:t>：視為正常。</w:t>
      </w:r>
    </w:p>
    <w:p w:rsidR="00CD6C54" w:rsidRDefault="00CD6C54" w:rsidP="00CD6C5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25" w:author="洪豪" w:date="2019-10-23T15:40:00Z"/>
          <w:lang w:eastAsia="zh-TW"/>
        </w:rPr>
        <w:pPrChange w:id="26" w:author="洪豪" w:date="2019-10-23T15:4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7" w:author="洪豪" w:date="2019-10-23T15:40:00Z">
        <w:r>
          <w:rPr>
            <w:rFonts w:hint="eastAsia"/>
            <w:lang w:eastAsia="zh-TW"/>
          </w:rPr>
          <w:lastRenderedPageBreak/>
          <w:t>刪除</w:t>
        </w:r>
        <w:r>
          <w:rPr>
            <w:rFonts w:hint="eastAsia"/>
            <w:lang w:eastAsia="zh-TW"/>
          </w:rPr>
          <w:t>DTAAB019:</w:t>
        </w:r>
      </w:ins>
    </w:p>
    <w:p w:rsidR="00CD6C54" w:rsidRDefault="00CD6C54" w:rsidP="00CD6C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8" w:author="洪豪" w:date="2019-10-23T15:42:00Z"/>
          <w:lang w:eastAsia="zh-TW"/>
        </w:rPr>
      </w:pPr>
      <w:ins w:id="29" w:author="洪豪" w:date="2019-10-23T15:41:00Z">
        <w:r>
          <w:rPr>
            <w:rFonts w:hint="eastAsia"/>
            <w:lang w:eastAsia="zh-TW"/>
          </w:rPr>
          <w:t>呼叫模組</w:t>
        </w:r>
        <w:r>
          <w:rPr>
            <w:rFonts w:hint="eastAsia"/>
            <w:lang w:eastAsia="zh-TW"/>
          </w:rPr>
          <w:t>AA_B1ZX22.</w:t>
        </w:r>
        <w:r w:rsidRPr="00CD6C54">
          <w:t xml:space="preserve"> </w:t>
        </w:r>
        <w:r w:rsidRPr="00CD6C54">
          <w:rPr>
            <w:lang w:eastAsia="zh-TW"/>
          </w:rPr>
          <w:t>delMultBene</w:t>
        </w:r>
        <w:r>
          <w:rPr>
            <w:rFonts w:hint="eastAsia"/>
            <w:lang w:eastAsia="zh-TW"/>
          </w:rPr>
          <w:t>，傳入</w:t>
        </w:r>
      </w:ins>
      <w:ins w:id="30" w:author="洪豪" w:date="2019-10-23T15:42:00Z">
        <w:r w:rsidRPr="004D5A76">
          <w:rPr>
            <w:rFonts w:hint="eastAsia"/>
            <w:lang w:eastAsia="zh-TW"/>
          </w:rPr>
          <w:t>受理編號</w:t>
        </w:r>
      </w:ins>
    </w:p>
    <w:p w:rsidR="00CD6C54" w:rsidRDefault="00CD6C54" w:rsidP="00CD6C5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31" w:author="洪豪" w:date="2019-10-23T15:42:00Z"/>
          <w:lang w:eastAsia="zh-TW"/>
        </w:rPr>
        <w:pPrChange w:id="32" w:author="洪豪" w:date="2019-10-23T15:4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3" w:author="洪豪" w:date="2019-10-23T15:42:00Z">
        <w:r>
          <w:rPr>
            <w:rFonts w:hint="eastAsia"/>
            <w:lang w:eastAsia="zh-TW"/>
          </w:rPr>
          <w:t>刪除</w:t>
        </w:r>
        <w:r>
          <w:rPr>
            <w:rFonts w:hint="eastAsia"/>
            <w:lang w:eastAsia="zh-TW"/>
          </w:rPr>
          <w:t>DTAAB020:</w:t>
        </w:r>
      </w:ins>
    </w:p>
    <w:p w:rsidR="00CD6C54" w:rsidRPr="004D5A76" w:rsidRDefault="00CD6C54" w:rsidP="00CD6C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  <w:pPrChange w:id="34" w:author="洪豪" w:date="2019-10-23T15:43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5" w:author="洪豪" w:date="2019-10-23T15:42:00Z">
        <w:r>
          <w:rPr>
            <w:rFonts w:hint="eastAsia"/>
            <w:lang w:eastAsia="zh-TW"/>
          </w:rPr>
          <w:t>呼叫模組</w:t>
        </w:r>
      </w:ins>
      <w:ins w:id="36" w:author="洪豪" w:date="2019-10-23T15:43:00Z">
        <w:r>
          <w:rPr>
            <w:rFonts w:hint="eastAsia"/>
            <w:lang w:eastAsia="zh-TW"/>
          </w:rPr>
          <w:t>AA_B1ZX22.</w:t>
        </w:r>
        <w:r w:rsidRPr="00CD6C54">
          <w:t xml:space="preserve"> </w:t>
        </w:r>
        <w:r w:rsidRPr="00CD6C54">
          <w:rPr>
            <w:lang w:eastAsia="zh-TW"/>
            <w:rPrChange w:id="37" w:author="洪豪" w:date="2019-10-23T15:43:00Z">
              <w:rPr>
                <w:rFonts w:ascii="Courier New" w:hAnsi="Courier New" w:cs="Courier New"/>
                <w:color w:val="000000"/>
                <w:highlight w:val="lightGray"/>
              </w:rPr>
            </w:rPrChange>
          </w:rPr>
          <w:t>rollbackDTAAB020</w:t>
        </w:r>
        <w:r>
          <w:rPr>
            <w:rFonts w:hint="eastAsia"/>
            <w:lang w:eastAsia="zh-TW"/>
          </w:rPr>
          <w:t>，傳入</w:t>
        </w:r>
        <w:r w:rsidRPr="004D5A76">
          <w:rPr>
            <w:rFonts w:hint="eastAsia"/>
            <w:lang w:eastAsia="zh-TW"/>
          </w:rPr>
          <w:t>受理編號</w:t>
        </w:r>
      </w:ins>
    </w:p>
    <w:p w:rsidR="00B11390" w:rsidRPr="004D5A76" w:rsidRDefault="00B11390" w:rsidP="00A22469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sectPr w:rsidR="00B11390" w:rsidRPr="004D5A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CD0" w:rsidRDefault="00065CD0" w:rsidP="00771AD1">
      <w:r>
        <w:separator/>
      </w:r>
    </w:p>
  </w:endnote>
  <w:endnote w:type="continuationSeparator" w:id="0">
    <w:p w:rsidR="00065CD0" w:rsidRDefault="00065CD0" w:rsidP="0077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CD0" w:rsidRDefault="00065CD0" w:rsidP="00771AD1">
      <w:r>
        <w:separator/>
      </w:r>
    </w:p>
  </w:footnote>
  <w:footnote w:type="continuationSeparator" w:id="0">
    <w:p w:rsidR="00065CD0" w:rsidRDefault="00065CD0" w:rsidP="00771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65CD0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74570"/>
    <w:rsid w:val="001872D8"/>
    <w:rsid w:val="001B350E"/>
    <w:rsid w:val="001D1238"/>
    <w:rsid w:val="001E395E"/>
    <w:rsid w:val="001F2A03"/>
    <w:rsid w:val="001F5809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D5A76"/>
    <w:rsid w:val="004F09C0"/>
    <w:rsid w:val="004F1CEE"/>
    <w:rsid w:val="00507194"/>
    <w:rsid w:val="00516B0E"/>
    <w:rsid w:val="00532D8C"/>
    <w:rsid w:val="00556992"/>
    <w:rsid w:val="0058351A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67507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1AD1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3778"/>
    <w:rsid w:val="00834BA6"/>
    <w:rsid w:val="00837CE0"/>
    <w:rsid w:val="008404C7"/>
    <w:rsid w:val="00840CB8"/>
    <w:rsid w:val="008504F8"/>
    <w:rsid w:val="00850F88"/>
    <w:rsid w:val="00865346"/>
    <w:rsid w:val="00870A8E"/>
    <w:rsid w:val="0087748A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8BB"/>
    <w:rsid w:val="00A773B1"/>
    <w:rsid w:val="00A937ED"/>
    <w:rsid w:val="00A96156"/>
    <w:rsid w:val="00AA0EEF"/>
    <w:rsid w:val="00AA298E"/>
    <w:rsid w:val="00AA7751"/>
    <w:rsid w:val="00AB4A97"/>
    <w:rsid w:val="00AC44F0"/>
    <w:rsid w:val="00AD2751"/>
    <w:rsid w:val="00AD6795"/>
    <w:rsid w:val="00AE4BBD"/>
    <w:rsid w:val="00AF477C"/>
    <w:rsid w:val="00B10478"/>
    <w:rsid w:val="00B11390"/>
    <w:rsid w:val="00B22BFC"/>
    <w:rsid w:val="00B2398C"/>
    <w:rsid w:val="00B41DC2"/>
    <w:rsid w:val="00B60F82"/>
    <w:rsid w:val="00B72A02"/>
    <w:rsid w:val="00B74CB1"/>
    <w:rsid w:val="00B77E6C"/>
    <w:rsid w:val="00BA2384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D6C54"/>
    <w:rsid w:val="00CE3EFF"/>
    <w:rsid w:val="00D0481F"/>
    <w:rsid w:val="00D13D3C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720D7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6FCC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371A04-354D-4A9A-B1BA-AC0B854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paragraph" w:styleId="ad">
    <w:name w:val="header"/>
    <w:basedOn w:val="a"/>
    <w:link w:val="ae"/>
    <w:rsid w:val="00771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71AD1"/>
  </w:style>
  <w:style w:type="paragraph" w:styleId="af">
    <w:name w:val="footer"/>
    <w:basedOn w:val="a"/>
    <w:link w:val="af0"/>
    <w:rsid w:val="00771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77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