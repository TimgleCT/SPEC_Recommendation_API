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劉瑞蘭" w:date="2015-04-27T17:07:00Z">
          <w:tblPr>
            <w:tblW w:w="10800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260"/>
        <w:gridCol w:w="6253"/>
        <w:gridCol w:w="1418"/>
        <w:gridCol w:w="1869"/>
        <w:tblGridChange w:id="1">
          <w:tblGrid>
            <w:gridCol w:w="1260"/>
            <w:gridCol w:w="7020"/>
            <w:gridCol w:w="1080"/>
            <w:gridCol w:w="1440"/>
          </w:tblGrid>
        </w:tblGridChange>
      </w:tblGrid>
      <w:tr w:rsidR="0023751E" w:rsidTr="0098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" w:author="劉瑞蘭" w:date="2015-04-27T17:07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3" w:name="_GoBack"/>
            <w:bookmarkEnd w:id="3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6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劉瑞蘭" w:date="2015-04-27T17:07:00Z">
              <w:tcPr>
                <w:tcW w:w="70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劉瑞蘭" w:date="2015-04-27T17:07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劉瑞蘭" w:date="2015-04-27T17:07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Tr="0098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劉瑞蘭" w:date="2015-04-27T17:07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6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</w:t>
              </w:r>
              <w:r w:rsidR="00147640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147640">
                <w:rPr>
                  <w:rFonts w:ascii="新細明體" w:hAnsi="新細明體" w:hint="eastAsia"/>
                  <w:bCs/>
                  <w:lang w:eastAsia="zh-TW"/>
                </w:rPr>
                <w:t>24</w:t>
              </w:r>
            </w:smartTag>
          </w:p>
        </w:tc>
        <w:tc>
          <w:tcPr>
            <w:tcW w:w="6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劉瑞蘭" w:date="2015-04-27T17:07:00Z">
              <w:tcPr>
                <w:tcW w:w="70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劉瑞蘭" w:date="2015-04-27T17:07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14764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David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劉瑞蘭" w:date="2015-04-27T17:07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85175" w:rsidTr="00985175">
        <w:trPr>
          <w:ins w:id="11" w:author="劉瑞蘭" w:date="2015-04-27T17:0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劉瑞蘭" w:date="2015-04-27T17:07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985175" w:rsidRDefault="00985175">
            <w:pPr>
              <w:pStyle w:val="Tabletext"/>
              <w:rPr>
                <w:ins w:id="13" w:author="劉瑞蘭" w:date="2015-04-27T17:07:00Z"/>
                <w:rFonts w:ascii="新細明體" w:hAnsi="新細明體"/>
                <w:bCs/>
                <w:lang w:eastAsia="zh-TW"/>
              </w:rPr>
            </w:pPr>
            <w:ins w:id="14" w:author="劉瑞蘭" w:date="2015-04-27T17:07:00Z">
              <w:r>
                <w:rPr>
                  <w:rFonts w:ascii="新細明體" w:hAnsi="新細明體" w:hint="eastAsia"/>
                  <w:bCs/>
                  <w:lang w:eastAsia="zh-TW"/>
                </w:rPr>
                <w:t>2015/04/27</w:t>
              </w:r>
            </w:ins>
          </w:p>
        </w:tc>
        <w:tc>
          <w:tcPr>
            <w:tcW w:w="6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劉瑞蘭" w:date="2015-04-27T17:07:00Z">
              <w:tcPr>
                <w:tcW w:w="70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985175" w:rsidRDefault="00985175">
            <w:pPr>
              <w:pStyle w:val="Tabletext"/>
              <w:rPr>
                <w:ins w:id="16" w:author="劉瑞蘭" w:date="2015-04-27T17:07:00Z"/>
                <w:rFonts w:ascii="新細明體" w:hAnsi="新細明體" w:hint="eastAsia"/>
                <w:bCs/>
                <w:lang w:eastAsia="zh-TW"/>
              </w:rPr>
            </w:pPr>
            <w:ins w:id="17" w:author="劉瑞蘭" w:date="2015-04-27T17:07:00Z">
              <w:r w:rsidRPr="00E60DAC">
                <w:rPr>
                  <w:rFonts w:ascii="細明體" w:eastAsia="細明體" w:hAnsi="細明體" w:cs="Courier New" w:hint="eastAsia"/>
                  <w:lang w:eastAsia="zh-TW"/>
                </w:rPr>
                <w:t>300K流量改善專案</w:t>
              </w:r>
              <w:r>
                <w:rPr>
                  <w:rFonts w:ascii="細明體" w:eastAsia="細明體" w:hAnsi="細明體" w:cs="Courier New" w:hint="eastAsia"/>
                  <w:lang w:eastAsia="zh-TW"/>
                </w:rPr>
                <w:t>，每頁20筆</w:t>
              </w:r>
            </w:ins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劉瑞蘭" w:date="2015-04-27T17:07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985175" w:rsidRDefault="00985175">
            <w:pPr>
              <w:pStyle w:val="Tabletext"/>
              <w:rPr>
                <w:ins w:id="19" w:author="劉瑞蘭" w:date="2015-04-27T17:07:00Z"/>
                <w:rFonts w:ascii="新細明體" w:hAnsi="新細明體" w:hint="eastAsia"/>
                <w:bCs/>
                <w:lang w:eastAsia="zh-TW"/>
              </w:rPr>
            </w:pPr>
            <w:ins w:id="20" w:author="劉瑞蘭" w:date="2015-04-27T17:07:00Z">
              <w:r>
                <w:rPr>
                  <w:rFonts w:ascii="新細明體" w:hAnsi="新細明體" w:hint="eastAsia"/>
                  <w:bCs/>
                  <w:lang w:eastAsia="zh-TW"/>
                </w:rPr>
                <w:t>劉瑞蘭</w:t>
              </w:r>
            </w:ins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劉瑞蘭" w:date="2015-04-27T17:07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985175" w:rsidRDefault="00985175">
            <w:pPr>
              <w:pStyle w:val="Tabletext"/>
              <w:rPr>
                <w:ins w:id="22" w:author="劉瑞蘭" w:date="2015-04-27T17:07:00Z"/>
                <w:rFonts w:ascii="新細明體" w:hAnsi="新細明體" w:hint="eastAsia"/>
                <w:bCs/>
                <w:lang w:eastAsia="zh-TW"/>
              </w:rPr>
            </w:pPr>
            <w:ins w:id="23" w:author="劉瑞蘭" w:date="2015-04-27T17:07:00Z">
              <w:r>
                <w:rPr>
                  <w:rFonts w:ascii="Arial" w:hAnsi="Arial" w:cs="Arial"/>
                  <w:color w:val="000000"/>
                </w:rPr>
                <w:t>150107000244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147640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UCAAD01800</w:t>
      </w:r>
      <w:r w:rsidR="0023751E">
        <w:rPr>
          <w:rFonts w:hint="eastAsia"/>
          <w:b/>
          <w:kern w:val="2"/>
          <w:sz w:val="24"/>
          <w:szCs w:val="24"/>
          <w:lang w:eastAsia="zh-TW"/>
        </w:rPr>
        <w:t>_</w:t>
      </w:r>
      <w:r>
        <w:rPr>
          <w:rFonts w:hint="eastAsia"/>
          <w:b/>
          <w:kern w:val="2"/>
          <w:sz w:val="24"/>
          <w:szCs w:val="24"/>
          <w:lang w:eastAsia="zh-TW"/>
        </w:rPr>
        <w:t>理賠上限設定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24" w:author="CATHAY" w:date="2010-06-24T09:27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</w:t>
            </w:r>
            <w:r w:rsidR="00147640">
              <w:rPr>
                <w:rFonts w:ascii="細明體" w:eastAsia="細明體" w:hAnsi="細明體" w:hint="eastAsia"/>
                <w:sz w:val="20"/>
                <w:szCs w:val="20"/>
              </w:rPr>
              <w:t>1800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14764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47640">
              <w:rPr>
                <w:rFonts w:ascii="細明體" w:eastAsia="細明體" w:hAnsi="細明體"/>
                <w:sz w:val="20"/>
                <w:szCs w:val="20"/>
              </w:rPr>
              <w:t>理賠上限設定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5" w:author="CATHAY" w:date="2010-06-24T09:27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26" w:author="CATHAY" w:date="2010-06-24T09:27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7" w:author="CATHAY" w:date="2010-06-24T09:27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28" w:author="CATHAY" w:date="2010-06-24T09:27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1476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理賠上限型別對照檔</w:t>
            </w:r>
          </w:p>
        </w:tc>
        <w:tc>
          <w:tcPr>
            <w:tcW w:w="3960" w:type="dxa"/>
          </w:tcPr>
          <w:p w:rsidR="00DA6C1D" w:rsidRDefault="0014764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DBAA.DTAAB801</w:t>
            </w:r>
          </w:p>
        </w:tc>
      </w:tr>
      <w:tr w:rsidR="0014764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47640" w:rsidRDefault="00147640">
            <w:pPr>
              <w:numPr>
                <w:ilvl w:val="0"/>
                <w:numId w:val="5"/>
                <w:numberingChange w:id="29" w:author="CATHAY" w:date="2010-06-24T09:27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147640" w:rsidRDefault="001476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理賠上限型別對照檔</w:t>
            </w:r>
            <w:r>
              <w:rPr>
                <w:rFonts w:hint="eastAsia"/>
                <w:lang w:eastAsia="zh-TW"/>
              </w:rPr>
              <w:t>LOG</w:t>
            </w:r>
          </w:p>
        </w:tc>
        <w:tc>
          <w:tcPr>
            <w:tcW w:w="3960" w:type="dxa"/>
          </w:tcPr>
          <w:p w:rsidR="00147640" w:rsidRDefault="0014764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DBAA.DTAAB801_LOG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30" w:author="CATHAY" w:date="2010-06-24T09:27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31" w:author="CATHAY" w:date="2010-06-24T09:27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E6F9B">
      <w:pPr>
        <w:pStyle w:val="Tabletext"/>
        <w:keepLines w:val="0"/>
        <w:numPr>
          <w:ilvl w:val="1"/>
          <w:numId w:val="2"/>
          <w:numberingChange w:id="32" w:author="CATHAY" w:date="2010-06-24T09:27:00Z" w:original="%1:1:0:.%2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顯示險別</w:t>
      </w:r>
      <w:r>
        <w:rPr>
          <w:rFonts w:hint="eastAsia"/>
          <w:lang w:eastAsia="zh-TW"/>
        </w:rPr>
        <w:t>,</w:t>
      </w:r>
      <w:r w:rsidRPr="00AE6F9B">
        <w:rPr>
          <w:rFonts w:ascii="Arial" w:hAnsi="Arial" w:cs="Arial"/>
          <w:color w:val="000000"/>
          <w:lang w:eastAsia="zh-TW"/>
        </w:rPr>
        <w:t xml:space="preserve"> </w:t>
      </w:r>
      <w:r w:rsidR="00147640">
        <w:rPr>
          <w:rFonts w:ascii="Arial" w:hAnsi="Arial" w:cs="Arial" w:hint="eastAsia"/>
          <w:color w:val="000000"/>
          <w:lang w:eastAsia="zh-TW"/>
        </w:rPr>
        <w:t>上限類型</w:t>
      </w:r>
      <w:r>
        <w:rPr>
          <w:rFonts w:ascii="Arial" w:hAnsi="Arial" w:cs="Arial" w:hint="eastAsia"/>
          <w:color w:val="000000"/>
          <w:lang w:eastAsia="zh-TW"/>
        </w:rPr>
        <w:t>,</w:t>
      </w:r>
      <w:r w:rsidRPr="00AE6F9B">
        <w:rPr>
          <w:rFonts w:ascii="細明體" w:eastAsia="細明體" w:hAnsi="細明體" w:hint="eastAsia"/>
          <w:lang w:eastAsia="zh-TW"/>
        </w:rPr>
        <w:t xml:space="preserve"> </w:t>
      </w:r>
      <w:r w:rsidR="00147640">
        <w:rPr>
          <w:rFonts w:ascii="細明體" w:eastAsia="細明體" w:hAnsi="細明體" w:hint="eastAsia"/>
          <w:lang w:eastAsia="zh-TW"/>
        </w:rPr>
        <w:t>啟用別等輸入欄位且為空值，查詢及新增</w:t>
      </w:r>
      <w:r>
        <w:rPr>
          <w:rFonts w:ascii="細明體" w:eastAsia="細明體" w:hAnsi="細明體" w:hint="eastAsia"/>
          <w:lang w:eastAsia="zh-TW"/>
        </w:rPr>
        <w:t>BUTTON</w:t>
      </w:r>
      <w:r w:rsidR="00147640">
        <w:rPr>
          <w:rFonts w:ascii="細明體" w:eastAsia="細明體" w:hAnsi="細明體" w:hint="eastAsia"/>
          <w:lang w:eastAsia="zh-TW"/>
        </w:rPr>
        <w:t>為ENABLED。</w:t>
      </w:r>
    </w:p>
    <w:p w:rsidR="00147640" w:rsidRDefault="00147640">
      <w:pPr>
        <w:pStyle w:val="Tabletext"/>
        <w:keepLines w:val="0"/>
        <w:numPr>
          <w:ilvl w:val="0"/>
          <w:numId w:val="2"/>
          <w:numberingChange w:id="33" w:author="CATHAY" w:date="2010-06-24T09:27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147640" w:rsidRPr="000F0E98" w:rsidRDefault="00147640" w:rsidP="00147640">
      <w:pPr>
        <w:pStyle w:val="Tabletext"/>
        <w:keepLines w:val="0"/>
        <w:numPr>
          <w:ilvl w:val="1"/>
          <w:numId w:val="2"/>
          <w:numberingChange w:id="34" w:author="CATHAY" w:date="2010-06-24T09:27:00Z" w:original="%1:2:0:.%2:1:0:"/>
        </w:numPr>
        <w:spacing w:after="0" w:line="240" w:lineRule="auto"/>
        <w:rPr>
          <w:rFonts w:hint="eastAsia"/>
          <w:bCs/>
          <w:lang w:eastAsia="zh-TW"/>
        </w:rPr>
      </w:pPr>
      <w:r w:rsidRPr="000F0E98">
        <w:rPr>
          <w:rFonts w:hint="eastAsia"/>
          <w:bCs/>
          <w:lang w:eastAsia="zh-TW"/>
        </w:rPr>
        <w:t>不需檢核輸入欄位，</w:t>
      </w:r>
      <w:r w:rsidRPr="000F0E98">
        <w:rPr>
          <w:rFonts w:hint="eastAsia"/>
          <w:bCs/>
          <w:lang w:eastAsia="zh-TW"/>
        </w:rPr>
        <w:t>READ DTAAB801</w:t>
      </w:r>
      <w:r w:rsidRPr="000F0E98">
        <w:rPr>
          <w:rFonts w:hint="eastAsia"/>
          <w:bCs/>
          <w:lang w:eastAsia="zh-TW"/>
        </w:rPr>
        <w:t>取得資料後，顯示於畫面上。</w:t>
      </w:r>
    </w:p>
    <w:p w:rsidR="0023751E" w:rsidRDefault="00AE6F9B">
      <w:pPr>
        <w:pStyle w:val="Tabletext"/>
        <w:keepLines w:val="0"/>
        <w:numPr>
          <w:ilvl w:val="0"/>
          <w:numId w:val="2"/>
          <w:numberingChange w:id="35" w:author="CATHAY" w:date="2010-06-24T09:27:00Z" w:original="%1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0F0E98" w:rsidRPr="000F0E98" w:rsidRDefault="000F0E98" w:rsidP="000F0E98">
      <w:pPr>
        <w:pStyle w:val="Tabletext"/>
        <w:keepLines w:val="0"/>
        <w:numPr>
          <w:ilvl w:val="1"/>
          <w:numId w:val="2"/>
          <w:numberingChange w:id="36" w:author="CATHAY" w:date="2010-06-24T09:27:00Z" w:original="%1:3:0:.%2:1:0:"/>
        </w:numPr>
        <w:spacing w:after="0" w:line="240" w:lineRule="auto"/>
        <w:rPr>
          <w:rFonts w:hint="eastAsia"/>
          <w:lang w:eastAsia="zh-TW"/>
        </w:rPr>
      </w:pPr>
      <w:r w:rsidRPr="000F0E98">
        <w:rPr>
          <w:rFonts w:hint="eastAsia"/>
          <w:lang w:eastAsia="zh-TW"/>
        </w:rPr>
        <w:t>檢核輸入欄位，寫入</w:t>
      </w:r>
      <w:r w:rsidRPr="000F0E98">
        <w:rPr>
          <w:rFonts w:hint="eastAsia"/>
          <w:lang w:eastAsia="zh-TW"/>
        </w:rPr>
        <w:t>DTAAB801</w:t>
      </w:r>
      <w:r w:rsidRPr="000F0E98">
        <w:rPr>
          <w:rFonts w:hint="eastAsia"/>
          <w:lang w:eastAsia="zh-TW"/>
        </w:rPr>
        <w:t>中。</w:t>
      </w:r>
    </w:p>
    <w:p w:rsidR="000F0E98" w:rsidRPr="000F0E98" w:rsidRDefault="000F0E98" w:rsidP="00464796">
      <w:pPr>
        <w:pStyle w:val="Tabletext"/>
        <w:keepLines w:val="0"/>
        <w:numPr>
          <w:ilvl w:val="0"/>
          <w:numId w:val="2"/>
          <w:numberingChange w:id="37" w:author="CATHAY" w:date="2010-06-24T09:27:00Z" w:original="%1:4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0F0E98">
        <w:rPr>
          <w:rFonts w:hint="eastAsia"/>
          <w:b/>
          <w:bCs/>
          <w:color w:val="008000"/>
          <w:lang w:eastAsia="zh-TW"/>
        </w:rPr>
        <w:t>更新</w:t>
      </w:r>
    </w:p>
    <w:p w:rsidR="000F0E98" w:rsidRDefault="000F0E98" w:rsidP="000F0E98">
      <w:pPr>
        <w:pStyle w:val="Tabletext"/>
        <w:keepLines w:val="0"/>
        <w:numPr>
          <w:ilvl w:val="1"/>
          <w:numId w:val="2"/>
          <w:numberingChange w:id="38" w:author="CATHAY" w:date="2010-06-24T09:27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取得畫面上選取之險別代號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上限類型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啟用別後，將其寫入</w:t>
      </w:r>
      <w:r>
        <w:rPr>
          <w:rFonts w:hint="eastAsia"/>
          <w:lang w:eastAsia="zh-TW"/>
        </w:rPr>
        <w:t>DTAAB801_LOG</w:t>
      </w:r>
      <w:r>
        <w:rPr>
          <w:rFonts w:hint="eastAsia"/>
          <w:lang w:eastAsia="zh-TW"/>
        </w:rPr>
        <w:t>後更新</w:t>
      </w:r>
      <w:r>
        <w:rPr>
          <w:rFonts w:hint="eastAsia"/>
          <w:lang w:eastAsia="zh-TW"/>
        </w:rPr>
        <w:t>DTAAB801</w:t>
      </w:r>
      <w:r>
        <w:rPr>
          <w:rFonts w:hint="eastAsia"/>
          <w:lang w:eastAsia="zh-TW"/>
        </w:rPr>
        <w:t>。</w:t>
      </w:r>
    </w:p>
    <w:p w:rsidR="00464796" w:rsidRPr="000F0E98" w:rsidRDefault="00AE6F9B" w:rsidP="00464796">
      <w:pPr>
        <w:pStyle w:val="Tabletext"/>
        <w:keepLines w:val="0"/>
        <w:numPr>
          <w:ilvl w:val="0"/>
          <w:numId w:val="2"/>
          <w:numberingChange w:id="39" w:author="CATHAY" w:date="2010-06-24T09:27:00Z" w:original="%1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0F0E98">
        <w:rPr>
          <w:rFonts w:hint="eastAsia"/>
          <w:b/>
          <w:bCs/>
          <w:color w:val="008000"/>
          <w:lang w:eastAsia="zh-TW"/>
        </w:rPr>
        <w:t>刪除</w:t>
      </w:r>
    </w:p>
    <w:p w:rsidR="00063E01" w:rsidRDefault="000F0E98" w:rsidP="005F7FBD">
      <w:pPr>
        <w:pStyle w:val="Tabletext"/>
        <w:keepLines w:val="0"/>
        <w:numPr>
          <w:ilvl w:val="1"/>
          <w:numId w:val="2"/>
          <w:numberingChange w:id="40" w:author="CATHAY" w:date="2010-06-24T09:27:00Z" w:original="%1:5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取得畫面上選取之險別代號，</w:t>
      </w:r>
      <w:r w:rsidR="00AE6F9B">
        <w:rPr>
          <w:rFonts w:hint="eastAsia"/>
          <w:lang w:eastAsia="zh-TW"/>
        </w:rPr>
        <w:t>將其寫入</w:t>
      </w:r>
      <w:r w:rsidR="00AE6F9B">
        <w:rPr>
          <w:rFonts w:hint="eastAsia"/>
          <w:lang w:eastAsia="zh-TW"/>
        </w:rPr>
        <w:t>DTAA</w:t>
      </w:r>
      <w:r>
        <w:rPr>
          <w:rFonts w:hint="eastAsia"/>
          <w:lang w:eastAsia="zh-TW"/>
        </w:rPr>
        <w:t>B801</w:t>
      </w:r>
      <w:r w:rsidR="00AE6F9B">
        <w:rPr>
          <w:rFonts w:hint="eastAsia"/>
          <w:lang w:eastAsia="zh-TW"/>
        </w:rPr>
        <w:t>_LOG</w:t>
      </w:r>
      <w:r w:rsidR="00AE6F9B">
        <w:rPr>
          <w:rFonts w:hint="eastAsia"/>
          <w:lang w:eastAsia="zh-TW"/>
        </w:rPr>
        <w:t>後刪除</w:t>
      </w:r>
      <w:r w:rsidR="00AE6F9B">
        <w:rPr>
          <w:rFonts w:hint="eastAsia"/>
          <w:lang w:eastAsia="zh-TW"/>
        </w:rPr>
        <w:t>DTAA</w:t>
      </w:r>
      <w:r>
        <w:rPr>
          <w:rFonts w:hint="eastAsia"/>
          <w:lang w:eastAsia="zh-TW"/>
        </w:rPr>
        <w:t>B801</w:t>
      </w:r>
      <w:r>
        <w:rPr>
          <w:rFonts w:hint="eastAsia"/>
          <w:lang w:eastAsia="zh-TW"/>
        </w:rPr>
        <w:t>。</w:t>
      </w:r>
    </w:p>
    <w:sectPr w:rsidR="00063E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FA6" w:rsidRDefault="00C17FA6" w:rsidP="00C17FA6">
      <w:r>
        <w:separator/>
      </w:r>
    </w:p>
  </w:endnote>
  <w:endnote w:type="continuationSeparator" w:id="0">
    <w:p w:rsidR="00C17FA6" w:rsidRDefault="00C17FA6" w:rsidP="00C1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FA6" w:rsidRDefault="00C17FA6" w:rsidP="00C17FA6">
      <w:r>
        <w:separator/>
      </w:r>
    </w:p>
  </w:footnote>
  <w:footnote w:type="continuationSeparator" w:id="0">
    <w:p w:rsidR="00C17FA6" w:rsidRDefault="00C17FA6" w:rsidP="00C1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D6215"/>
    <w:rsid w:val="000E58E3"/>
    <w:rsid w:val="000F0E98"/>
    <w:rsid w:val="000F3772"/>
    <w:rsid w:val="00101DD2"/>
    <w:rsid w:val="00116753"/>
    <w:rsid w:val="00116DC8"/>
    <w:rsid w:val="00120E72"/>
    <w:rsid w:val="00132718"/>
    <w:rsid w:val="00147640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F09C0"/>
    <w:rsid w:val="00507194"/>
    <w:rsid w:val="00516B0E"/>
    <w:rsid w:val="00532D8C"/>
    <w:rsid w:val="00556992"/>
    <w:rsid w:val="0058351A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504F8"/>
    <w:rsid w:val="00850F88"/>
    <w:rsid w:val="00865346"/>
    <w:rsid w:val="00870A8E"/>
    <w:rsid w:val="0087748A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5175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B271F"/>
    <w:rsid w:val="00AB4A97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41DC2"/>
    <w:rsid w:val="00B507AE"/>
    <w:rsid w:val="00B60F82"/>
    <w:rsid w:val="00B72A02"/>
    <w:rsid w:val="00B74CB1"/>
    <w:rsid w:val="00B77E6C"/>
    <w:rsid w:val="00BC7FFE"/>
    <w:rsid w:val="00BE1857"/>
    <w:rsid w:val="00BF0F90"/>
    <w:rsid w:val="00C17FA6"/>
    <w:rsid w:val="00C24A95"/>
    <w:rsid w:val="00C3025A"/>
    <w:rsid w:val="00C318BC"/>
    <w:rsid w:val="00C51F84"/>
    <w:rsid w:val="00C70352"/>
    <w:rsid w:val="00C737CC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6B9534-5CDA-47D9-9591-E5F87EB0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C17FA6"/>
  </w:style>
  <w:style w:type="paragraph" w:styleId="af">
    <w:name w:val="footer"/>
    <w:basedOn w:val="a"/>
    <w:link w:val="af0"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C1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