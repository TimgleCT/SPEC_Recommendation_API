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93" w:rsidRDefault="00395593">
      <w:bookmarkStart w:id="0" w:name="_GoBack"/>
      <w:bookmarkEnd w:id="0"/>
    </w:p>
    <w:tbl>
      <w:tblPr>
        <w:tblW w:w="822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96"/>
        <w:gridCol w:w="3357"/>
        <w:gridCol w:w="1417"/>
        <w:gridCol w:w="1417"/>
      </w:tblGrid>
      <w:tr w:rsidR="008D2DED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D2DED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FC260F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2012/5/8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305137" w:rsidRDefault="008D2DED" w:rsidP="002F136E">
            <w:pPr>
              <w:pStyle w:val="Tabletext"/>
              <w:rPr>
                <w:rFonts w:hint="eastAsia"/>
                <w:lang w:eastAsia="zh-TW"/>
              </w:rPr>
            </w:pPr>
            <w:r>
              <w:t>111226000122</w:t>
            </w:r>
          </w:p>
        </w:tc>
      </w:tr>
      <w:tr w:rsidR="008D2DED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FC260F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2012/6/15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增加醫院醫師指標計算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Default="008D2DED" w:rsidP="002F136E">
            <w:pPr>
              <w:pStyle w:val="Tabletext"/>
            </w:pPr>
            <w:r>
              <w:t>111226000122</w:t>
            </w:r>
          </w:p>
        </w:tc>
      </w:tr>
      <w:tr w:rsidR="00C850E3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E3" w:rsidRDefault="00C850E3" w:rsidP="00FC260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2012/9/4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E3" w:rsidRDefault="00C850E3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E3" w:rsidRDefault="00C850E3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理賠率排除送件人</w:t>
            </w:r>
            <w:r>
              <w:rPr>
                <w:rFonts w:eastAsia="標楷體" w:hint="eastAsia"/>
                <w:lang w:eastAsia="zh-TW"/>
              </w:rPr>
              <w:t>=</w:t>
            </w:r>
            <w:r>
              <w:rPr>
                <w:rFonts w:eastAsia="標楷體" w:hint="eastAsia"/>
                <w:lang w:eastAsia="zh-TW"/>
              </w:rPr>
              <w:t>受理人的件，避免櫃檯件理賠率高估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E3" w:rsidRPr="00701852" w:rsidRDefault="00C850E3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0E3" w:rsidRDefault="00C850E3" w:rsidP="002F136E">
            <w:pPr>
              <w:pStyle w:val="Tabletext"/>
            </w:pPr>
            <w:r>
              <w:t>120814000198</w:t>
            </w:r>
          </w:p>
        </w:tc>
      </w:tr>
      <w:tr w:rsidR="002A1692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1692" w:rsidRDefault="004E12DA" w:rsidP="00FC260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2012/11/28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1692" w:rsidRDefault="004E12DA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1692" w:rsidRDefault="004E12DA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導入線上即時計算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1692" w:rsidRPr="00701852" w:rsidRDefault="004E12DA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1692" w:rsidRDefault="00466AFC" w:rsidP="002F136E">
            <w:pPr>
              <w:pStyle w:val="Tabletext"/>
            </w:pPr>
            <w:r>
              <w:t>121128000193</w:t>
            </w:r>
          </w:p>
        </w:tc>
      </w:tr>
      <w:tr w:rsidR="00601119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1119" w:rsidRDefault="00601119" w:rsidP="00FC260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2013/7/30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1119" w:rsidRDefault="00601119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1119" w:rsidRDefault="00601119" w:rsidP="0040537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導入疾病、意外模型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1119" w:rsidRPr="00701852" w:rsidRDefault="00601119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1119" w:rsidRDefault="00601119" w:rsidP="002F136E">
            <w:pPr>
              <w:pStyle w:val="Tabletext"/>
            </w:pPr>
            <w:r>
              <w:t>130719000215</w:t>
            </w:r>
          </w:p>
        </w:tc>
      </w:tr>
    </w:tbl>
    <w:p w:rsidR="001029E3" w:rsidRDefault="001029E3">
      <w:pPr>
        <w:rPr>
          <w:rFonts w:hint="eastAsia"/>
        </w:rPr>
      </w:pP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276"/>
        <w:gridCol w:w="1842"/>
      </w:tblGrid>
      <w:tr w:rsidR="00395593" w:rsidRPr="00704E65" w:rsidTr="00395593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395593" w:rsidP="004129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395593" w:rsidP="004129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395593" w:rsidP="004129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395593" w:rsidP="004129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395593" w:rsidP="0041297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95593" w:rsidRPr="00704E65" w:rsidTr="00395593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395593" w:rsidP="00A815A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04E65">
              <w:rPr>
                <w:rFonts w:ascii="細明體" w:eastAsia="細明體" w:hAnsi="細明體"/>
                <w:lang w:eastAsia="zh-TW"/>
              </w:rPr>
              <w:t>201</w:t>
            </w:r>
            <w:r w:rsidR="00A815A7">
              <w:rPr>
                <w:rFonts w:ascii="細明體" w:eastAsia="細明體" w:hAnsi="細明體" w:hint="eastAsia"/>
                <w:lang w:eastAsia="zh-TW"/>
              </w:rPr>
              <w:t>4/4/21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A815A7" w:rsidP="004129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A815A7" w:rsidP="004129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color w:val="0000FF"/>
                <w:lang w:eastAsia="zh-TW"/>
              </w:rPr>
              <w:t>理賠偵測系統風險因子優化作業</w:t>
            </w:r>
            <w:r>
              <w:rPr>
                <w:rFonts w:hint="eastAsia"/>
                <w:color w:val="0000FF"/>
                <w:lang w:eastAsia="zh-TW"/>
              </w:rPr>
              <w:t>(</w:t>
            </w:r>
            <w:r>
              <w:rPr>
                <w:b/>
                <w:bCs/>
                <w:color w:val="FF0000"/>
                <w:lang w:eastAsia="zh-TW"/>
              </w:rPr>
              <w:t>131231000468</w:t>
            </w:r>
            <w:r>
              <w:rPr>
                <w:rFonts w:hint="eastAsia"/>
                <w:b/>
                <w:bCs/>
                <w:color w:val="FF0000"/>
                <w:lang w:eastAsia="zh-TW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A815A7" w:rsidP="004129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593" w:rsidRPr="00704E65" w:rsidRDefault="00A815A7" w:rsidP="004129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t>140408000090</w:t>
            </w:r>
          </w:p>
        </w:tc>
      </w:tr>
      <w:tr w:rsidR="007810C8" w:rsidRPr="00704E65" w:rsidTr="00395593">
        <w:trPr>
          <w:ins w:id="1" w:author="FIS" w:date="2014-06-06T18:21:00Z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0C8" w:rsidRPr="00704E65" w:rsidRDefault="007810C8" w:rsidP="00A815A7">
            <w:pPr>
              <w:pStyle w:val="Tabletext"/>
              <w:rPr>
                <w:ins w:id="2" w:author="FIS" w:date="2014-06-06T18:21:00Z"/>
                <w:rFonts w:ascii="細明體" w:eastAsia="細明體" w:hAnsi="細明體"/>
                <w:lang w:eastAsia="zh-TW"/>
              </w:rPr>
            </w:pPr>
            <w:ins w:id="3" w:author="FIS" w:date="2014-06-06T18:21:00Z">
              <w:r>
                <w:rPr>
                  <w:rFonts w:ascii="細明體" w:eastAsia="細明體" w:hAnsi="細明體"/>
                  <w:lang w:eastAsia="zh-TW"/>
                </w:rPr>
                <w:t>2014/6/6</w:t>
              </w:r>
            </w:ins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0C8" w:rsidRDefault="007810C8" w:rsidP="00412970">
            <w:pPr>
              <w:pStyle w:val="Tabletext"/>
              <w:rPr>
                <w:ins w:id="4" w:author="FIS" w:date="2014-06-06T18:21:00Z"/>
                <w:rFonts w:ascii="細明體" w:eastAsia="細明體" w:hAnsi="細明體" w:hint="eastAsia"/>
                <w:lang w:eastAsia="zh-TW"/>
              </w:rPr>
            </w:pPr>
            <w:ins w:id="5" w:author="FIS" w:date="2014-06-06T18:21:00Z">
              <w:r>
                <w:rPr>
                  <w:rFonts w:ascii="細明體" w:eastAsia="細明體" w:hAnsi="細明體" w:hint="eastAsia"/>
                  <w:lang w:eastAsia="zh-TW"/>
                </w:rPr>
                <w:t>7</w:t>
              </w:r>
            </w:ins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0C8" w:rsidRDefault="007810C8" w:rsidP="00412970">
            <w:pPr>
              <w:pStyle w:val="Tabletext"/>
              <w:rPr>
                <w:ins w:id="6" w:author="FIS" w:date="2014-06-06T18:21:00Z"/>
                <w:color w:val="0000FF"/>
                <w:lang w:eastAsia="zh-TW"/>
              </w:rPr>
            </w:pPr>
            <w:ins w:id="7" w:author="FIS" w:date="2014-06-06T18:21:00Z">
              <w:r>
                <w:rPr>
                  <w:rFonts w:hint="eastAsia"/>
                  <w:color w:val="0000FF"/>
                  <w:lang w:eastAsia="zh-TW"/>
                </w:rPr>
                <w:t>建立全自動核賠條件與作業流程</w:t>
              </w:r>
            </w:ins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0C8" w:rsidRPr="00701852" w:rsidRDefault="007810C8" w:rsidP="00412970">
            <w:pPr>
              <w:pStyle w:val="Tabletext"/>
              <w:rPr>
                <w:ins w:id="8" w:author="FIS" w:date="2014-06-06T18:21:00Z"/>
                <w:lang w:eastAsia="zh-TW"/>
              </w:rPr>
            </w:pPr>
            <w:ins w:id="9" w:author="FIS" w:date="2014-06-06T18:21:00Z">
              <w:r w:rsidRPr="00701852">
                <w:rPr>
                  <w:lang w:eastAsia="zh-TW"/>
                </w:rPr>
                <w:t>侑文</w:t>
              </w:r>
            </w:ins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0C8" w:rsidRDefault="007810C8" w:rsidP="00412970">
            <w:pPr>
              <w:pStyle w:val="Tabletext"/>
              <w:rPr>
                <w:ins w:id="10" w:author="FIS" w:date="2014-06-06T18:21:00Z"/>
                <w:lang w:eastAsia="zh-TW"/>
              </w:rPr>
            </w:pPr>
            <w:ins w:id="11" w:author="FIS" w:date="2014-06-06T18:21:00Z">
              <w:r>
                <w:t>140603000392</w:t>
              </w:r>
            </w:ins>
          </w:p>
        </w:tc>
      </w:tr>
    </w:tbl>
    <w:p w:rsidR="00395593" w:rsidRPr="00701852" w:rsidRDefault="00395593"/>
    <w:p w:rsidR="004A134E" w:rsidRPr="00701852" w:rsidRDefault="004A134E">
      <w:pPr>
        <w:rPr>
          <w:rFonts w:eastAsia="細明體"/>
          <w:b/>
        </w:rPr>
      </w:pPr>
      <w:r w:rsidRPr="00701852">
        <w:rPr>
          <w:rFonts w:eastAsia="細明體"/>
          <w:b/>
        </w:rPr>
        <w:t>UCAAV0_B0</w:t>
      </w:r>
      <w:r w:rsidR="00200DB6" w:rsidRPr="00701852">
        <w:rPr>
          <w:rFonts w:eastAsia="細明體"/>
          <w:b/>
        </w:rPr>
        <w:t>11</w:t>
      </w:r>
      <w:r w:rsidRPr="00701852">
        <w:rPr>
          <w:rFonts w:eastAsia="細明體"/>
          <w:b/>
        </w:rPr>
        <w:t>_</w:t>
      </w:r>
      <w:r w:rsidR="00200DB6" w:rsidRPr="00701852">
        <w:rPr>
          <w:rFonts w:eastAsia="細明體"/>
          <w:b/>
        </w:rPr>
        <w:t>案件統計資料</w:t>
      </w:r>
    </w:p>
    <w:p w:rsidR="004A134E" w:rsidRPr="00701852" w:rsidRDefault="004A134E"/>
    <w:p w:rsidR="00647209" w:rsidRPr="007018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701852" w:rsidRDefault="00FC260F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案件統計資料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701852" w:rsidRDefault="004A134E" w:rsidP="00776FD6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AAV</w:t>
            </w:r>
            <w:r w:rsidR="00776FD6" w:rsidRPr="00701852">
              <w:rPr>
                <w:rFonts w:eastAsia="細明體"/>
                <w:sz w:val="20"/>
                <w:szCs w:val="20"/>
              </w:rPr>
              <w:t>0</w:t>
            </w:r>
            <w:r w:rsidRPr="00701852">
              <w:rPr>
                <w:rFonts w:eastAsia="細明體"/>
                <w:sz w:val="20"/>
                <w:szCs w:val="20"/>
              </w:rPr>
              <w:t>_</w:t>
            </w:r>
            <w:r w:rsidR="00776FD6" w:rsidRPr="00701852">
              <w:rPr>
                <w:rFonts w:eastAsia="細明體"/>
                <w:sz w:val="20"/>
                <w:szCs w:val="20"/>
              </w:rPr>
              <w:t>B</w:t>
            </w:r>
            <w:r w:rsidR="00A81927" w:rsidRPr="00701852">
              <w:rPr>
                <w:rFonts w:eastAsia="細明體"/>
                <w:sz w:val="20"/>
                <w:szCs w:val="20"/>
              </w:rPr>
              <w:t>011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ONLINE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701852" w:rsidRDefault="00776FD6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產生</w:t>
            </w:r>
            <w:r w:rsidR="00A81927" w:rsidRPr="00701852">
              <w:rPr>
                <w:rFonts w:eastAsia="細明體"/>
                <w:sz w:val="20"/>
                <w:szCs w:val="20"/>
              </w:rPr>
              <w:t>案件統計資料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■</w:t>
            </w:r>
            <w:r w:rsidRPr="00701852">
              <w:rPr>
                <w:rFonts w:eastAsia="細明體"/>
                <w:sz w:val="20"/>
                <w:szCs w:val="20"/>
              </w:rPr>
              <w:t>一般</w:t>
            </w:r>
            <w:r w:rsidRPr="00701852">
              <w:rPr>
                <w:rFonts w:eastAsia="細明體"/>
                <w:sz w:val="20"/>
                <w:szCs w:val="20"/>
              </w:rPr>
              <w:t xml:space="preserve">  □</w:t>
            </w:r>
            <w:r w:rsidRPr="00701852">
              <w:rPr>
                <w:rFonts w:eastAsia="細明體"/>
                <w:sz w:val="20"/>
                <w:szCs w:val="20"/>
              </w:rPr>
              <w:t>平板電腦</w:t>
            </w:r>
            <w:r w:rsidRPr="00701852">
              <w:rPr>
                <w:rFonts w:eastAsia="細明體"/>
                <w:sz w:val="20"/>
                <w:szCs w:val="20"/>
              </w:rPr>
              <w:t xml:space="preserve">  □</w:t>
            </w:r>
            <w:r w:rsidRPr="00701852">
              <w:rPr>
                <w:rFonts w:eastAsia="細明體"/>
                <w:sz w:val="20"/>
                <w:szCs w:val="20"/>
              </w:rPr>
              <w:t>手機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■</w:t>
            </w:r>
            <w:r w:rsidRPr="00701852">
              <w:rPr>
                <w:rFonts w:eastAsia="細明體"/>
                <w:sz w:val="20"/>
                <w:szCs w:val="20"/>
              </w:rPr>
              <w:t>員工</w:t>
            </w:r>
            <w:r w:rsidRPr="00701852">
              <w:rPr>
                <w:rFonts w:eastAsia="細明體"/>
                <w:sz w:val="20"/>
                <w:szCs w:val="20"/>
              </w:rPr>
              <w:t>(UCBean)  □</w:t>
            </w:r>
            <w:r w:rsidRPr="00701852">
              <w:rPr>
                <w:rFonts w:eastAsia="細明體"/>
                <w:sz w:val="20"/>
                <w:szCs w:val="20"/>
              </w:rPr>
              <w:t>客戶</w:t>
            </w:r>
            <w:r w:rsidRPr="00701852">
              <w:rPr>
                <w:rFonts w:eastAsia="細明體"/>
                <w:sz w:val="20"/>
                <w:szCs w:val="20"/>
              </w:rPr>
              <w:t>(CustomerBean)</w:t>
            </w:r>
          </w:p>
        </w:tc>
      </w:tr>
    </w:tbl>
    <w:p w:rsidR="006002AF" w:rsidRPr="00701852" w:rsidRDefault="006002AF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C46D6D" w:rsidRPr="00701852" w:rsidTr="00A31200">
        <w:tc>
          <w:tcPr>
            <w:tcW w:w="720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C46D6D" w:rsidRPr="00701852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C46D6D" w:rsidRPr="00701852" w:rsidRDefault="00C46D6D" w:rsidP="00C26F2F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C46D6D" w:rsidRPr="00701852" w:rsidRDefault="00C46D6D" w:rsidP="00C26F2F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46D6D" w:rsidRPr="00701852" w:rsidTr="00A31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C46D6D" w:rsidRPr="00701852" w:rsidRDefault="00C46D6D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</w:rPr>
              <w:t>batch.CountManager</w:t>
            </w:r>
          </w:p>
        </w:tc>
      </w:tr>
    </w:tbl>
    <w:p w:rsidR="004A134E" w:rsidRPr="00701852" w:rsidRDefault="004A134E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860786" w:rsidRDefault="00647209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94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034"/>
        <w:gridCol w:w="2409"/>
        <w:gridCol w:w="799"/>
        <w:gridCol w:w="799"/>
        <w:gridCol w:w="799"/>
        <w:gridCol w:w="800"/>
      </w:tblGrid>
      <w:tr w:rsidR="00860786" w:rsidRPr="00704E65" w:rsidTr="00860786">
        <w:tc>
          <w:tcPr>
            <w:tcW w:w="794" w:type="dxa"/>
          </w:tcPr>
          <w:p w:rsidR="00860786" w:rsidRPr="00704E65" w:rsidRDefault="00860786" w:rsidP="004129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034" w:type="dxa"/>
          </w:tcPr>
          <w:p w:rsidR="00860786" w:rsidRPr="00704E65" w:rsidRDefault="00860786" w:rsidP="0041297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04E65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409" w:type="dxa"/>
          </w:tcPr>
          <w:p w:rsidR="00860786" w:rsidRPr="00704E65" w:rsidRDefault="00860786" w:rsidP="004129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860786" w:rsidRPr="00704E65" w:rsidRDefault="00860786" w:rsidP="00412970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60786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60786" w:rsidRPr="00704E65" w:rsidRDefault="00860786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860786" w:rsidRPr="00701852" w:rsidRDefault="00860786" w:rsidP="004129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投保動機明細檔</w:t>
            </w:r>
          </w:p>
        </w:tc>
        <w:tc>
          <w:tcPr>
            <w:tcW w:w="2409" w:type="dxa"/>
          </w:tcPr>
          <w:p w:rsidR="00860786" w:rsidRPr="00701852" w:rsidRDefault="00860786" w:rsidP="00412970">
            <w:pPr>
              <w:rPr>
                <w:color w:val="000000"/>
                <w:kern w:val="0"/>
                <w:sz w:val="20"/>
                <w:szCs w:val="20"/>
              </w:rPr>
            </w:pPr>
            <w:r w:rsidRPr="00701852">
              <w:rPr>
                <w:color w:val="000000"/>
                <w:kern w:val="0"/>
                <w:sz w:val="20"/>
                <w:szCs w:val="20"/>
              </w:rPr>
              <w:t>DTAAV001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60786" w:rsidRPr="00704E65" w:rsidRDefault="00860786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60786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60786" w:rsidRPr="00704E65" w:rsidRDefault="00860786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860786" w:rsidRPr="00701852" w:rsidRDefault="00860786" w:rsidP="004129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浮濫就診住院天數明細檔</w:t>
            </w:r>
          </w:p>
        </w:tc>
        <w:tc>
          <w:tcPr>
            <w:tcW w:w="2409" w:type="dxa"/>
          </w:tcPr>
          <w:p w:rsidR="00860786" w:rsidRPr="00701852" w:rsidRDefault="00860786" w:rsidP="00412970">
            <w:pPr>
              <w:rPr>
                <w:color w:val="000000"/>
                <w:kern w:val="0"/>
                <w:sz w:val="20"/>
                <w:szCs w:val="20"/>
              </w:rPr>
            </w:pPr>
            <w:r w:rsidRPr="00701852">
              <w:rPr>
                <w:color w:val="000000"/>
                <w:kern w:val="0"/>
                <w:sz w:val="20"/>
                <w:szCs w:val="20"/>
              </w:rPr>
              <w:t>DTAAV002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860786" w:rsidRPr="00704E65" w:rsidRDefault="00860786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860786" w:rsidRPr="00704E65" w:rsidRDefault="00860786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27398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7398" w:rsidRPr="00704E65" w:rsidRDefault="00C27398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C27398" w:rsidRPr="00701852" w:rsidRDefault="00C27398" w:rsidP="00412970">
            <w:pPr>
              <w:rPr>
                <w:rFonts w:eastAsia="細明體"/>
                <w:sz w:val="20"/>
                <w:szCs w:val="20"/>
              </w:rPr>
            </w:pPr>
            <w:r w:rsidRPr="005D0385">
              <w:rPr>
                <w:rFonts w:eastAsia="細明體" w:hint="eastAsia"/>
                <w:sz w:val="20"/>
                <w:szCs w:val="20"/>
              </w:rPr>
              <w:t>附約理賠率</w:t>
            </w:r>
            <w:r w:rsidRPr="005D0385">
              <w:rPr>
                <w:rFonts w:eastAsia="細明體"/>
                <w:sz w:val="20"/>
                <w:szCs w:val="20"/>
              </w:rPr>
              <w:t>—</w:t>
            </w:r>
            <w:r w:rsidRPr="005D0385">
              <w:rPr>
                <w:rFonts w:eastAsia="細明體" w:hint="eastAsia"/>
                <w:sz w:val="20"/>
                <w:szCs w:val="20"/>
              </w:rPr>
              <w:t>各經手人理賠率</w:t>
            </w:r>
          </w:p>
        </w:tc>
        <w:tc>
          <w:tcPr>
            <w:tcW w:w="2409" w:type="dxa"/>
          </w:tcPr>
          <w:p w:rsidR="00C27398" w:rsidRPr="00701852" w:rsidRDefault="00C27398" w:rsidP="00412970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DTAAH204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27398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7398" w:rsidRPr="00704E65" w:rsidRDefault="00C27398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C27398" w:rsidRPr="00701852" w:rsidRDefault="00C27398" w:rsidP="0041297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理賠偵測線上計算檔</w:t>
            </w:r>
          </w:p>
        </w:tc>
        <w:tc>
          <w:tcPr>
            <w:tcW w:w="2409" w:type="dxa"/>
          </w:tcPr>
          <w:p w:rsidR="00C27398" w:rsidRPr="00701852" w:rsidRDefault="00C27398" w:rsidP="00412970"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DTAAV014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27398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7398" w:rsidRPr="00704E65" w:rsidRDefault="00C27398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C27398" w:rsidRPr="00704E65" w:rsidRDefault="00C27398" w:rsidP="0041297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細明體" w:hint="eastAsia"/>
                <w:sz w:val="20"/>
                <w:szCs w:val="20"/>
              </w:rPr>
              <w:t>浮濫就診住院天數明細檔</w:t>
            </w:r>
          </w:p>
        </w:tc>
        <w:tc>
          <w:tcPr>
            <w:tcW w:w="2409" w:type="dxa"/>
          </w:tcPr>
          <w:p w:rsidR="00C27398" w:rsidRPr="00704E65" w:rsidRDefault="00C27398" w:rsidP="004129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細明體" w:hint="eastAsia"/>
                <w:sz w:val="20"/>
                <w:szCs w:val="20"/>
              </w:rPr>
              <w:t>DTAAV002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27398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7398" w:rsidRPr="00704E65" w:rsidRDefault="00C27398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C27398" w:rsidRPr="00704E65" w:rsidRDefault="00C27398" w:rsidP="0041297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細明體" w:hint="eastAsia"/>
                <w:sz w:val="20"/>
                <w:szCs w:val="20"/>
              </w:rPr>
              <w:t>異常狀況處理來源明細檔</w:t>
            </w:r>
          </w:p>
        </w:tc>
        <w:tc>
          <w:tcPr>
            <w:tcW w:w="2409" w:type="dxa"/>
          </w:tcPr>
          <w:p w:rsidR="00C27398" w:rsidRPr="00704E65" w:rsidRDefault="00C27398" w:rsidP="004129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細明體" w:hint="eastAsia"/>
                <w:sz w:val="20"/>
                <w:szCs w:val="20"/>
              </w:rPr>
              <w:t>DTAAV005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27398" w:rsidRPr="00704E65" w:rsidTr="00860786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7398" w:rsidRPr="00704E65" w:rsidRDefault="00C27398" w:rsidP="00860786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34" w:type="dxa"/>
          </w:tcPr>
          <w:p w:rsidR="00C27398" w:rsidRPr="00704E65" w:rsidRDefault="00C27398" w:rsidP="00412970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細明體" w:hint="eastAsia"/>
                <w:sz w:val="20"/>
                <w:szCs w:val="20"/>
              </w:rPr>
              <w:t>異常狀況拒賠明細檔</w:t>
            </w:r>
          </w:p>
        </w:tc>
        <w:tc>
          <w:tcPr>
            <w:tcW w:w="2409" w:type="dxa"/>
          </w:tcPr>
          <w:p w:rsidR="00C27398" w:rsidRPr="00704E65" w:rsidRDefault="00C27398" w:rsidP="004129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cs="細明體" w:hint="eastAsia"/>
                <w:sz w:val="20"/>
                <w:szCs w:val="20"/>
              </w:rPr>
              <w:t>DTAAV006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7398" w:rsidRPr="00704E65" w:rsidRDefault="00C27398" w:rsidP="0041297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704E6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11399" w:rsidRDefault="00111399" w:rsidP="00111399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00096F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496"/>
      </w:tblGrid>
      <w:tr w:rsidR="00EC1727" w:rsidRPr="00701852" w:rsidTr="00015514">
        <w:tc>
          <w:tcPr>
            <w:tcW w:w="1080" w:type="dxa"/>
            <w:gridSpan w:val="2"/>
          </w:tcPr>
          <w:p w:rsidR="00EC1727" w:rsidRPr="00701852" w:rsidRDefault="00EC1727" w:rsidP="0016494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701852">
              <w:rPr>
                <w:kern w:val="2"/>
                <w:lang w:eastAsia="zh-TW"/>
              </w:rPr>
              <w:t>Method</w:t>
            </w:r>
          </w:p>
        </w:tc>
        <w:tc>
          <w:tcPr>
            <w:tcW w:w="8276" w:type="dxa"/>
            <w:gridSpan w:val="3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此欄由開發人員填入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EC1727" w:rsidRPr="00701852" w:rsidTr="00015514">
        <w:tc>
          <w:tcPr>
            <w:tcW w:w="9356" w:type="dxa"/>
            <w:gridSpan w:val="5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輸入參數</w:t>
            </w:r>
          </w:p>
        </w:tc>
      </w:tr>
      <w:tr w:rsidR="00EC1727" w:rsidRPr="00701852" w:rsidTr="00015514">
        <w:tc>
          <w:tcPr>
            <w:tcW w:w="720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格式</w:t>
            </w:r>
          </w:p>
        </w:tc>
        <w:tc>
          <w:tcPr>
            <w:tcW w:w="4496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說明</w:t>
            </w: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檢查規則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EF5EA3" w:rsidRPr="00701852" w:rsidTr="00015514">
        <w:tc>
          <w:tcPr>
            <w:tcW w:w="720" w:type="dxa"/>
          </w:tcPr>
          <w:p w:rsidR="00EF5EA3" w:rsidRPr="00701852" w:rsidRDefault="00EF5EA3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701852" w:rsidRDefault="00915C55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整批或</w:t>
            </w:r>
            <w:r w:rsidR="00EF5EA3" w:rsidRPr="00701852">
              <w:rPr>
                <w:sz w:val="20"/>
                <w:szCs w:val="20"/>
              </w:rPr>
              <w:t>當日件</w:t>
            </w:r>
          </w:p>
        </w:tc>
        <w:tc>
          <w:tcPr>
            <w:tcW w:w="1800" w:type="dxa"/>
            <w:vAlign w:val="bottom"/>
          </w:tcPr>
          <w:p w:rsidR="00EF5EA3" w:rsidRPr="00701852" w:rsidRDefault="00EF5EA3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4496" w:type="dxa"/>
          </w:tcPr>
          <w:p w:rsidR="001937A9" w:rsidRDefault="00915C55" w:rsidP="00C26F2F">
            <w:pPr>
              <w:rPr>
                <w:rFonts w:hint="eastAsia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D-</w:t>
            </w:r>
            <w:r w:rsidRPr="00701852">
              <w:rPr>
                <w:sz w:val="20"/>
                <w:szCs w:val="20"/>
              </w:rPr>
              <w:t>當日</w:t>
            </w:r>
            <w:r w:rsidR="00AB50F5" w:rsidRPr="00701852">
              <w:rPr>
                <w:sz w:val="20"/>
                <w:szCs w:val="20"/>
              </w:rPr>
              <w:t xml:space="preserve"> O.W.-</w:t>
            </w:r>
            <w:r w:rsidR="00AB50F5" w:rsidRPr="00701852">
              <w:rPr>
                <w:sz w:val="20"/>
                <w:szCs w:val="20"/>
              </w:rPr>
              <w:t>都視為整批</w:t>
            </w:r>
          </w:p>
          <w:p w:rsidR="00AA6AB7" w:rsidRPr="00701852" w:rsidRDefault="00AA6AB7" w:rsidP="00C26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N-</w:t>
            </w:r>
            <w:r>
              <w:rPr>
                <w:rFonts w:hint="eastAsia"/>
                <w:sz w:val="20"/>
                <w:szCs w:val="20"/>
              </w:rPr>
              <w:t>線上即時</w:t>
            </w:r>
            <w:ins w:id="12" w:author="FIS" w:date="2014-06-06T18:22:00Z">
              <w:r w:rsidR="00015514">
                <w:rPr>
                  <w:rFonts w:hint="eastAsia"/>
                  <w:sz w:val="20"/>
                  <w:szCs w:val="20"/>
                </w:rPr>
                <w:t xml:space="preserve"> 3-3</w:t>
              </w:r>
              <w:r w:rsidR="00015514">
                <w:rPr>
                  <w:rFonts w:hint="eastAsia"/>
                  <w:sz w:val="20"/>
                  <w:szCs w:val="20"/>
                </w:rPr>
                <w:t>登</w:t>
              </w:r>
            </w:ins>
          </w:p>
        </w:tc>
      </w:tr>
      <w:tr w:rsidR="001937A9" w:rsidRPr="00701852" w:rsidTr="00015514">
        <w:tc>
          <w:tcPr>
            <w:tcW w:w="720" w:type="dxa"/>
          </w:tcPr>
          <w:p w:rsidR="001937A9" w:rsidRPr="00701852" w:rsidRDefault="001937A9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1937A9" w:rsidRPr="00701852" w:rsidRDefault="001937A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種類</w:t>
            </w:r>
          </w:p>
        </w:tc>
        <w:tc>
          <w:tcPr>
            <w:tcW w:w="1800" w:type="dxa"/>
            <w:vAlign w:val="bottom"/>
          </w:tcPr>
          <w:p w:rsidR="001937A9" w:rsidRPr="00701852" w:rsidRDefault="001937A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4496" w:type="dxa"/>
          </w:tcPr>
          <w:p w:rsidR="001937A9" w:rsidRPr="00701852" w:rsidRDefault="001937A9" w:rsidP="00EA1B5D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0:</w:t>
            </w:r>
            <w:r w:rsidRPr="00701852">
              <w:rPr>
                <w:sz w:val="20"/>
                <w:szCs w:val="20"/>
              </w:rPr>
              <w:t>全部</w:t>
            </w:r>
            <w:r w:rsidR="00EA1B5D">
              <w:rPr>
                <w:rFonts w:hint="eastAsia"/>
                <w:sz w:val="20"/>
                <w:szCs w:val="20"/>
              </w:rPr>
              <w:t xml:space="preserve"> </w:t>
            </w:r>
            <w:r w:rsidRPr="00701852">
              <w:rPr>
                <w:sz w:val="20"/>
                <w:szCs w:val="20"/>
              </w:rPr>
              <w:t>1</w:t>
            </w:r>
            <w:r w:rsidR="00EA1B5D">
              <w:rPr>
                <w:rFonts w:hint="eastAsia"/>
                <w:sz w:val="20"/>
                <w:szCs w:val="20"/>
              </w:rPr>
              <w:t>:</w:t>
            </w:r>
            <w:r w:rsidRPr="00701852">
              <w:rPr>
                <w:sz w:val="20"/>
                <w:szCs w:val="20"/>
              </w:rPr>
              <w:t>精神疾病</w:t>
            </w:r>
            <w:r w:rsidR="00EA1B5D">
              <w:rPr>
                <w:rFonts w:hint="eastAsia"/>
                <w:sz w:val="20"/>
                <w:szCs w:val="20"/>
              </w:rPr>
              <w:t xml:space="preserve"> </w:t>
            </w:r>
            <w:r w:rsidRPr="00701852">
              <w:rPr>
                <w:sz w:val="20"/>
                <w:szCs w:val="20"/>
              </w:rPr>
              <w:t>2:</w:t>
            </w:r>
            <w:r w:rsidRPr="00701852">
              <w:rPr>
                <w:sz w:val="20"/>
                <w:szCs w:val="20"/>
              </w:rPr>
              <w:t>癌症</w:t>
            </w:r>
            <w:ins w:id="13" w:author="FIS" w:date="2014-06-06T18:21:00Z">
              <w:r w:rsidR="00015514">
                <w:rPr>
                  <w:rFonts w:hint="eastAsia"/>
                  <w:sz w:val="20"/>
                  <w:szCs w:val="20"/>
                </w:rPr>
                <w:t xml:space="preserve"> 3:</w:t>
              </w:r>
            </w:ins>
            <w:ins w:id="14" w:author="FIS" w:date="2014-06-06T18:22:00Z">
              <w:r w:rsidR="00015514">
                <w:rPr>
                  <w:rFonts w:hint="eastAsia"/>
                  <w:sz w:val="20"/>
                  <w:szCs w:val="20"/>
                </w:rPr>
                <w:t>疾病</w:t>
              </w:r>
              <w:r w:rsidR="00015514">
                <w:rPr>
                  <w:rFonts w:hint="eastAsia"/>
                  <w:sz w:val="20"/>
                  <w:szCs w:val="20"/>
                </w:rPr>
                <w:t xml:space="preserve"> 4:</w:t>
              </w:r>
              <w:r w:rsidR="00015514">
                <w:rPr>
                  <w:rFonts w:hint="eastAsia"/>
                  <w:sz w:val="20"/>
                  <w:szCs w:val="20"/>
                </w:rPr>
                <w:t>意外</w:t>
              </w:r>
            </w:ins>
          </w:p>
        </w:tc>
      </w:tr>
      <w:tr w:rsidR="00296529" w:rsidRPr="00701852" w:rsidTr="00015514">
        <w:tc>
          <w:tcPr>
            <w:tcW w:w="720" w:type="dxa"/>
          </w:tcPr>
          <w:p w:rsidR="00296529" w:rsidRPr="00701852" w:rsidRDefault="00296529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96529" w:rsidRPr="00701852" w:rsidRDefault="0029652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執行步驟</w:t>
            </w:r>
          </w:p>
        </w:tc>
        <w:tc>
          <w:tcPr>
            <w:tcW w:w="1800" w:type="dxa"/>
            <w:vAlign w:val="bottom"/>
          </w:tcPr>
          <w:p w:rsidR="00296529" w:rsidRPr="00701852" w:rsidRDefault="00296529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4496" w:type="dxa"/>
          </w:tcPr>
          <w:p w:rsidR="00296529" w:rsidRPr="00701852" w:rsidRDefault="00A84CBC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DEFAULT ‘’</w:t>
            </w:r>
          </w:p>
          <w:p w:rsidR="00DF1414" w:rsidRDefault="005A240F" w:rsidP="00F67FD2">
            <w:pPr>
              <w:rPr>
                <w:rFonts w:hint="eastAsia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1:</w:t>
            </w:r>
            <w:r w:rsidRPr="00701852">
              <w:rPr>
                <w:sz w:val="20"/>
                <w:szCs w:val="20"/>
              </w:rPr>
              <w:t>異常投保動機</w:t>
            </w:r>
            <w:r w:rsidR="00F67FD2">
              <w:rPr>
                <w:rFonts w:hint="eastAsia"/>
                <w:sz w:val="20"/>
                <w:szCs w:val="20"/>
              </w:rPr>
              <w:t xml:space="preserve">  </w:t>
            </w:r>
            <w:r w:rsidR="00DF1414">
              <w:rPr>
                <w:rFonts w:hint="eastAsia"/>
                <w:sz w:val="20"/>
                <w:szCs w:val="20"/>
              </w:rPr>
              <w:t>2:</w:t>
            </w:r>
            <w:r w:rsidR="00EA362D">
              <w:rPr>
                <w:rFonts w:hint="eastAsia"/>
                <w:sz w:val="20"/>
                <w:szCs w:val="20"/>
              </w:rPr>
              <w:t>經手人</w:t>
            </w:r>
            <w:r w:rsidR="00EA362D" w:rsidRPr="00701852">
              <w:rPr>
                <w:sz w:val="20"/>
                <w:szCs w:val="20"/>
              </w:rPr>
              <w:t xml:space="preserve"> </w:t>
            </w:r>
          </w:p>
          <w:p w:rsidR="0012512B" w:rsidRPr="00701852" w:rsidRDefault="000557A8" w:rsidP="00F67FD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3:</w:t>
            </w:r>
            <w:r w:rsidRPr="00701852">
              <w:rPr>
                <w:rFonts w:eastAsia="細明體"/>
                <w:sz w:val="20"/>
                <w:szCs w:val="20"/>
              </w:rPr>
              <w:t>浮濫就診</w:t>
            </w:r>
            <w:r w:rsidR="00E04E2F">
              <w:rPr>
                <w:rFonts w:eastAsia="細明體" w:hint="eastAsia"/>
                <w:sz w:val="20"/>
                <w:szCs w:val="20"/>
              </w:rPr>
              <w:t xml:space="preserve"> </w:t>
            </w:r>
            <w:r w:rsidR="00153F32">
              <w:rPr>
                <w:rFonts w:eastAsia="細明體" w:hint="eastAsia"/>
                <w:sz w:val="20"/>
                <w:szCs w:val="20"/>
              </w:rPr>
              <w:t xml:space="preserve"> </w:t>
            </w:r>
            <w:r w:rsidR="00E04E2F">
              <w:rPr>
                <w:rFonts w:eastAsia="細明體" w:hint="eastAsia"/>
                <w:sz w:val="20"/>
                <w:szCs w:val="20"/>
              </w:rPr>
              <w:t>4:</w:t>
            </w:r>
            <w:r w:rsidR="00E04E2F">
              <w:rPr>
                <w:rFonts w:eastAsia="細明體" w:hint="eastAsia"/>
                <w:sz w:val="20"/>
                <w:szCs w:val="20"/>
              </w:rPr>
              <w:t>醫院</w:t>
            </w:r>
            <w:r w:rsidR="00E04E2F">
              <w:rPr>
                <w:rFonts w:eastAsia="細明體" w:hint="eastAsia"/>
                <w:sz w:val="20"/>
                <w:szCs w:val="20"/>
              </w:rPr>
              <w:t xml:space="preserve">  5:</w:t>
            </w:r>
            <w:r w:rsidR="00E04E2F">
              <w:rPr>
                <w:rFonts w:eastAsia="細明體" w:hint="eastAsia"/>
                <w:sz w:val="20"/>
                <w:szCs w:val="20"/>
              </w:rPr>
              <w:t>醫師</w:t>
            </w:r>
          </w:p>
        </w:tc>
      </w:tr>
      <w:tr w:rsidR="00F207E7" w:rsidRPr="00701852" w:rsidTr="00015514">
        <w:tc>
          <w:tcPr>
            <w:tcW w:w="720" w:type="dxa"/>
          </w:tcPr>
          <w:p w:rsidR="00F207E7" w:rsidRPr="00701852" w:rsidRDefault="00F207E7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207E7" w:rsidRPr="00701852" w:rsidRDefault="00F207E7" w:rsidP="00C26F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執行日期</w:t>
            </w:r>
          </w:p>
        </w:tc>
        <w:tc>
          <w:tcPr>
            <w:tcW w:w="1800" w:type="dxa"/>
            <w:vAlign w:val="bottom"/>
          </w:tcPr>
          <w:p w:rsidR="00F207E7" w:rsidRPr="00701852" w:rsidRDefault="00F207E7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4496" w:type="dxa"/>
          </w:tcPr>
          <w:p w:rsidR="00F207E7" w:rsidRPr="00701852" w:rsidRDefault="00F207E7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  <w:tr w:rsidR="000F38AA" w:rsidRPr="00701852" w:rsidTr="00015514">
        <w:tc>
          <w:tcPr>
            <w:tcW w:w="720" w:type="dxa"/>
          </w:tcPr>
          <w:p w:rsidR="000F38AA" w:rsidRPr="00701852" w:rsidRDefault="000F38AA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F38AA" w:rsidRPr="00701852" w:rsidRDefault="009C14ED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0F38AA" w:rsidRPr="00701852" w:rsidRDefault="000F38AA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4496" w:type="dxa"/>
          </w:tcPr>
          <w:p w:rsidR="000F38AA" w:rsidRPr="00701852" w:rsidRDefault="000F38AA" w:rsidP="00C26F2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  <w:tr w:rsidR="00EF5EA3" w:rsidRPr="00701852" w:rsidTr="00015514">
        <w:tc>
          <w:tcPr>
            <w:tcW w:w="9356" w:type="dxa"/>
            <w:gridSpan w:val="5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輸出參數</w:t>
            </w:r>
          </w:p>
        </w:tc>
      </w:tr>
      <w:tr w:rsidR="00EF5EA3" w:rsidRPr="00701852" w:rsidTr="00015514">
        <w:tc>
          <w:tcPr>
            <w:tcW w:w="720" w:type="dxa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格式</w:t>
            </w:r>
          </w:p>
        </w:tc>
        <w:tc>
          <w:tcPr>
            <w:tcW w:w="4496" w:type="dxa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說明</w:t>
            </w: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檢查規則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EF5EA3" w:rsidRPr="00701852" w:rsidTr="00015514">
        <w:tc>
          <w:tcPr>
            <w:tcW w:w="720" w:type="dxa"/>
          </w:tcPr>
          <w:p w:rsidR="00EF5EA3" w:rsidRPr="00701852" w:rsidRDefault="00EF5EA3" w:rsidP="006D0714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CHAR(01)</w:t>
            </w:r>
          </w:p>
        </w:tc>
        <w:tc>
          <w:tcPr>
            <w:tcW w:w="4496" w:type="dxa"/>
          </w:tcPr>
          <w:p w:rsidR="00EF5EA3" w:rsidRPr="00701852" w:rsidRDefault="00EF5EA3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訊息為</w:t>
            </w:r>
            <w:r w:rsidRPr="00701852">
              <w:rPr>
                <w:sz w:val="20"/>
                <w:szCs w:val="20"/>
              </w:rPr>
              <w:t>0</w:t>
            </w:r>
            <w:r w:rsidRPr="00701852">
              <w:rPr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701852" w:rsidRDefault="00C3242D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kern w:val="2"/>
          <w:lang w:eastAsia="zh-TW"/>
        </w:rPr>
      </w:pPr>
      <w:r w:rsidRPr="00701852">
        <w:rPr>
          <w:rFonts w:eastAsia="細明體"/>
          <w:kern w:val="2"/>
          <w:lang w:eastAsia="zh-TW"/>
        </w:rPr>
        <w:br w:type="page"/>
      </w:r>
      <w:r w:rsidR="00F905C9" w:rsidRPr="00701852">
        <w:rPr>
          <w:rFonts w:eastAsia="細明體"/>
          <w:kern w:val="2"/>
          <w:lang w:eastAsia="zh-TW"/>
        </w:rPr>
        <w:lastRenderedPageBreak/>
        <w:t>程式初始</w:t>
      </w:r>
      <w:r w:rsidR="005D1DFA" w:rsidRPr="00701852">
        <w:rPr>
          <w:kern w:val="2"/>
          <w:szCs w:val="24"/>
          <w:lang w:eastAsia="zh-TW"/>
        </w:rPr>
        <w:t>：</w:t>
      </w:r>
      <w:r w:rsidR="00F905C9" w:rsidRPr="00701852">
        <w:rPr>
          <w:rFonts w:eastAsia="細明體"/>
          <w:kern w:val="2"/>
          <w:lang w:eastAsia="zh-TW"/>
        </w:rPr>
        <w:t xml:space="preserve"> </w:t>
      </w:r>
    </w:p>
    <w:tbl>
      <w:tblPr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728"/>
        <w:gridCol w:w="1791"/>
      </w:tblGrid>
      <w:tr w:rsidR="00BB1FBB" w:rsidRPr="00701852" w:rsidTr="00F10AF8">
        <w:tc>
          <w:tcPr>
            <w:tcW w:w="8278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701852" w:rsidTr="00F10AF8">
        <w:tc>
          <w:tcPr>
            <w:tcW w:w="682" w:type="dxa"/>
          </w:tcPr>
          <w:p w:rsidR="00BB1FBB" w:rsidRPr="0070185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70185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701852" w:rsidTr="00F10AF8">
        <w:tc>
          <w:tcPr>
            <w:tcW w:w="682" w:type="dxa"/>
          </w:tcPr>
          <w:p w:rsidR="00BB1FBB" w:rsidRPr="0070185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70185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01852" w:rsidRDefault="00BB1FBB" w:rsidP="00F10AF8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AA</w:t>
            </w:r>
            <w:r w:rsidR="00F10AF8" w:rsidRPr="00701852">
              <w:rPr>
                <w:rFonts w:eastAsia="細明體"/>
                <w:bCs/>
                <w:sz w:val="20"/>
                <w:szCs w:val="20"/>
              </w:rPr>
              <w:t>V0</w:t>
            </w:r>
            <w:r w:rsidRPr="00701852">
              <w:rPr>
                <w:rFonts w:eastAsia="細明體"/>
                <w:bCs/>
                <w:sz w:val="20"/>
                <w:szCs w:val="20"/>
              </w:rPr>
              <w:t>_</w:t>
            </w:r>
            <w:r w:rsidR="00D50B6D" w:rsidRPr="00701852">
              <w:rPr>
                <w:rFonts w:eastAsia="細明體"/>
                <w:bCs/>
                <w:sz w:val="20"/>
                <w:szCs w:val="20"/>
              </w:rPr>
              <w:t>B0</w:t>
            </w:r>
            <w:r w:rsidR="00710A51" w:rsidRPr="00701852">
              <w:rPr>
                <w:rFonts w:eastAsia="細明體"/>
                <w:bCs/>
                <w:sz w:val="20"/>
                <w:szCs w:val="20"/>
              </w:rPr>
              <w:t>11</w:t>
            </w:r>
          </w:p>
        </w:tc>
      </w:tr>
      <w:tr w:rsidR="00BB1FBB" w:rsidRPr="00701852" w:rsidTr="00F10AF8">
        <w:tc>
          <w:tcPr>
            <w:tcW w:w="682" w:type="dxa"/>
          </w:tcPr>
          <w:p w:rsidR="00BB1FBB" w:rsidRPr="0070185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70185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728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701852" w:rsidTr="00F10AF8">
        <w:tc>
          <w:tcPr>
            <w:tcW w:w="682" w:type="dxa"/>
          </w:tcPr>
          <w:p w:rsidR="00BB1FBB" w:rsidRPr="0070185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70185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701852" w:rsidTr="00F10AF8">
        <w:tc>
          <w:tcPr>
            <w:tcW w:w="682" w:type="dxa"/>
          </w:tcPr>
          <w:p w:rsidR="00BB1FBB" w:rsidRPr="0070185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70185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01852" w:rsidRDefault="00F10AF8" w:rsidP="006E2614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V0</w:t>
            </w:r>
          </w:p>
        </w:tc>
      </w:tr>
      <w:tr w:rsidR="00BB1FBB" w:rsidRPr="00701852" w:rsidTr="00F10AF8">
        <w:tc>
          <w:tcPr>
            <w:tcW w:w="682" w:type="dxa"/>
          </w:tcPr>
          <w:p w:rsidR="00BB1FBB" w:rsidRPr="00701852" w:rsidRDefault="00BB1FBB" w:rsidP="00BB1FBB">
            <w:pPr>
              <w:numPr>
                <w:ilvl w:val="0"/>
                <w:numId w:val="2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701852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728" w:type="dxa"/>
          </w:tcPr>
          <w:p w:rsidR="00BB1FBB" w:rsidRPr="00701852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701852" w:rsidRDefault="00F10AF8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701852">
              <w:rPr>
                <w:rFonts w:eastAsia="細明體"/>
                <w:bCs/>
                <w:sz w:val="20"/>
                <w:szCs w:val="20"/>
              </w:rPr>
              <w:t>日</w:t>
            </w:r>
          </w:p>
        </w:tc>
      </w:tr>
    </w:tbl>
    <w:p w:rsidR="00BB1FBB" w:rsidRPr="007018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E92106" w:rsidRDefault="00E92106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抽取日期：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無指定或當日件，都使用關機日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BB5C00" w:rsidRPr="00BB5C00" w:rsidRDefault="00BB5C00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執行日期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符合日期格式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西元</w:t>
      </w:r>
      <w:r>
        <w:rPr>
          <w:rFonts w:hint="eastAsia"/>
          <w:lang w:eastAsia="zh-TW"/>
        </w:rPr>
        <w:t>)</w:t>
      </w:r>
    </w:p>
    <w:p w:rsidR="00BB5C00" w:rsidRDefault="00BB5C00" w:rsidP="00BB5C0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執行日期</w:t>
      </w:r>
      <w:r>
        <w:rPr>
          <w:rFonts w:hint="eastAsia"/>
          <w:lang w:eastAsia="zh-TW"/>
        </w:rPr>
        <w:t xml:space="preserve"> =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  <w:lang w:eastAsia="zh-TW"/>
        </w:rPr>
        <w:t>執行日期</w:t>
      </w:r>
    </w:p>
    <w:p w:rsidR="00BB5C00" w:rsidRDefault="00BB5C00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</w:p>
    <w:p w:rsidR="00E92106" w:rsidRDefault="00942651" w:rsidP="00BB5C0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BB5C00">
        <w:rPr>
          <w:rFonts w:eastAsia="細明體" w:hint="eastAsia"/>
          <w:kern w:val="2"/>
          <w:szCs w:val="24"/>
          <w:lang w:eastAsia="zh-TW"/>
        </w:rPr>
        <w:t>執行</w:t>
      </w:r>
      <w:r>
        <w:rPr>
          <w:rFonts w:hint="eastAsia"/>
          <w:lang w:eastAsia="zh-TW"/>
        </w:rPr>
        <w:t>日期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是空的</w:t>
      </w:r>
      <w:r>
        <w:rPr>
          <w:rFonts w:hint="eastAsia"/>
          <w:lang w:eastAsia="zh-TW"/>
        </w:rPr>
        <w:t xml:space="preserve"> OR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=</w:t>
      </w:r>
      <w:r>
        <w:rPr>
          <w:rFonts w:eastAsia="細明體"/>
          <w:kern w:val="2"/>
          <w:szCs w:val="24"/>
          <w:lang w:eastAsia="zh-TW"/>
        </w:rPr>
        <w:t xml:space="preserve"> ‘D’</w:t>
      </w:r>
    </w:p>
    <w:p w:rsidR="00942651" w:rsidRDefault="00117D03" w:rsidP="00BB5C0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執行日期</w:t>
      </w:r>
      <w:r>
        <w:rPr>
          <w:rFonts w:hint="eastAsia"/>
          <w:lang w:eastAsia="zh-TW"/>
        </w:rPr>
        <w:t xml:space="preserve"> = </w:t>
      </w:r>
      <w:r w:rsidRPr="00701852">
        <w:rPr>
          <w:color w:val="000000"/>
          <w:lang w:eastAsia="zh-TW"/>
        </w:rPr>
        <w:t>關機日</w:t>
      </w:r>
    </w:p>
    <w:p w:rsidR="00145D83" w:rsidRDefault="00145D83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ins w:id="15" w:author="FIS" w:date="2014-06-09T08:54:00Z"/>
          <w:rFonts w:eastAsia="細明體" w:hint="eastAsia"/>
          <w:kern w:val="2"/>
          <w:szCs w:val="24"/>
          <w:lang w:eastAsia="zh-TW"/>
        </w:rPr>
      </w:pPr>
      <w:ins w:id="16" w:author="FIS" w:date="2014-06-09T08:54:00Z">
        <w:r>
          <w:rPr>
            <w:rFonts w:eastAsia="細明體" w:hint="eastAsia"/>
            <w:kern w:val="2"/>
            <w:szCs w:val="24"/>
            <w:lang w:eastAsia="zh-TW"/>
          </w:rPr>
          <w:t>判斷作業來源：</w:t>
        </w:r>
      </w:ins>
    </w:p>
    <w:p w:rsidR="00145D83" w:rsidRPr="00145D83" w:rsidRDefault="00145D83" w:rsidP="00145D8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7" w:author="FIS" w:date="2014-06-09T08:55:00Z"/>
          <w:rFonts w:eastAsia="細明體" w:hint="eastAsia"/>
          <w:kern w:val="2"/>
          <w:szCs w:val="24"/>
          <w:lang w:eastAsia="zh-TW"/>
          <w:rPrChange w:id="18" w:author="FIS" w:date="2014-06-09T08:55:00Z">
            <w:rPr>
              <w:ins w:id="19" w:author="FIS" w:date="2014-06-09T08:55:00Z"/>
              <w:rFonts w:hint="eastAsia"/>
              <w:lang w:eastAsia="zh-TW"/>
            </w:rPr>
          </w:rPrChange>
        </w:rPr>
        <w:pPrChange w:id="20" w:author="FIS" w:date="2014-06-09T08:5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21" w:author="FIS" w:date="2014-06-09T08:54:00Z">
        <w:r w:rsidRPr="00701852">
          <w:rPr>
            <w:rFonts w:eastAsia="細明體"/>
            <w:kern w:val="2"/>
            <w:szCs w:val="24"/>
            <w:lang w:eastAsia="zh-TW"/>
          </w:rPr>
          <w:t>IF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</w:t>
        </w:r>
        <w:r w:rsidRPr="00701852">
          <w:rPr>
            <w:rFonts w:eastAsia="細明體"/>
            <w:kern w:val="2"/>
            <w:szCs w:val="24"/>
            <w:lang w:eastAsia="zh-TW"/>
          </w:rPr>
          <w:t>輸入</w:t>
        </w:r>
        <w:r w:rsidRPr="00701852">
          <w:rPr>
            <w:rFonts w:eastAsia="細明體"/>
            <w:kern w:val="2"/>
            <w:szCs w:val="24"/>
            <w:lang w:eastAsia="zh-TW"/>
          </w:rPr>
          <w:t>.</w:t>
        </w:r>
        <w:r w:rsidRPr="00701852">
          <w:rPr>
            <w:rFonts w:eastAsia="細明體"/>
            <w:kern w:val="2"/>
            <w:szCs w:val="24"/>
            <w:lang w:eastAsia="zh-TW"/>
          </w:rPr>
          <w:t>整批或當日件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= </w:t>
        </w:r>
        <w:r>
          <w:rPr>
            <w:rFonts w:eastAsia="細明體"/>
            <w:kern w:val="2"/>
            <w:szCs w:val="24"/>
            <w:lang w:eastAsia="zh-TW"/>
          </w:rPr>
          <w:t>‘</w:t>
        </w:r>
        <w:r>
          <w:rPr>
            <w:rFonts w:eastAsia="細明體" w:hint="eastAsia"/>
            <w:kern w:val="2"/>
            <w:szCs w:val="24"/>
            <w:lang w:eastAsia="zh-TW"/>
          </w:rPr>
          <w:t>N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(</w:t>
        </w:r>
        <w:r>
          <w:rPr>
            <w:rFonts w:hint="eastAsia"/>
            <w:lang w:eastAsia="zh-TW"/>
          </w:rPr>
          <w:t>線上即時</w:t>
        </w:r>
        <w:r>
          <w:rPr>
            <w:rFonts w:hint="eastAsia"/>
            <w:lang w:eastAsia="zh-TW"/>
          </w:rPr>
          <w:t>)</w:t>
        </w:r>
      </w:ins>
    </w:p>
    <w:p w:rsidR="00145D83" w:rsidRPr="00145D83" w:rsidRDefault="00145D83" w:rsidP="00145D8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22" w:author="FIS" w:date="2014-06-09T08:54:00Z"/>
          <w:rFonts w:eastAsia="細明體" w:hint="eastAsia"/>
          <w:kern w:val="2"/>
          <w:szCs w:val="24"/>
          <w:lang w:eastAsia="zh-TW"/>
          <w:rPrChange w:id="23" w:author="FIS" w:date="2014-06-09T08:54:00Z">
            <w:rPr>
              <w:ins w:id="24" w:author="FIS" w:date="2014-06-09T08:54:00Z"/>
              <w:rFonts w:hint="eastAsia"/>
              <w:lang w:eastAsia="zh-TW"/>
            </w:rPr>
          </w:rPrChange>
        </w:rPr>
        <w:pPrChange w:id="25" w:author="FIS" w:date="2014-06-09T08:55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26" w:author="FIS" w:date="2014-06-09T08:55:00Z">
        <w:r>
          <w:rPr>
            <w:rFonts w:eastAsia="細明體" w:hint="eastAsia"/>
            <w:kern w:val="2"/>
            <w:szCs w:val="24"/>
            <w:lang w:eastAsia="zh-TW"/>
          </w:rPr>
          <w:t>作業來源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1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145D83" w:rsidRPr="00145D83" w:rsidRDefault="00145D83" w:rsidP="00145D8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27" w:author="FIS" w:date="2014-06-09T08:54:00Z"/>
          <w:rFonts w:eastAsia="細明體" w:hint="eastAsia"/>
          <w:kern w:val="2"/>
          <w:szCs w:val="24"/>
          <w:lang w:eastAsia="zh-TW"/>
          <w:rPrChange w:id="28" w:author="FIS" w:date="2014-06-09T08:54:00Z">
            <w:rPr>
              <w:ins w:id="29" w:author="FIS" w:date="2014-06-09T08:54:00Z"/>
              <w:rFonts w:hint="eastAsia"/>
              <w:lang w:eastAsia="zh-TW"/>
            </w:rPr>
          </w:rPrChange>
        </w:rPr>
        <w:pPrChange w:id="30" w:author="FIS" w:date="2014-06-09T08:5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1" w:author="FIS" w:date="2014-06-09T08:54:00Z">
        <w:r>
          <w:rPr>
            <w:rFonts w:eastAsia="細明體" w:hint="eastAsia"/>
            <w:kern w:val="2"/>
            <w:szCs w:val="24"/>
            <w:lang w:eastAsia="zh-TW"/>
          </w:rPr>
          <w:t xml:space="preserve">ELSE </w:t>
        </w:r>
        <w:r w:rsidRPr="00701852">
          <w:rPr>
            <w:rFonts w:eastAsia="細明體"/>
            <w:kern w:val="2"/>
            <w:szCs w:val="24"/>
            <w:lang w:eastAsia="zh-TW"/>
          </w:rPr>
          <w:t>IF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</w:t>
        </w:r>
        <w:r w:rsidRPr="00701852">
          <w:rPr>
            <w:rFonts w:eastAsia="細明體"/>
            <w:kern w:val="2"/>
            <w:szCs w:val="24"/>
            <w:lang w:eastAsia="zh-TW"/>
          </w:rPr>
          <w:t>輸入</w:t>
        </w:r>
        <w:r w:rsidRPr="00701852">
          <w:rPr>
            <w:rFonts w:eastAsia="細明體"/>
            <w:kern w:val="2"/>
            <w:szCs w:val="24"/>
            <w:lang w:eastAsia="zh-TW"/>
          </w:rPr>
          <w:t>.</w:t>
        </w:r>
        <w:r w:rsidRPr="00701852">
          <w:rPr>
            <w:rFonts w:eastAsia="細明體"/>
            <w:kern w:val="2"/>
            <w:szCs w:val="24"/>
            <w:lang w:eastAsia="zh-TW"/>
          </w:rPr>
          <w:t>整批或當日件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3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 (</w:t>
        </w:r>
        <w:r>
          <w:rPr>
            <w:rFonts w:hint="eastAsia"/>
            <w:lang w:eastAsia="zh-TW"/>
          </w:rPr>
          <w:t>3</w:t>
        </w:r>
        <w:r>
          <w:rPr>
            <w:rFonts w:hint="eastAsia"/>
            <w:lang w:eastAsia="zh-TW"/>
          </w:rPr>
          <w:t>登件</w:t>
        </w:r>
        <w:r>
          <w:rPr>
            <w:rFonts w:hint="eastAsia"/>
            <w:lang w:eastAsia="zh-TW"/>
          </w:rPr>
          <w:t>)</w:t>
        </w:r>
      </w:ins>
    </w:p>
    <w:p w:rsidR="00145D83" w:rsidRDefault="00145D83" w:rsidP="00145D8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32" w:author="FIS" w:date="2014-06-09T08:54:00Z"/>
          <w:rFonts w:eastAsia="細明體" w:hint="eastAsia"/>
          <w:kern w:val="2"/>
          <w:szCs w:val="24"/>
          <w:lang w:eastAsia="zh-TW"/>
        </w:rPr>
        <w:pPrChange w:id="33" w:author="FIS" w:date="2014-06-09T08:54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4" w:author="FIS" w:date="2014-06-09T08:54:00Z">
        <w:r>
          <w:rPr>
            <w:rFonts w:eastAsia="細明體" w:hint="eastAsia"/>
            <w:kern w:val="2"/>
            <w:szCs w:val="24"/>
            <w:lang w:eastAsia="zh-TW"/>
          </w:rPr>
          <w:t>作業來源</w:t>
        </w:r>
      </w:ins>
      <w:ins w:id="35" w:author="FIS" w:date="2014-06-09T08:55:00Z">
        <w:r>
          <w:rPr>
            <w:rFonts w:eastAsia="細明體" w:hint="eastAsia"/>
            <w:kern w:val="2"/>
            <w:szCs w:val="24"/>
            <w:lang w:eastAsia="zh-TW"/>
          </w:rPr>
          <w:t xml:space="preserve"> 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 w:rsidR="003A6620" w:rsidRPr="00701852">
        <w:rPr>
          <w:rFonts w:eastAsia="細明體"/>
          <w:kern w:val="2"/>
          <w:szCs w:val="24"/>
          <w:lang w:eastAsia="zh-TW"/>
        </w:rPr>
        <w:t>(</w:t>
      </w:r>
      <w:r w:rsidR="003A6620" w:rsidRPr="00701852">
        <w:rPr>
          <w:rFonts w:eastAsia="細明體"/>
          <w:kern w:val="2"/>
          <w:szCs w:val="24"/>
          <w:lang w:eastAsia="zh-TW"/>
        </w:rPr>
        <w:t>整批才清檔，當日只需</w:t>
      </w:r>
      <w:r w:rsidR="003A6620" w:rsidRPr="00701852">
        <w:rPr>
          <w:rFonts w:eastAsia="細明體"/>
          <w:kern w:val="2"/>
          <w:szCs w:val="24"/>
          <w:lang w:eastAsia="zh-TW"/>
        </w:rPr>
        <w:t>INSERT-UPDATE)</w:t>
      </w:r>
    </w:p>
    <w:p w:rsidR="00872950" w:rsidRPr="00871024" w:rsidRDefault="00872950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="00FD30C8">
        <w:rPr>
          <w:rFonts w:eastAsia="細明體" w:hint="eastAsia"/>
          <w:kern w:val="2"/>
          <w:szCs w:val="24"/>
          <w:lang w:eastAsia="zh-TW"/>
        </w:rPr>
        <w:t xml:space="preserve">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del w:id="36" w:author="FIS" w:date="2014-06-09T08:53:00Z">
        <w:r w:rsidR="00E2106C" w:rsidDel="00066708">
          <w:rPr>
            <w:rFonts w:eastAsia="細明體" w:hint="eastAsia"/>
            <w:kern w:val="2"/>
            <w:szCs w:val="24"/>
            <w:lang w:eastAsia="zh-TW"/>
          </w:rPr>
          <w:delText>=</w:delText>
        </w:r>
      </w:del>
      <w:ins w:id="37" w:author="FIS" w:date="2014-06-09T09:12:00Z">
        <w:r w:rsidR="00AA021F">
          <w:rPr>
            <w:rFonts w:eastAsia="細明體" w:hint="eastAsia"/>
            <w:kern w:val="2"/>
            <w:szCs w:val="24"/>
            <w:lang w:eastAsia="zh-TW"/>
          </w:rPr>
          <w:t>IN</w:t>
        </w:r>
      </w:ins>
      <w:r w:rsidR="00E2106C"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ins w:id="38" w:author="FIS" w:date="2014-06-09T08:53:00Z">
        <w:r w:rsidR="00066708">
          <w:rPr>
            <w:rFonts w:eastAsia="細明體" w:hint="eastAsia"/>
            <w:kern w:val="2"/>
            <w:szCs w:val="24"/>
            <w:lang w:eastAsia="zh-TW"/>
          </w:rPr>
          <w:t>(</w:t>
        </w:r>
      </w:ins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N</w:t>
      </w:r>
      <w:r>
        <w:rPr>
          <w:rFonts w:eastAsia="細明體"/>
          <w:kern w:val="2"/>
          <w:szCs w:val="24"/>
          <w:lang w:eastAsia="zh-TW"/>
        </w:rPr>
        <w:t>’</w:t>
      </w:r>
      <w:ins w:id="39" w:author="FIS" w:date="2014-06-09T08:53:00Z">
        <w:r w:rsidR="00066708">
          <w:rPr>
            <w:rFonts w:eastAsia="細明體" w:hint="eastAsia"/>
            <w:kern w:val="2"/>
            <w:szCs w:val="24"/>
            <w:lang w:eastAsia="zh-TW"/>
          </w:rPr>
          <w:t>,</w:t>
        </w:r>
        <w:r w:rsidR="00066708">
          <w:rPr>
            <w:rFonts w:eastAsia="細明體"/>
            <w:kern w:val="2"/>
            <w:szCs w:val="24"/>
            <w:lang w:eastAsia="zh-TW"/>
          </w:rPr>
          <w:t>’</w:t>
        </w:r>
        <w:r w:rsidR="00066708">
          <w:rPr>
            <w:rFonts w:eastAsia="細明體" w:hint="eastAsia"/>
            <w:kern w:val="2"/>
            <w:szCs w:val="24"/>
            <w:lang w:eastAsia="zh-TW"/>
          </w:rPr>
          <w:t>3</w:t>
        </w:r>
        <w:r w:rsidR="00066708">
          <w:rPr>
            <w:rFonts w:eastAsia="細明體"/>
            <w:kern w:val="2"/>
            <w:szCs w:val="24"/>
            <w:lang w:eastAsia="zh-TW"/>
          </w:rPr>
          <w:t>’</w:t>
        </w:r>
        <w:r w:rsidR="00066708">
          <w:rPr>
            <w:rFonts w:eastAsia="細明體" w:hint="eastAsia"/>
            <w:kern w:val="2"/>
            <w:szCs w:val="24"/>
            <w:lang w:eastAsia="zh-TW"/>
          </w:rPr>
          <w:t xml:space="preserve">) </w:t>
        </w:r>
      </w:ins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hint="eastAsia"/>
          <w:lang w:eastAsia="zh-TW"/>
        </w:rPr>
        <w:t>線上即時</w:t>
      </w:r>
      <w:ins w:id="40" w:author="FIS" w:date="2014-06-09T08:53:00Z">
        <w:r w:rsidR="00066708">
          <w:rPr>
            <w:rFonts w:hint="eastAsia"/>
            <w:lang w:eastAsia="zh-TW"/>
          </w:rPr>
          <w:t>、</w:t>
        </w:r>
        <w:r w:rsidR="00066708">
          <w:rPr>
            <w:rFonts w:hint="eastAsia"/>
            <w:lang w:eastAsia="zh-TW"/>
          </w:rPr>
          <w:t>3</w:t>
        </w:r>
        <w:r w:rsidR="00066708">
          <w:rPr>
            <w:rFonts w:hint="eastAsia"/>
            <w:lang w:eastAsia="zh-TW"/>
          </w:rPr>
          <w:t>登</w:t>
        </w:r>
      </w:ins>
      <w:r w:rsidR="00E2106C">
        <w:rPr>
          <w:rFonts w:hint="eastAsia"/>
          <w:lang w:eastAsia="zh-TW"/>
        </w:rPr>
        <w:t>件把這次重算仍在</w:t>
      </w:r>
      <w:r w:rsidR="00E2106C">
        <w:rPr>
          <w:rFonts w:hint="eastAsia"/>
          <w:lang w:eastAsia="zh-TW"/>
        </w:rPr>
        <w:t>V011</w:t>
      </w:r>
      <w:r w:rsidR="00E2106C">
        <w:rPr>
          <w:rFonts w:hint="eastAsia"/>
          <w:lang w:eastAsia="zh-TW"/>
        </w:rPr>
        <w:t>裡的件清掉</w:t>
      </w:r>
      <w:r>
        <w:rPr>
          <w:rFonts w:hint="eastAsia"/>
          <w:lang w:eastAsia="zh-TW"/>
        </w:rPr>
        <w:t>)</w:t>
      </w:r>
    </w:p>
    <w:p w:rsidR="00871024" w:rsidRDefault="00871024" w:rsidP="00871024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DTAAV011</w:t>
      </w:r>
    </w:p>
    <w:p w:rsidR="00871024" w:rsidRDefault="00871024" w:rsidP="00871024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WHERE APLY_NO+FAMS_MOD_TYPE IN </w:t>
      </w:r>
    </w:p>
    <w:p w:rsidR="00871024" w:rsidRPr="00625C30" w:rsidRDefault="00871024" w:rsidP="003334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(READ DTAAV014</w:t>
      </w:r>
    </w:p>
    <w:p w:rsidR="00871024" w:rsidRPr="00625C30" w:rsidRDefault="00871024" w:rsidP="003334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871024" w:rsidRDefault="00871024" w:rsidP="0087102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輸入.種類</w:t>
      </w:r>
    </w:p>
    <w:p w:rsidR="00871024" w:rsidRPr="00403ACB" w:rsidRDefault="00871024" w:rsidP="0087102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7028C">
        <w:rPr>
          <w:rFonts w:ascii="細明體" w:eastAsia="細明體" w:hAnsi="細明體" w:hint="eastAsia"/>
        </w:rPr>
        <w:t>計算終止時間</w:t>
      </w:r>
      <w:r>
        <w:rPr>
          <w:rFonts w:ascii="細明體" w:eastAsia="細明體" w:hAnsi="細明體" w:hint="eastAsia"/>
          <w:lang w:eastAsia="zh-TW"/>
        </w:rPr>
        <w:t xml:space="preserve"> IS NULL</w:t>
      </w:r>
    </w:p>
    <w:p w:rsidR="00871024" w:rsidRPr="00403ACB" w:rsidRDefault="00871024" w:rsidP="0087102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是否成功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N</w:t>
      </w:r>
      <w:r>
        <w:rPr>
          <w:rFonts w:ascii="細明體" w:eastAsia="細明體" w:hAnsi="細明體"/>
          <w:lang w:eastAsia="zh-TW"/>
        </w:rPr>
        <w:t>’</w:t>
      </w:r>
    </w:p>
    <w:p w:rsidR="00066708" w:rsidRPr="00066708" w:rsidRDefault="00871024" w:rsidP="00625C3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1" w:author="FIS" w:date="2014-06-09T08:53:00Z"/>
          <w:rFonts w:eastAsia="細明體" w:hint="eastAsia"/>
          <w:kern w:val="2"/>
          <w:szCs w:val="24"/>
          <w:lang w:eastAsia="zh-TW"/>
          <w:rPrChange w:id="42" w:author="FIS" w:date="2014-06-09T08:53:00Z">
            <w:rPr>
              <w:ins w:id="43" w:author="FIS" w:date="2014-06-09T08:53:00Z"/>
              <w:rFonts w:ascii="細明體" w:eastAsia="細明體" w:hAnsi="細明體" w:hint="eastAsia"/>
              <w:lang w:eastAsia="zh-TW"/>
            </w:rPr>
          </w:rPrChange>
        </w:rPr>
      </w:pPr>
      <w:r w:rsidRPr="00871024">
        <w:rPr>
          <w:rFonts w:ascii="細明體" w:eastAsia="細明體" w:hAnsi="細明體" w:hint="eastAsia"/>
          <w:lang w:eastAsia="zh-TW"/>
        </w:rPr>
        <w:t>錯誤訊息 IS NULL</w:t>
      </w:r>
    </w:p>
    <w:p w:rsidR="00871024" w:rsidRPr="00AD378F" w:rsidRDefault="00186242" w:rsidP="00D850C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ins w:id="44" w:author="FIS" w:date="2014-06-09T09:03:00Z">
        <w:r w:rsidRPr="00D850C2">
          <w:rPr>
            <w:rFonts w:eastAsia="細明體" w:hint="eastAsia"/>
            <w:kern w:val="2"/>
            <w:szCs w:val="24"/>
            <w:lang w:eastAsia="zh-TW"/>
          </w:rPr>
          <w:t>計算來源</w:t>
        </w:r>
      </w:ins>
      <w:ins w:id="45" w:author="FIS" w:date="2014-06-09T08:55:00Z">
        <w:r w:rsidRPr="006B6232">
          <w:rPr>
            <w:rFonts w:eastAsia="細明體" w:hint="eastAsia"/>
            <w:kern w:val="2"/>
            <w:szCs w:val="24"/>
            <w:lang w:eastAsia="zh-TW"/>
          </w:rPr>
          <w:t>=</w:t>
        </w:r>
        <w:r w:rsidRPr="000917C2">
          <w:rPr>
            <w:rFonts w:eastAsia="細明體" w:hint="eastAsia"/>
            <w:kern w:val="2"/>
            <w:szCs w:val="24"/>
            <w:lang w:eastAsia="zh-TW"/>
          </w:rPr>
          <w:t>作業來源</w:t>
        </w:r>
      </w:ins>
      <w:r w:rsidR="00871024" w:rsidRPr="00EE3FE7">
        <w:rPr>
          <w:rFonts w:ascii="細明體" w:eastAsia="細明體" w:hAnsi="細明體" w:hint="eastAsia"/>
          <w:lang w:eastAsia="zh-TW"/>
        </w:rPr>
        <w:t>)</w:t>
      </w:r>
    </w:p>
    <w:p w:rsidR="00E2106C" w:rsidRDefault="00E2106C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217394" w:rsidRPr="00701852" w:rsidRDefault="00217394" w:rsidP="0087295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&lt;&gt; ‘D’ (</w:t>
      </w:r>
      <w:r w:rsidRPr="00701852">
        <w:rPr>
          <w:rFonts w:eastAsia="細明體"/>
          <w:kern w:val="2"/>
          <w:szCs w:val="24"/>
          <w:lang w:eastAsia="zh-TW"/>
        </w:rPr>
        <w:t>整批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4E75FC" w:rsidRPr="00701852" w:rsidRDefault="00611506" w:rsidP="009E0D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DELETE FROM DTAAV0</w:t>
      </w:r>
      <w:r>
        <w:rPr>
          <w:rFonts w:eastAsia="細明體" w:hint="eastAsia"/>
          <w:kern w:val="2"/>
          <w:szCs w:val="24"/>
          <w:lang w:eastAsia="zh-TW"/>
        </w:rPr>
        <w:t>11</w:t>
      </w:r>
    </w:p>
    <w:p w:rsidR="00772304" w:rsidRPr="00701852" w:rsidRDefault="006814DD" w:rsidP="009E0D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WHERE</w:t>
      </w:r>
    </w:p>
    <w:p w:rsidR="00F35198" w:rsidRPr="00701852" w:rsidRDefault="00B95901" w:rsidP="009E0D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="00116FBC" w:rsidRPr="00701852">
        <w:rPr>
          <w:rFonts w:eastAsia="細明體"/>
          <w:kern w:val="2"/>
          <w:szCs w:val="24"/>
          <w:lang w:eastAsia="zh-TW"/>
        </w:rPr>
        <w:t xml:space="preserve"> </w:t>
      </w:r>
      <w:r w:rsidR="00116FBC" w:rsidRPr="00701852">
        <w:rPr>
          <w:rFonts w:eastAsia="細明體"/>
          <w:kern w:val="2"/>
          <w:szCs w:val="24"/>
          <w:lang w:eastAsia="zh-TW"/>
        </w:rPr>
        <w:t>輸入</w:t>
      </w:r>
      <w:r w:rsidR="00116FBC" w:rsidRPr="00701852">
        <w:rPr>
          <w:rFonts w:eastAsia="細明體"/>
          <w:kern w:val="2"/>
          <w:szCs w:val="24"/>
          <w:lang w:eastAsia="zh-TW"/>
        </w:rPr>
        <w:t>.</w:t>
      </w:r>
      <w:r w:rsidR="00116FBC" w:rsidRPr="00701852">
        <w:rPr>
          <w:lang w:eastAsia="zh-TW"/>
        </w:rPr>
        <w:t>種類</w:t>
      </w:r>
      <w:r w:rsidR="009E3617" w:rsidRPr="00701852">
        <w:rPr>
          <w:lang w:eastAsia="zh-TW"/>
        </w:rPr>
        <w:t xml:space="preserve"> </w:t>
      </w:r>
      <w:r w:rsidR="009E3617" w:rsidRPr="00701852">
        <w:rPr>
          <w:lang w:eastAsia="zh-TW"/>
        </w:rPr>
        <w:t>不是空的</w:t>
      </w:r>
      <w:r w:rsidR="00B25D27">
        <w:rPr>
          <w:rFonts w:hint="eastAsia"/>
          <w:lang w:eastAsia="zh-TW"/>
        </w:rPr>
        <w:t xml:space="preserve"> AND</w:t>
      </w:r>
      <w:r w:rsidR="00B25D27" w:rsidRPr="00701852">
        <w:rPr>
          <w:rFonts w:eastAsia="細明體"/>
          <w:kern w:val="2"/>
          <w:szCs w:val="24"/>
          <w:lang w:eastAsia="zh-TW"/>
        </w:rPr>
        <w:t>輸入</w:t>
      </w:r>
      <w:r w:rsidR="00B25D27" w:rsidRPr="00701852">
        <w:rPr>
          <w:rFonts w:eastAsia="細明體"/>
          <w:kern w:val="2"/>
          <w:szCs w:val="24"/>
          <w:lang w:eastAsia="zh-TW"/>
        </w:rPr>
        <w:t>.</w:t>
      </w:r>
      <w:r w:rsidR="00B25D27" w:rsidRPr="00701852">
        <w:rPr>
          <w:lang w:eastAsia="zh-TW"/>
        </w:rPr>
        <w:t>種類</w:t>
      </w:r>
      <w:r w:rsidR="00B25D27">
        <w:rPr>
          <w:rFonts w:hint="eastAsia"/>
          <w:lang w:eastAsia="zh-TW"/>
        </w:rPr>
        <w:t xml:space="preserve"> &lt;&gt; </w:t>
      </w:r>
      <w:r w:rsidR="00B25D27">
        <w:rPr>
          <w:lang w:eastAsia="zh-TW"/>
        </w:rPr>
        <w:t>‘</w:t>
      </w:r>
      <w:r w:rsidR="00B25D27">
        <w:rPr>
          <w:rFonts w:hint="eastAsia"/>
          <w:lang w:eastAsia="zh-TW"/>
        </w:rPr>
        <w:t>0</w:t>
      </w:r>
      <w:r w:rsidR="00B25D27">
        <w:rPr>
          <w:lang w:eastAsia="zh-TW"/>
        </w:rPr>
        <w:t>’</w:t>
      </w:r>
      <w:r w:rsidR="00090C70">
        <w:rPr>
          <w:rFonts w:hint="eastAsia"/>
          <w:lang w:eastAsia="zh-TW"/>
        </w:rPr>
        <w:t>(</w:t>
      </w:r>
      <w:r w:rsidR="00090C70">
        <w:rPr>
          <w:rFonts w:hint="eastAsia"/>
          <w:lang w:eastAsia="zh-TW"/>
        </w:rPr>
        <w:t>全跑的要清檔</w:t>
      </w:r>
      <w:r w:rsidR="00090C70">
        <w:rPr>
          <w:rFonts w:hint="eastAsia"/>
          <w:lang w:eastAsia="zh-TW"/>
        </w:rPr>
        <w:t>)</w:t>
      </w:r>
    </w:p>
    <w:p w:rsidR="00575386" w:rsidRPr="00701852" w:rsidRDefault="00575386" w:rsidP="009E0D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種類</w:t>
      </w:r>
    </w:p>
    <w:p w:rsidR="009C14ED" w:rsidRPr="00701852" w:rsidRDefault="009C14ED" w:rsidP="009E0D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9C14ED" w:rsidRPr="00A3764C" w:rsidRDefault="00B37976" w:rsidP="009E0D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="009C14ED" w:rsidRPr="00701852">
        <w:rPr>
          <w:rFonts w:eastAsia="細明體"/>
          <w:lang w:eastAsia="zh-TW"/>
        </w:rPr>
        <w:t>=</w:t>
      </w:r>
      <w:r w:rsidR="009C14ED" w:rsidRPr="00701852">
        <w:rPr>
          <w:rFonts w:eastAsia="細明體"/>
          <w:kern w:val="2"/>
          <w:szCs w:val="24"/>
          <w:lang w:eastAsia="zh-TW"/>
        </w:rPr>
        <w:t>輸入</w:t>
      </w:r>
      <w:r w:rsidR="009C14ED"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A3764C" w:rsidRDefault="00A3764C" w:rsidP="0087295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DE67D2" w:rsidRDefault="00DE67D2" w:rsidP="00B61D1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每</w:t>
      </w:r>
      <w:r>
        <w:rPr>
          <w:rFonts w:eastAsia="細明體" w:hint="eastAsia"/>
          <w:kern w:val="2"/>
          <w:szCs w:val="24"/>
          <w:lang w:eastAsia="zh-TW"/>
        </w:rPr>
        <w:t>10</w:t>
      </w:r>
      <w:r>
        <w:rPr>
          <w:rFonts w:eastAsia="細明體" w:hint="eastAsia"/>
          <w:kern w:val="2"/>
          <w:szCs w:val="24"/>
          <w:lang w:eastAsia="zh-TW"/>
        </w:rPr>
        <w:t>萬筆分批進行清檔</w:t>
      </w:r>
    </w:p>
    <w:p w:rsidR="00A3764C" w:rsidRDefault="000A27C1" w:rsidP="009E0D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>
        <w:rPr>
          <w:rFonts w:eastAsia="細明體"/>
          <w:kern w:val="2"/>
          <w:szCs w:val="24"/>
          <w:lang w:eastAsia="zh-TW"/>
        </w:rPr>
        <w:t>FROM DTAAV0</w:t>
      </w:r>
      <w:r>
        <w:rPr>
          <w:rFonts w:eastAsia="細明體" w:hint="eastAsia"/>
          <w:kern w:val="2"/>
          <w:szCs w:val="24"/>
          <w:lang w:eastAsia="zh-TW"/>
        </w:rPr>
        <w:t>11</w:t>
      </w:r>
    </w:p>
    <w:p w:rsidR="000A27C1" w:rsidRPr="00A3764C" w:rsidRDefault="000A27C1" w:rsidP="009E0D0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0A27C1" w:rsidRPr="000A27C1" w:rsidRDefault="000A27C1" w:rsidP="009E0D0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IN </w:t>
      </w:r>
    </w:p>
    <w:p w:rsidR="00A3764C" w:rsidRPr="00B20A4C" w:rsidRDefault="000A27C1" w:rsidP="009E0D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DTAAA009</w:t>
      </w:r>
      <w:r w:rsidRPr="00701852">
        <w:rPr>
          <w:kern w:val="2"/>
          <w:szCs w:val="24"/>
          <w:lang w:eastAsia="zh-TW"/>
        </w:rPr>
        <w:t xml:space="preserve"> A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取</w:t>
      </w:r>
      <w:r>
        <w:rPr>
          <w:rFonts w:hint="eastAsia"/>
          <w:kern w:val="2"/>
          <w:szCs w:val="24"/>
          <w:lang w:eastAsia="zh-TW"/>
        </w:rPr>
        <w:t xml:space="preserve">DISTINCT 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lang w:eastAsia="zh-TW"/>
        </w:rPr>
        <w:t>)</w:t>
      </w:r>
    </w:p>
    <w:p w:rsidR="00B20A4C" w:rsidRPr="00B20A4C" w:rsidRDefault="00B20A4C" w:rsidP="009E0D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INNER JOIN DTAAA010</w:t>
      </w:r>
    </w:p>
    <w:p w:rsidR="00B20A4C" w:rsidRPr="000A27C1" w:rsidRDefault="00B20A4C" w:rsidP="009E0D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ON A009.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=A010.</w:t>
      </w:r>
      <w:r>
        <w:rPr>
          <w:rFonts w:hint="eastAsia"/>
          <w:lang w:eastAsia="zh-TW"/>
        </w:rPr>
        <w:t>受理編號</w:t>
      </w:r>
    </w:p>
    <w:p w:rsidR="000A27C1" w:rsidRPr="000A27C1" w:rsidRDefault="000A27C1" w:rsidP="009E0D0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WHERE</w:t>
      </w:r>
    </w:p>
    <w:p w:rsidR="000A27C1" w:rsidRPr="000A27C1" w:rsidRDefault="000A27C1" w:rsidP="009E0D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A009.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LIKE </w:t>
      </w:r>
      <w:r>
        <w:rPr>
          <w:lang w:eastAsia="zh-TW"/>
        </w:rPr>
        <w:t>‘</w:t>
      </w:r>
      <w:r>
        <w:rPr>
          <w:rFonts w:hint="eastAsia"/>
          <w:lang w:eastAsia="zh-TW"/>
        </w:rPr>
        <w:t>%001</w:t>
      </w:r>
      <w:r>
        <w:rPr>
          <w:lang w:eastAsia="zh-TW"/>
        </w:rPr>
        <w:t>’</w:t>
      </w:r>
    </w:p>
    <w:p w:rsidR="000A27C1" w:rsidRPr="00701852" w:rsidRDefault="000A27C1" w:rsidP="009E0D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lang w:eastAsia="zh-TW"/>
        </w:rPr>
        <w:t>A009.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0A27C1" w:rsidRPr="00AC4D92" w:rsidRDefault="000A27C1" w:rsidP="009E0D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A009.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color w:val="000000"/>
        </w:rPr>
        <w:t>輸入時間</w:t>
      </w:r>
      <w:r w:rsidRPr="00701852">
        <w:rPr>
          <w:color w:val="000000"/>
        </w:rPr>
        <w:t> </w:t>
      </w:r>
      <w:r w:rsidRPr="00701852">
        <w:rPr>
          <w:color w:val="000000"/>
          <w:lang w:eastAsia="zh-TW"/>
        </w:rPr>
        <w:t xml:space="preserve"> BETWEEN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 xml:space="preserve">+’00:00:00.000000’ AND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>+’23:59:59.999999’</w:t>
      </w:r>
    </w:p>
    <w:p w:rsidR="00AC4D92" w:rsidRPr="00831D24" w:rsidRDefault="00AC4D92" w:rsidP="009E0D0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IF</w:t>
      </w:r>
      <w:r w:rsidR="00831D24">
        <w:rPr>
          <w:rFonts w:hint="eastAsia"/>
          <w:lang w:eastAsia="zh-TW"/>
        </w:rPr>
        <w:t xml:space="preserve"> </w:t>
      </w:r>
      <w:r w:rsidR="00831D24" w:rsidRPr="00701852">
        <w:rPr>
          <w:rFonts w:eastAsia="細明體"/>
          <w:kern w:val="2"/>
          <w:szCs w:val="24"/>
          <w:lang w:eastAsia="zh-TW"/>
        </w:rPr>
        <w:t>輸入</w:t>
      </w:r>
      <w:r w:rsidR="00831D24" w:rsidRPr="00701852">
        <w:rPr>
          <w:rFonts w:eastAsia="細明體"/>
          <w:kern w:val="2"/>
          <w:szCs w:val="24"/>
          <w:lang w:eastAsia="zh-TW"/>
        </w:rPr>
        <w:t>.</w:t>
      </w:r>
      <w:r w:rsidR="00831D24" w:rsidRPr="00701852">
        <w:rPr>
          <w:lang w:eastAsia="zh-TW"/>
        </w:rPr>
        <w:t>種類</w:t>
      </w:r>
      <w:r w:rsidR="00831D24">
        <w:rPr>
          <w:rFonts w:hint="eastAsia"/>
          <w:lang w:eastAsia="zh-TW"/>
        </w:rPr>
        <w:t xml:space="preserve"> = </w:t>
      </w:r>
      <w:r w:rsidR="00831D24">
        <w:rPr>
          <w:lang w:eastAsia="zh-TW"/>
        </w:rPr>
        <w:t>‘</w:t>
      </w:r>
      <w:r w:rsidR="00831D24">
        <w:rPr>
          <w:rFonts w:hint="eastAsia"/>
          <w:lang w:eastAsia="zh-TW"/>
        </w:rPr>
        <w:t>1</w:t>
      </w:r>
      <w:r w:rsidR="00831D24">
        <w:rPr>
          <w:lang w:eastAsia="zh-TW"/>
        </w:rPr>
        <w:t>’</w:t>
      </w:r>
    </w:p>
    <w:p w:rsidR="00831D24" w:rsidRPr="00831D24" w:rsidRDefault="00831D24" w:rsidP="0078679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A010.</w:t>
      </w:r>
      <w:r>
        <w:rPr>
          <w:rFonts w:hint="eastAsia"/>
          <w:lang w:eastAsia="zh-TW"/>
        </w:rPr>
        <w:t>事故原因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  <w:r>
        <w:rPr>
          <w:rFonts w:hint="eastAsia"/>
          <w:lang w:eastAsia="zh-TW"/>
        </w:rPr>
        <w:t>A05</w:t>
      </w:r>
      <w:r>
        <w:rPr>
          <w:lang w:eastAsia="zh-TW"/>
        </w:rPr>
        <w:t>’</w:t>
      </w:r>
    </w:p>
    <w:p w:rsidR="00831D24" w:rsidRPr="00831D24" w:rsidRDefault="00831D24" w:rsidP="0078679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>
        <w:rPr>
          <w:rFonts w:hint="eastAsia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種類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2</w:t>
      </w:r>
      <w:r>
        <w:rPr>
          <w:lang w:eastAsia="zh-TW"/>
        </w:rPr>
        <w:t>’</w:t>
      </w:r>
    </w:p>
    <w:p w:rsidR="00831D24" w:rsidRPr="00A3764C" w:rsidRDefault="00831D24" w:rsidP="0078679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A010.</w:t>
      </w:r>
      <w:r>
        <w:rPr>
          <w:rFonts w:hint="eastAsia"/>
          <w:lang w:eastAsia="zh-TW"/>
        </w:rPr>
        <w:t>事故原因</w:t>
      </w:r>
      <w:r>
        <w:rPr>
          <w:rFonts w:hint="eastAsia"/>
          <w:lang w:eastAsia="zh-TW"/>
        </w:rPr>
        <w:t xml:space="preserve"> LIKE </w:t>
      </w:r>
      <w:r>
        <w:rPr>
          <w:lang w:eastAsia="zh-TW"/>
        </w:rPr>
        <w:t>’</w:t>
      </w:r>
      <w:r>
        <w:rPr>
          <w:rFonts w:hint="eastAsia"/>
          <w:lang w:eastAsia="zh-TW"/>
        </w:rPr>
        <w:t>C%</w:t>
      </w:r>
      <w:r>
        <w:rPr>
          <w:lang w:eastAsia="zh-TW"/>
        </w:rPr>
        <w:t>’</w:t>
      </w:r>
    </w:p>
    <w:p w:rsidR="00105641" w:rsidRPr="00701852" w:rsidRDefault="001D68CB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產生異常投保動機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7811CC" w:rsidRPr="00701852" w:rsidRDefault="007811CC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 w:rsidR="00C50CB7" w:rsidRPr="00701852">
        <w:rPr>
          <w:rFonts w:eastAsia="細明體"/>
          <w:kern w:val="2"/>
          <w:szCs w:val="24"/>
          <w:lang w:eastAsia="zh-TW"/>
        </w:rPr>
        <w:t xml:space="preserve">= ‘’ </w:t>
      </w:r>
      <w:r w:rsidRPr="00701852">
        <w:rPr>
          <w:rFonts w:eastAsia="細明體"/>
          <w:kern w:val="2"/>
          <w:szCs w:val="24"/>
          <w:lang w:eastAsia="zh-TW"/>
        </w:rPr>
        <w:t xml:space="preserve"> OR ‘1’</w:t>
      </w:r>
    </w:p>
    <w:p w:rsidR="000431E0" w:rsidRPr="00701852" w:rsidRDefault="000431E0" w:rsidP="00BD2394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 w:rsidR="008C3349" w:rsidRPr="00701852">
        <w:rPr>
          <w:rFonts w:eastAsia="細明體"/>
          <w:kern w:val="2"/>
          <w:szCs w:val="24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 xml:space="preserve"> ‘D’ (</w:t>
      </w:r>
      <w:r w:rsidR="008C3349" w:rsidRPr="00701852">
        <w:rPr>
          <w:rFonts w:eastAsia="細明體"/>
          <w:kern w:val="2"/>
          <w:szCs w:val="24"/>
          <w:lang w:eastAsia="zh-TW"/>
        </w:rPr>
        <w:t>當日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DB4D0B" w:rsidRPr="00701852" w:rsidRDefault="00DB4D0B" w:rsidP="00DB4D0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DTAAA009</w:t>
      </w:r>
      <w:r w:rsidRPr="00701852">
        <w:rPr>
          <w:kern w:val="2"/>
          <w:szCs w:val="24"/>
          <w:lang w:eastAsia="zh-TW"/>
        </w:rPr>
        <w:t xml:space="preserve"> A</w:t>
      </w:r>
      <w:r w:rsidR="007E785E">
        <w:rPr>
          <w:rFonts w:hint="eastAsia"/>
          <w:kern w:val="2"/>
          <w:szCs w:val="24"/>
          <w:lang w:eastAsia="zh-TW"/>
        </w:rPr>
        <w:t xml:space="preserve"> (</w:t>
      </w:r>
      <w:r w:rsidR="007E785E">
        <w:rPr>
          <w:rFonts w:hint="eastAsia"/>
          <w:kern w:val="2"/>
          <w:szCs w:val="24"/>
          <w:lang w:eastAsia="zh-TW"/>
        </w:rPr>
        <w:t>符合條件有多筆，取</w:t>
      </w:r>
      <w:r w:rsidR="007E785E">
        <w:rPr>
          <w:rFonts w:hint="eastAsia"/>
          <w:kern w:val="2"/>
          <w:szCs w:val="24"/>
          <w:lang w:eastAsia="zh-TW"/>
        </w:rPr>
        <w:t xml:space="preserve">DISTINCT </w:t>
      </w:r>
      <w:r w:rsidR="007E785E">
        <w:rPr>
          <w:rFonts w:hint="eastAsia"/>
          <w:kern w:val="2"/>
          <w:szCs w:val="24"/>
          <w:lang w:eastAsia="zh-TW"/>
        </w:rPr>
        <w:t>受編</w:t>
      </w:r>
      <w:r w:rsidR="007E785E">
        <w:rPr>
          <w:rFonts w:hint="eastAsia"/>
          <w:kern w:val="2"/>
          <w:szCs w:val="24"/>
          <w:lang w:eastAsia="zh-TW"/>
        </w:rPr>
        <w:t>)</w:t>
      </w:r>
    </w:p>
    <w:p w:rsidR="00DB4D0B" w:rsidRPr="00701852" w:rsidRDefault="00DB4D0B" w:rsidP="00DB4D0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DB4D0B" w:rsidRPr="00701852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DB4D0B" w:rsidRPr="00701852" w:rsidRDefault="00DB4D0B" w:rsidP="00DB4D0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DTAAV001 C</w:t>
      </w:r>
    </w:p>
    <w:p w:rsidR="00DB4D0B" w:rsidRPr="00701852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C.</w:t>
      </w:r>
      <w:r w:rsidRPr="00701852">
        <w:rPr>
          <w:kern w:val="2"/>
          <w:szCs w:val="24"/>
          <w:lang w:eastAsia="zh-TW"/>
        </w:rPr>
        <w:t>受理編號</w:t>
      </w:r>
    </w:p>
    <w:p w:rsidR="00DB4D0B" w:rsidRPr="00701852" w:rsidRDefault="00DB4D0B" w:rsidP="00DB4D0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DB4D0B" w:rsidRPr="00701852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DB4D0B" w:rsidRPr="00701852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DB4D0B" w:rsidRPr="00701852" w:rsidRDefault="00DB4D0B" w:rsidP="00DB4D0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輸入時間</w:t>
      </w:r>
      <w:r w:rsidRPr="00701852">
        <w:rPr>
          <w:color w:val="000000"/>
        </w:rPr>
        <w:t> </w:t>
      </w:r>
      <w:r w:rsidRPr="00701852">
        <w:rPr>
          <w:color w:val="000000"/>
          <w:lang w:eastAsia="zh-TW"/>
        </w:rPr>
        <w:t xml:space="preserve"> BETWEEN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 xml:space="preserve">+’00:00:00.000000’ AND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>+’23:59:59.999999’</w:t>
      </w:r>
    </w:p>
    <w:p w:rsidR="00E7404E" w:rsidRPr="00B61D1F" w:rsidRDefault="00E7404E" w:rsidP="00D721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</w:p>
    <w:p w:rsidR="00D34CEA" w:rsidRDefault="00D34CEA" w:rsidP="00D721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</w:p>
    <w:p w:rsidR="00D72112" w:rsidRPr="00701852" w:rsidRDefault="00D72112" w:rsidP="00D721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D72112" w:rsidRPr="00701852" w:rsidRDefault="00D72112" w:rsidP="00D721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C203D7" w:rsidRPr="00701852" w:rsidRDefault="00F6711E" w:rsidP="00C203D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ORDER </w:t>
      </w:r>
      <w:r w:rsidR="00C203D7" w:rsidRPr="00701852">
        <w:rPr>
          <w:kern w:val="2"/>
          <w:szCs w:val="24"/>
          <w:lang w:eastAsia="zh-TW"/>
        </w:rPr>
        <w:t>BY A.</w:t>
      </w:r>
      <w:r w:rsidR="00C203D7"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+C.</w:t>
      </w:r>
      <w:r w:rsidRPr="00701852">
        <w:rPr>
          <w:rFonts w:eastAsia="細明體"/>
          <w:caps/>
          <w:szCs w:val="24"/>
        </w:rPr>
        <w:t>投保始期與事故日期相距天數</w:t>
      </w:r>
    </w:p>
    <w:p w:rsidR="00FD30C8" w:rsidRPr="005B4DE5" w:rsidRDefault="00FD30C8" w:rsidP="006B623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ins w:id="46" w:author="FIS" w:date="2014-06-09T09:12:00Z">
        <w:r w:rsidR="00AA021F">
          <w:rPr>
            <w:rFonts w:eastAsia="細明體"/>
            <w:kern w:val="2"/>
            <w:szCs w:val="24"/>
            <w:lang w:eastAsia="zh-TW"/>
          </w:rPr>
          <w:t>IN</w:t>
        </w:r>
      </w:ins>
      <w:ins w:id="47" w:author="FIS" w:date="2014-06-09T09:04:00Z">
        <w:r w:rsidR="006B6232" w:rsidRPr="006B6232">
          <w:rPr>
            <w:rFonts w:eastAsia="細明體"/>
            <w:kern w:val="2"/>
            <w:szCs w:val="24"/>
            <w:lang w:eastAsia="zh-TW"/>
          </w:rPr>
          <w:t xml:space="preserve">  (‘N’,’3’)</w:t>
        </w:r>
        <w:r w:rsidR="006B6232" w:rsidRPr="006B6232" w:rsidDel="006B6232">
          <w:rPr>
            <w:rFonts w:eastAsia="細明體" w:hint="eastAsia"/>
            <w:kern w:val="2"/>
            <w:szCs w:val="24"/>
            <w:lang w:eastAsia="zh-TW"/>
          </w:rPr>
          <w:t xml:space="preserve"> </w:t>
        </w:r>
      </w:ins>
      <w:del w:id="48" w:author="FIS" w:date="2014-06-09T09:04:00Z">
        <w:r w:rsidDel="006B6232">
          <w:rPr>
            <w:rFonts w:eastAsia="細明體" w:hint="eastAsia"/>
            <w:kern w:val="2"/>
            <w:szCs w:val="24"/>
            <w:lang w:eastAsia="zh-TW"/>
          </w:rPr>
          <w:delText xml:space="preserve">&lt;&gt; </w:delText>
        </w:r>
        <w:r w:rsidDel="006B6232">
          <w:rPr>
            <w:rFonts w:eastAsia="細明體"/>
            <w:kern w:val="2"/>
            <w:szCs w:val="24"/>
            <w:lang w:eastAsia="zh-TW"/>
          </w:rPr>
          <w:delText>‘</w:delText>
        </w:r>
        <w:r w:rsidDel="006B6232">
          <w:rPr>
            <w:rFonts w:eastAsia="細明體" w:hint="eastAsia"/>
            <w:kern w:val="2"/>
            <w:szCs w:val="24"/>
            <w:lang w:eastAsia="zh-TW"/>
          </w:rPr>
          <w:delText>N</w:delText>
        </w:r>
        <w:r w:rsidDel="006B6232">
          <w:rPr>
            <w:rFonts w:eastAsia="細明體"/>
            <w:kern w:val="2"/>
            <w:szCs w:val="24"/>
            <w:lang w:eastAsia="zh-TW"/>
          </w:rPr>
          <w:delText>’</w:delText>
        </w:r>
      </w:del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hint="eastAsia"/>
          <w:lang w:eastAsia="zh-TW"/>
        </w:rPr>
        <w:t>線上即時</w:t>
      </w:r>
      <w:ins w:id="49" w:author="FIS" w:date="2014-06-09T09:04:00Z">
        <w:r w:rsidR="006B6232" w:rsidRPr="006B6232">
          <w:rPr>
            <w:rFonts w:hint="eastAsia"/>
            <w:lang w:eastAsia="zh-TW"/>
          </w:rPr>
          <w:t>、</w:t>
        </w:r>
        <w:r w:rsidR="006B6232" w:rsidRPr="006B6232">
          <w:rPr>
            <w:rFonts w:hint="eastAsia"/>
            <w:lang w:eastAsia="zh-TW"/>
          </w:rPr>
          <w:t>3</w:t>
        </w:r>
        <w:r w:rsidR="006B6232" w:rsidRPr="006B6232">
          <w:rPr>
            <w:rFonts w:hint="eastAsia"/>
            <w:lang w:eastAsia="zh-TW"/>
          </w:rPr>
          <w:t>登件</w:t>
        </w:r>
      </w:ins>
      <w:r>
        <w:rPr>
          <w:rFonts w:hint="eastAsia"/>
          <w:lang w:eastAsia="zh-TW"/>
        </w:rPr>
        <w:t>)</w:t>
      </w:r>
    </w:p>
    <w:p w:rsidR="00FD30C8" w:rsidRPr="005B4DE5" w:rsidRDefault="00FD30C8" w:rsidP="005B4D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READ DTAAV014 A</w:t>
      </w:r>
    </w:p>
    <w:p w:rsidR="005223E9" w:rsidRPr="00701852" w:rsidRDefault="005223E9" w:rsidP="005223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5223E9" w:rsidRPr="00701852" w:rsidRDefault="005223E9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5223E9" w:rsidRPr="00701852" w:rsidRDefault="005223E9" w:rsidP="005223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DTAAV001 C</w:t>
      </w:r>
    </w:p>
    <w:p w:rsidR="005223E9" w:rsidRPr="00701852" w:rsidRDefault="005223E9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C.</w:t>
      </w:r>
      <w:r w:rsidRPr="00701852">
        <w:rPr>
          <w:kern w:val="2"/>
          <w:szCs w:val="24"/>
          <w:lang w:eastAsia="zh-TW"/>
        </w:rPr>
        <w:t>受理編號</w:t>
      </w:r>
    </w:p>
    <w:p w:rsidR="005223E9" w:rsidRPr="00701852" w:rsidRDefault="005223E9" w:rsidP="005223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E34F08" w:rsidRDefault="00E34F08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輸入.種類</w:t>
      </w:r>
    </w:p>
    <w:p w:rsidR="00403ACB" w:rsidRPr="00403ACB" w:rsidRDefault="00403ACB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37028C">
        <w:rPr>
          <w:rFonts w:ascii="細明體" w:eastAsia="細明體" w:hAnsi="細明體" w:hint="eastAsia"/>
        </w:rPr>
        <w:t>計算終止時間</w:t>
      </w:r>
      <w:r>
        <w:rPr>
          <w:rFonts w:ascii="細明體" w:eastAsia="細明體" w:hAnsi="細明體" w:hint="eastAsia"/>
          <w:lang w:eastAsia="zh-TW"/>
        </w:rPr>
        <w:t xml:space="preserve"> IS NULL</w:t>
      </w:r>
    </w:p>
    <w:p w:rsidR="00403ACB" w:rsidRPr="00403ACB" w:rsidRDefault="00403ACB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ascii="細明體" w:eastAsia="細明體" w:hAnsi="細明體" w:hint="eastAsia"/>
        </w:rPr>
        <w:t>是否成功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N</w:t>
      </w:r>
      <w:r>
        <w:rPr>
          <w:rFonts w:ascii="細明體" w:eastAsia="細明體" w:hAnsi="細明體"/>
          <w:lang w:eastAsia="zh-TW"/>
        </w:rPr>
        <w:t>’</w:t>
      </w:r>
    </w:p>
    <w:p w:rsidR="00403ACB" w:rsidRPr="00403ACB" w:rsidRDefault="00403ACB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ascii="細明體" w:eastAsia="細明體" w:hAnsi="細明體" w:hint="eastAsia"/>
          <w:lang w:eastAsia="zh-TW"/>
        </w:rPr>
        <w:t>錯誤訊息 IS NULL</w:t>
      </w:r>
    </w:p>
    <w:p w:rsidR="005223E9" w:rsidRPr="00B61D1F" w:rsidRDefault="000917C2" w:rsidP="000917C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50" w:author="FIS" w:date="2014-06-09T09:05:00Z">
        <w:r w:rsidRPr="000917C2">
          <w:rPr>
            <w:rFonts w:hint="eastAsia"/>
            <w:kern w:val="2"/>
            <w:szCs w:val="24"/>
            <w:lang w:eastAsia="zh-TW"/>
          </w:rPr>
          <w:t>計算來源</w:t>
        </w:r>
        <w:r w:rsidRPr="000917C2">
          <w:rPr>
            <w:rFonts w:hint="eastAsia"/>
            <w:kern w:val="2"/>
            <w:szCs w:val="24"/>
            <w:lang w:eastAsia="zh-TW"/>
          </w:rPr>
          <w:t>=</w:t>
        </w:r>
        <w:r w:rsidRPr="000917C2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D34CEA" w:rsidRPr="00701852" w:rsidRDefault="00D34CEA" w:rsidP="005223E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</w:p>
    <w:p w:rsidR="005223E9" w:rsidRPr="00FD30C8" w:rsidRDefault="005223E9" w:rsidP="00403A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ORDER BY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+C.</w:t>
      </w:r>
      <w:r w:rsidRPr="00701852">
        <w:rPr>
          <w:rFonts w:eastAsia="細明體"/>
          <w:caps/>
          <w:szCs w:val="24"/>
        </w:rPr>
        <w:t>投保始期與事故日期相距天數</w:t>
      </w:r>
    </w:p>
    <w:p w:rsidR="00DB4D0B" w:rsidRPr="00701852" w:rsidRDefault="00DB4D0B" w:rsidP="00BD2394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F758BC" w:rsidRPr="00701852" w:rsidRDefault="00F758BC" w:rsidP="00F758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DTAAA001</w:t>
      </w:r>
      <w:r w:rsidRPr="00701852">
        <w:rPr>
          <w:kern w:val="2"/>
          <w:szCs w:val="24"/>
          <w:lang w:eastAsia="zh-TW"/>
        </w:rPr>
        <w:t xml:space="preserve"> A</w:t>
      </w:r>
    </w:p>
    <w:p w:rsidR="00F758BC" w:rsidRPr="00701852" w:rsidRDefault="00F758BC" w:rsidP="00F758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F758BC" w:rsidRPr="00701852" w:rsidRDefault="00F758BC" w:rsidP="00F758B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F758BC" w:rsidRPr="00701852" w:rsidRDefault="00F758BC" w:rsidP="00F758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DTAAV001 C</w:t>
      </w:r>
    </w:p>
    <w:p w:rsidR="00F758BC" w:rsidRPr="00701852" w:rsidRDefault="00F758BC" w:rsidP="00F758B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C.</w:t>
      </w:r>
      <w:r w:rsidRPr="00701852">
        <w:rPr>
          <w:kern w:val="2"/>
          <w:szCs w:val="24"/>
          <w:lang w:eastAsia="zh-TW"/>
        </w:rPr>
        <w:t>受理編號</w:t>
      </w:r>
    </w:p>
    <w:p w:rsidR="00F758BC" w:rsidRPr="00701852" w:rsidRDefault="00F758BC" w:rsidP="00F758B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F758BC" w:rsidRPr="00701852" w:rsidRDefault="00F758BC" w:rsidP="00F758B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F758BC" w:rsidRPr="00974F9E" w:rsidRDefault="00F758BC" w:rsidP="00F758B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</w:t>
      </w:r>
      <w:r w:rsidR="008547EC" w:rsidRPr="00701852">
        <w:rPr>
          <w:color w:val="000000"/>
          <w:lang w:eastAsia="zh-TW"/>
        </w:rPr>
        <w:t>&gt;</w:t>
      </w:r>
      <w:r w:rsidRPr="00701852">
        <w:rPr>
          <w:color w:val="000000"/>
          <w:lang w:eastAsia="zh-TW"/>
        </w:rPr>
        <w:t>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1B4614" w:rsidRPr="00B61D1F" w:rsidRDefault="001B4614" w:rsidP="00F758B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B6155" w:rsidRPr="00701852" w:rsidRDefault="00AB6155" w:rsidP="00F758B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</w:p>
    <w:p w:rsidR="00D72112" w:rsidRPr="00701852" w:rsidRDefault="00D72112" w:rsidP="00D721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D72112" w:rsidRPr="00701852" w:rsidRDefault="00D72112" w:rsidP="00D721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281B3D" w:rsidRPr="00701852" w:rsidRDefault="00281B3D" w:rsidP="00281B3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ORDER BY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+C.</w:t>
      </w:r>
      <w:r w:rsidRPr="00701852">
        <w:rPr>
          <w:rFonts w:eastAsia="細明體"/>
          <w:caps/>
          <w:szCs w:val="24"/>
        </w:rPr>
        <w:t>投保始期與事故日期相距天數</w:t>
      </w:r>
    </w:p>
    <w:p w:rsidR="00F60083" w:rsidRPr="00701852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A564AA" w:rsidRPr="00701852" w:rsidRDefault="00C52238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</w:t>
      </w:r>
      <w:r w:rsidR="00A564AA" w:rsidRPr="00701852">
        <w:rPr>
          <w:kern w:val="2"/>
          <w:szCs w:val="24"/>
          <w:lang w:eastAsia="zh-TW"/>
        </w:rPr>
        <w:t>視為錯誤</w:t>
      </w:r>
    </w:p>
    <w:p w:rsidR="00730B1E" w:rsidRPr="00701852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="00EC78C3" w:rsidRPr="00701852">
        <w:rPr>
          <w:kern w:val="2"/>
          <w:szCs w:val="24"/>
          <w:lang w:eastAsia="zh-TW"/>
        </w:rPr>
        <w:t>’</w:t>
      </w:r>
      <w:r w:rsidR="00C52238" w:rsidRPr="00701852">
        <w:rPr>
          <w:rFonts w:eastAsia="細明體"/>
          <w:kern w:val="2"/>
          <w:szCs w:val="24"/>
          <w:lang w:eastAsia="zh-TW"/>
        </w:rPr>
        <w:t>異常投保動機</w:t>
      </w:r>
      <w:r w:rsidR="00186246" w:rsidRPr="00701852">
        <w:rPr>
          <w:kern w:val="2"/>
          <w:szCs w:val="24"/>
          <w:lang w:eastAsia="zh-TW"/>
        </w:rPr>
        <w:t>資料有誤，</w:t>
      </w:r>
      <w:r w:rsidR="00075C91" w:rsidRPr="00701852">
        <w:rPr>
          <w:kern w:val="2"/>
          <w:szCs w:val="24"/>
          <w:lang w:eastAsia="zh-TW"/>
        </w:rPr>
        <w:t>查</w:t>
      </w:r>
      <w:r w:rsidR="00D40657" w:rsidRPr="00701852">
        <w:rPr>
          <w:kern w:val="2"/>
          <w:szCs w:val="24"/>
          <w:lang w:eastAsia="zh-TW"/>
        </w:rPr>
        <w:t>無</w:t>
      </w:r>
      <w:r w:rsidR="00C52238" w:rsidRPr="00701852">
        <w:rPr>
          <w:rFonts w:eastAsia="細明體"/>
          <w:kern w:val="2"/>
          <w:szCs w:val="24"/>
          <w:lang w:eastAsia="zh-TW"/>
        </w:rPr>
        <w:t>異常投保動機</w:t>
      </w:r>
      <w:r w:rsidR="00075C91" w:rsidRPr="00701852">
        <w:rPr>
          <w:kern w:val="2"/>
          <w:szCs w:val="24"/>
          <w:lang w:eastAsia="zh-TW"/>
        </w:rPr>
        <w:t>資料</w:t>
      </w:r>
      <w:r w:rsidR="00EC78C3" w:rsidRPr="00701852">
        <w:rPr>
          <w:kern w:val="2"/>
          <w:szCs w:val="24"/>
          <w:lang w:eastAsia="zh-TW"/>
        </w:rPr>
        <w:t>’</w:t>
      </w:r>
    </w:p>
    <w:p w:rsidR="00FB2CB6" w:rsidRPr="00701852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B2CB6" w:rsidRPr="00701852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9B7451" w:rsidRPr="00701852">
        <w:rPr>
          <w:rFonts w:eastAsia="細明體"/>
          <w:kern w:val="2"/>
          <w:szCs w:val="24"/>
          <w:lang w:eastAsia="zh-TW"/>
        </w:rPr>
        <w:t>異常投保動機</w:t>
      </w:r>
      <w:r w:rsidR="00AD08AB" w:rsidRPr="00701852">
        <w:rPr>
          <w:kern w:val="2"/>
          <w:szCs w:val="24"/>
          <w:lang w:eastAsia="zh-TW"/>
        </w:rPr>
        <w:t>明細資料</w:t>
      </w:r>
      <w:r w:rsidRPr="00701852">
        <w:rPr>
          <w:kern w:val="2"/>
          <w:szCs w:val="24"/>
          <w:lang w:eastAsia="zh-TW"/>
        </w:rPr>
        <w:t>"</w:t>
      </w:r>
    </w:p>
    <w:p w:rsidR="00611DCB" w:rsidRPr="00701852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="007B6126" w:rsidRPr="00701852">
        <w:rPr>
          <w:kern w:val="2"/>
          <w:szCs w:val="24"/>
          <w:lang w:eastAsia="zh-TW"/>
        </w:rPr>
        <w:t>STEP</w:t>
      </w:r>
      <w:r w:rsidR="009071EC" w:rsidRPr="00701852">
        <w:rPr>
          <w:kern w:val="2"/>
          <w:szCs w:val="24"/>
          <w:lang w:eastAsia="zh-TW"/>
        </w:rPr>
        <w:t>3</w:t>
      </w:r>
      <w:r w:rsidR="009071EC" w:rsidRPr="00701852">
        <w:rPr>
          <w:kern w:val="2"/>
          <w:szCs w:val="24"/>
          <w:lang w:eastAsia="zh-TW"/>
        </w:rPr>
        <w:t>讀取</w:t>
      </w:r>
      <w:r w:rsidR="007B6126" w:rsidRPr="00701852">
        <w:rPr>
          <w:kern w:val="2"/>
          <w:szCs w:val="24"/>
          <w:lang w:eastAsia="zh-TW"/>
        </w:rPr>
        <w:t>的</w:t>
      </w:r>
      <w:r w:rsidR="009071EC" w:rsidRPr="00701852">
        <w:rPr>
          <w:kern w:val="2"/>
          <w:szCs w:val="24"/>
          <w:lang w:eastAsia="zh-TW"/>
        </w:rPr>
        <w:t>件</w:t>
      </w:r>
      <w:r w:rsidRPr="00701852">
        <w:rPr>
          <w:kern w:val="2"/>
          <w:szCs w:val="24"/>
          <w:lang w:eastAsia="zh-TW"/>
        </w:rPr>
        <w:t>數。</w:t>
      </w:r>
    </w:p>
    <w:p w:rsidR="00437EC1" w:rsidRPr="00701852" w:rsidRDefault="00B66B07" w:rsidP="009B2CD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</w:t>
      </w:r>
      <w:r w:rsidR="00775333" w:rsidRPr="00701852">
        <w:rPr>
          <w:kern w:val="2"/>
          <w:szCs w:val="24"/>
          <w:shd w:val="pct15" w:color="auto" w:fill="FFFFFF"/>
          <w:lang w:eastAsia="zh-TW"/>
        </w:rPr>
        <w:t>讀取</w:t>
      </w:r>
      <w:r w:rsidR="00026715" w:rsidRPr="00701852">
        <w:rPr>
          <w:kern w:val="2"/>
          <w:szCs w:val="24"/>
          <w:shd w:val="pct15" w:color="auto" w:fill="FFFFFF"/>
          <w:lang w:eastAsia="zh-TW"/>
        </w:rPr>
        <w:t>異常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投保動機資訊：</w:t>
      </w:r>
    </w:p>
    <w:p w:rsidR="00B810A0" w:rsidRPr="00701852" w:rsidRDefault="00B810A0" w:rsidP="00B1495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  <w:r w:rsidRPr="00701852">
        <w:rPr>
          <w:kern w:val="2"/>
          <w:szCs w:val="24"/>
          <w:lang w:eastAsia="zh-TW"/>
        </w:rPr>
        <w:t xml:space="preserve"> = ‘1’</w:t>
      </w:r>
      <w:r w:rsidR="00F07927" w:rsidRPr="00701852">
        <w:rPr>
          <w:kern w:val="2"/>
          <w:szCs w:val="24"/>
          <w:lang w:eastAsia="zh-TW"/>
        </w:rPr>
        <w:t>(</w:t>
      </w:r>
      <w:r w:rsidR="00F07927" w:rsidRPr="00701852">
        <w:rPr>
          <w:kern w:val="2"/>
          <w:szCs w:val="24"/>
          <w:lang w:eastAsia="zh-TW"/>
        </w:rPr>
        <w:t>精神疾病</w:t>
      </w:r>
      <w:r w:rsidR="00F07927" w:rsidRPr="00701852">
        <w:rPr>
          <w:kern w:val="2"/>
          <w:szCs w:val="24"/>
          <w:lang w:eastAsia="zh-TW"/>
        </w:rPr>
        <w:t>)</w:t>
      </w:r>
      <w:r w:rsidR="00B66B07" w:rsidRPr="00701852">
        <w:rPr>
          <w:kern w:val="2"/>
          <w:szCs w:val="24"/>
          <w:lang w:eastAsia="zh-TW"/>
        </w:rPr>
        <w:t xml:space="preserve"> AND </w:t>
      </w:r>
      <w:r w:rsidR="0084635D">
        <w:rPr>
          <w:rFonts w:hint="eastAsia"/>
          <w:kern w:val="2"/>
          <w:szCs w:val="24"/>
          <w:lang w:eastAsia="zh-TW"/>
        </w:rPr>
        <w:t>(</w:t>
      </w:r>
      <w:r w:rsidR="00B66B07" w:rsidRPr="00701852">
        <w:rPr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</w:t>
      </w:r>
      <w:r w:rsidR="00B66B07" w:rsidRPr="00701852">
        <w:rPr>
          <w:kern w:val="2"/>
          <w:szCs w:val="24"/>
          <w:lang w:eastAsia="zh-TW"/>
        </w:rPr>
        <w:t>&lt;&gt;</w:t>
      </w:r>
      <w:r w:rsidRPr="00701852">
        <w:rPr>
          <w:kern w:val="2"/>
          <w:szCs w:val="24"/>
          <w:lang w:eastAsia="zh-TW"/>
        </w:rPr>
        <w:t xml:space="preserve"> ‘A05’</w:t>
      </w:r>
      <w:r w:rsidR="0084635D">
        <w:rPr>
          <w:rFonts w:hint="eastAsia"/>
          <w:kern w:val="2"/>
          <w:szCs w:val="24"/>
          <w:lang w:eastAsia="zh-TW"/>
        </w:rPr>
        <w:t xml:space="preserve"> OR </w:t>
      </w:r>
      <w:r w:rsidR="0084635D">
        <w:rPr>
          <w:rFonts w:eastAsia="細明體" w:hint="eastAsia"/>
          <w:kern w:val="2"/>
          <w:szCs w:val="24"/>
          <w:lang w:eastAsia="zh-TW"/>
        </w:rPr>
        <w:t>B.</w:t>
      </w:r>
      <w:r w:rsidR="0084635D">
        <w:rPr>
          <w:color w:val="000000"/>
        </w:rPr>
        <w:t>申請種類</w:t>
      </w:r>
      <w:r w:rsidR="0084635D">
        <w:rPr>
          <w:color w:val="000000"/>
        </w:rPr>
        <w:t>_</w:t>
      </w:r>
      <w:r w:rsidR="0084635D">
        <w:rPr>
          <w:color w:val="000000"/>
        </w:rPr>
        <w:t>核定</w:t>
      </w:r>
      <w:r w:rsidR="0084635D">
        <w:rPr>
          <w:rFonts w:hint="eastAsia"/>
          <w:color w:val="000000"/>
          <w:lang w:eastAsia="zh-TW"/>
        </w:rPr>
        <w:t xml:space="preserve"> &lt;&gt; </w:t>
      </w:r>
      <w:r w:rsidR="0084635D">
        <w:rPr>
          <w:color w:val="000000"/>
          <w:lang w:eastAsia="zh-TW"/>
        </w:rPr>
        <w:t>‘</w:t>
      </w:r>
      <w:r w:rsidR="0084635D">
        <w:rPr>
          <w:rFonts w:hint="eastAsia"/>
          <w:color w:val="000000"/>
          <w:lang w:eastAsia="zh-TW"/>
        </w:rPr>
        <w:t>1</w:t>
      </w:r>
      <w:r w:rsidR="0084635D">
        <w:rPr>
          <w:color w:val="000000"/>
          <w:lang w:eastAsia="zh-TW"/>
        </w:rPr>
        <w:t>’</w:t>
      </w:r>
      <w:r w:rsidR="0084635D">
        <w:rPr>
          <w:rFonts w:hint="eastAsia"/>
          <w:color w:val="000000"/>
          <w:lang w:eastAsia="zh-TW"/>
        </w:rPr>
        <w:t>)</w:t>
      </w:r>
    </w:p>
    <w:p w:rsidR="00B66B07" w:rsidRPr="00701852" w:rsidRDefault="00043DA5" w:rsidP="00B66B07">
      <w:pPr>
        <w:pStyle w:val="Tabletext"/>
        <w:keepLines w:val="0"/>
        <w:numPr>
          <w:ilvl w:val="4"/>
          <w:numId w:val="1"/>
        </w:numPr>
        <w:tabs>
          <w:tab w:val="num" w:pos="1984"/>
        </w:tabs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B810A0" w:rsidRPr="00701852" w:rsidRDefault="00B810A0" w:rsidP="00B1495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ELSE </w:t>
      </w:r>
      <w:r w:rsidR="00043DA5" w:rsidRPr="00701852">
        <w:rPr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  <w:r w:rsidRPr="00701852">
        <w:rPr>
          <w:kern w:val="2"/>
          <w:szCs w:val="24"/>
          <w:lang w:eastAsia="zh-TW"/>
        </w:rPr>
        <w:t xml:space="preserve"> = ‘2’</w:t>
      </w:r>
      <w:r w:rsidR="00043DA5" w:rsidRPr="00701852">
        <w:rPr>
          <w:kern w:val="2"/>
          <w:szCs w:val="24"/>
          <w:lang w:eastAsia="zh-TW"/>
        </w:rPr>
        <w:t xml:space="preserve"> AND </w:t>
      </w:r>
      <w:r w:rsidR="009E5B9D">
        <w:rPr>
          <w:rFonts w:hint="eastAsia"/>
          <w:kern w:val="2"/>
          <w:szCs w:val="24"/>
          <w:lang w:eastAsia="zh-TW"/>
        </w:rPr>
        <w:t>(</w:t>
      </w:r>
      <w:r w:rsidR="00043DA5" w:rsidRPr="00701852">
        <w:rPr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</w:t>
      </w:r>
      <w:r w:rsidR="00043DA5" w:rsidRPr="00701852">
        <w:rPr>
          <w:kern w:val="2"/>
          <w:szCs w:val="24"/>
          <w:lang w:eastAsia="zh-TW"/>
        </w:rPr>
        <w:t>開頭不為</w:t>
      </w:r>
      <w:r w:rsidRPr="00701852">
        <w:rPr>
          <w:kern w:val="2"/>
          <w:szCs w:val="24"/>
          <w:lang w:eastAsia="zh-TW"/>
        </w:rPr>
        <w:t>‘C’</w:t>
      </w:r>
      <w:r w:rsidR="009E5B9D">
        <w:rPr>
          <w:rFonts w:hint="eastAsia"/>
          <w:kern w:val="2"/>
          <w:szCs w:val="24"/>
          <w:lang w:eastAsia="zh-TW"/>
        </w:rPr>
        <w:t xml:space="preserve"> OR </w:t>
      </w:r>
      <w:r w:rsidR="009E5B9D">
        <w:rPr>
          <w:rFonts w:eastAsia="細明體" w:hint="eastAsia"/>
          <w:kern w:val="2"/>
          <w:szCs w:val="24"/>
          <w:lang w:eastAsia="zh-TW"/>
        </w:rPr>
        <w:t>B.</w:t>
      </w:r>
      <w:r w:rsidR="009E5B9D">
        <w:rPr>
          <w:color w:val="000000"/>
        </w:rPr>
        <w:t>申請種類</w:t>
      </w:r>
      <w:r w:rsidR="009E5B9D">
        <w:rPr>
          <w:color w:val="000000"/>
        </w:rPr>
        <w:t>_</w:t>
      </w:r>
      <w:r w:rsidR="009E5B9D">
        <w:rPr>
          <w:color w:val="000000"/>
        </w:rPr>
        <w:t>核定</w:t>
      </w:r>
      <w:r w:rsidR="009E5B9D">
        <w:rPr>
          <w:rFonts w:hint="eastAsia"/>
          <w:color w:val="000000"/>
          <w:lang w:eastAsia="zh-TW"/>
        </w:rPr>
        <w:t xml:space="preserve"> &lt;&gt; </w:t>
      </w:r>
      <w:r w:rsidR="009E5B9D">
        <w:rPr>
          <w:color w:val="000000"/>
          <w:lang w:eastAsia="zh-TW"/>
        </w:rPr>
        <w:t>‘</w:t>
      </w:r>
      <w:r w:rsidR="009E5B9D">
        <w:rPr>
          <w:rFonts w:hint="eastAsia"/>
          <w:color w:val="000000"/>
          <w:lang w:eastAsia="zh-TW"/>
        </w:rPr>
        <w:t>1</w:t>
      </w:r>
      <w:r w:rsidR="009E5B9D">
        <w:rPr>
          <w:color w:val="000000"/>
          <w:lang w:eastAsia="zh-TW"/>
        </w:rPr>
        <w:t>’</w:t>
      </w:r>
      <w:r w:rsidR="009E5B9D">
        <w:rPr>
          <w:rFonts w:hint="eastAsia"/>
          <w:color w:val="000000"/>
          <w:lang w:eastAsia="zh-TW"/>
        </w:rPr>
        <w:t>)</w:t>
      </w:r>
    </w:p>
    <w:p w:rsidR="00043DA5" w:rsidRPr="00701852" w:rsidRDefault="00043DA5" w:rsidP="00043DA5">
      <w:pPr>
        <w:pStyle w:val="Tabletext"/>
        <w:keepLines w:val="0"/>
        <w:numPr>
          <w:ilvl w:val="4"/>
          <w:numId w:val="1"/>
        </w:numPr>
        <w:tabs>
          <w:tab w:val="num" w:pos="1984"/>
        </w:tabs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8D36B0" w:rsidRPr="00701852" w:rsidRDefault="008D36B0" w:rsidP="000004F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同一受理編號</w:t>
      </w:r>
      <w:r w:rsidR="00816214" w:rsidRPr="00701852">
        <w:rPr>
          <w:kern w:val="2"/>
          <w:szCs w:val="24"/>
          <w:lang w:eastAsia="zh-TW"/>
        </w:rPr>
        <w:t>視</w:t>
      </w:r>
      <w:r w:rsidRPr="00701852">
        <w:rPr>
          <w:kern w:val="2"/>
          <w:szCs w:val="24"/>
          <w:lang w:eastAsia="zh-TW"/>
        </w:rPr>
        <w:t>為一組：</w:t>
      </w:r>
    </w:p>
    <w:p w:rsidR="0049553E" w:rsidRDefault="0049553E" w:rsidP="009E428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檢核是否為醫療件：</w:t>
      </w:r>
      <w:r w:rsidR="007C589B">
        <w:rPr>
          <w:rFonts w:hint="eastAsia"/>
          <w:kern w:val="2"/>
          <w:szCs w:val="24"/>
          <w:lang w:eastAsia="zh-TW"/>
        </w:rPr>
        <w:t>(</w:t>
      </w:r>
      <w:r w:rsidR="007C589B">
        <w:rPr>
          <w:rFonts w:hint="eastAsia"/>
          <w:kern w:val="2"/>
          <w:szCs w:val="24"/>
          <w:lang w:eastAsia="zh-TW"/>
        </w:rPr>
        <w:t>只看純醫療，有勾選其他索賠都不算</w:t>
      </w:r>
      <w:r w:rsidR="007C589B">
        <w:rPr>
          <w:rFonts w:hint="eastAsia"/>
          <w:kern w:val="2"/>
          <w:szCs w:val="24"/>
          <w:lang w:eastAsia="zh-TW"/>
        </w:rPr>
        <w:t>)</w:t>
      </w:r>
    </w:p>
    <w:p w:rsidR="0049553E" w:rsidRDefault="0049553E" w:rsidP="00974F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DTAAA011</w:t>
      </w:r>
    </w:p>
    <w:p w:rsidR="0049553E" w:rsidRDefault="0049553E" w:rsidP="00974F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9553E" w:rsidRDefault="0049553E" w:rsidP="00974F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49553E" w:rsidRDefault="0049553E" w:rsidP="00974F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49553E" w:rsidRPr="00974F9E" w:rsidRDefault="0049553E" w:rsidP="00974F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是否核定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49553E" w:rsidRDefault="0049553E" w:rsidP="00974F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49553E" w:rsidRPr="00974F9E" w:rsidRDefault="0049553E" w:rsidP="00974F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讀下一組資料</w:t>
      </w:r>
    </w:p>
    <w:p w:rsidR="009E4285" w:rsidRPr="00701852" w:rsidRDefault="009E4285" w:rsidP="009E428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  <w:r w:rsidR="009061F4" w:rsidRPr="00701852">
        <w:rPr>
          <w:rFonts w:eastAsia="細明體"/>
          <w:lang w:eastAsia="zh-TW"/>
        </w:rPr>
        <w:t>(</w:t>
      </w:r>
      <w:r w:rsidR="009061F4" w:rsidRPr="00701852">
        <w:rPr>
          <w:rFonts w:eastAsia="細明體"/>
          <w:lang w:eastAsia="zh-TW"/>
        </w:rPr>
        <w:t>取第一筆</w:t>
      </w:r>
      <w:r w:rsidR="009061F4" w:rsidRPr="00701852">
        <w:rPr>
          <w:rFonts w:eastAsia="細明體"/>
          <w:lang w:eastAsia="zh-TW"/>
        </w:rPr>
        <w:t>)</w:t>
      </w:r>
    </w:p>
    <w:p w:rsidR="000A234C" w:rsidRDefault="000A234C" w:rsidP="000A234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0A234C" w:rsidRPr="006A51B9" w:rsidRDefault="000A234C" w:rsidP="000A23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0A234C" w:rsidRPr="006A51B9" w:rsidRDefault="000A234C" w:rsidP="000A234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A234C" w:rsidRPr="00701852" w:rsidRDefault="000A234C" w:rsidP="000A23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szCs w:val="24"/>
        </w:rPr>
        <w:t xml:space="preserve">IF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szCs w:val="24"/>
        </w:rPr>
        <w:t>=</w:t>
      </w:r>
      <w:r w:rsidRPr="00701852">
        <w:rPr>
          <w:kern w:val="2"/>
          <w:szCs w:val="24"/>
          <w:lang w:eastAsia="zh-TW"/>
        </w:rPr>
        <w:t xml:space="preserve"> ‘A05’</w:t>
      </w:r>
    </w:p>
    <w:p w:rsidR="000A234C" w:rsidRPr="00701852" w:rsidRDefault="000A234C" w:rsidP="000A234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‘1’</w:t>
      </w:r>
    </w:p>
    <w:p w:rsidR="000A234C" w:rsidRPr="00701852" w:rsidRDefault="000A234C" w:rsidP="000A23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‘C’</w:t>
      </w:r>
    </w:p>
    <w:p w:rsidR="000A234C" w:rsidRPr="00701852" w:rsidRDefault="000A234C" w:rsidP="000A234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‘2’</w:t>
      </w:r>
    </w:p>
    <w:p w:rsidR="000A234C" w:rsidRPr="00701852" w:rsidRDefault="000A234C" w:rsidP="000A23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</w:t>
      </w:r>
    </w:p>
    <w:p w:rsidR="000A234C" w:rsidRDefault="000A234C" w:rsidP="000A234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‘X’</w:t>
      </w:r>
    </w:p>
    <w:p w:rsidR="003B0322" w:rsidRDefault="003B0322" w:rsidP="009D70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排除不符合之商品分類：</w:t>
      </w:r>
    </w:p>
    <w:p w:rsidR="003B0322" w:rsidRDefault="003B0322" w:rsidP="001A1BF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003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A06</w:t>
      </w:r>
      <w:r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 w:rsidRPr="00950D73">
        <w:rPr>
          <w:kern w:val="2"/>
          <w:szCs w:val="24"/>
          <w:lang w:eastAsia="zh-TW"/>
        </w:rPr>
        <w:t xml:space="preserve"> </w:t>
      </w:r>
      <w:r w:rsidR="00950D73">
        <w:rPr>
          <w:kern w:val="2"/>
          <w:szCs w:val="24"/>
          <w:lang w:eastAsia="zh-TW"/>
        </w:rPr>
        <w:t>‘</w:t>
      </w:r>
      <w:r w:rsidR="00950D73">
        <w:rPr>
          <w:rFonts w:hint="eastAsia"/>
          <w:kern w:val="2"/>
          <w:szCs w:val="24"/>
          <w:lang w:eastAsia="zh-TW"/>
        </w:rPr>
        <w:t>001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002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004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006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007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009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011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012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014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,</w:t>
      </w:r>
      <w:r w:rsidR="00950D73">
        <w:rPr>
          <w:kern w:val="2"/>
          <w:szCs w:val="24"/>
          <w:lang w:eastAsia="zh-TW"/>
        </w:rPr>
        <w:t>’</w:t>
      </w:r>
      <w:r w:rsidR="00950D73">
        <w:rPr>
          <w:rFonts w:hint="eastAsia"/>
          <w:kern w:val="2"/>
          <w:szCs w:val="24"/>
          <w:lang w:eastAsia="zh-TW"/>
        </w:rPr>
        <w:t>018</w:t>
      </w:r>
      <w:r w:rsidR="00950D73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950D73" w:rsidRDefault="00950D73" w:rsidP="001A1B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讀下一筆</w:t>
      </w:r>
    </w:p>
    <w:p w:rsidR="00B52993" w:rsidRPr="00296C3E" w:rsidRDefault="00B52993" w:rsidP="001A1BF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003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AND </w:t>
      </w: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‘1’</w:t>
      </w:r>
    </w:p>
    <w:p w:rsidR="00B52993" w:rsidRDefault="00B52993" w:rsidP="00D17B4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讀下一筆</w:t>
      </w:r>
    </w:p>
    <w:p w:rsidR="009D70D9" w:rsidRPr="00701852" w:rsidRDefault="009D70D9" w:rsidP="009D70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最小間隔日數：</w:t>
      </w:r>
    </w:p>
    <w:p w:rsidR="009E4673" w:rsidRDefault="009E4673" w:rsidP="00440D8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003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  <w:r w:rsidR="002D55EB">
        <w:rPr>
          <w:rFonts w:hint="eastAsia"/>
          <w:kern w:val="2"/>
          <w:szCs w:val="24"/>
          <w:lang w:eastAsia="zh-TW"/>
        </w:rPr>
        <w:t xml:space="preserve"> AND </w:t>
      </w:r>
      <w:r w:rsidR="002D55EB" w:rsidRPr="00701852">
        <w:rPr>
          <w:kern w:val="2"/>
          <w:szCs w:val="24"/>
          <w:lang w:eastAsia="zh-TW"/>
        </w:rPr>
        <w:t>C.</w:t>
      </w:r>
      <w:r w:rsidR="002D55EB" w:rsidRPr="00701852">
        <w:rPr>
          <w:rFonts w:eastAsia="細明體"/>
          <w:caps/>
          <w:szCs w:val="24"/>
          <w:lang w:eastAsia="zh-TW"/>
        </w:rPr>
        <w:t>投保始期與事故日期相距天數</w:t>
      </w:r>
      <w:r w:rsidR="002D55EB">
        <w:rPr>
          <w:rFonts w:eastAsia="細明體" w:hint="eastAsia"/>
          <w:caps/>
          <w:szCs w:val="24"/>
          <w:lang w:eastAsia="zh-TW"/>
        </w:rPr>
        <w:t xml:space="preserve"> &lt;</w:t>
      </w:r>
      <w:r w:rsidR="003514CC">
        <w:rPr>
          <w:rFonts w:eastAsia="細明體" w:hint="eastAsia"/>
          <w:caps/>
          <w:szCs w:val="24"/>
          <w:lang w:eastAsia="zh-TW"/>
        </w:rPr>
        <w:t xml:space="preserve"> </w:t>
      </w:r>
      <w:r w:rsidR="002D55EB" w:rsidRPr="00701852">
        <w:rPr>
          <w:rFonts w:eastAsia="細明體"/>
          <w:lang w:eastAsia="zh-TW"/>
        </w:rPr>
        <w:t>O_</w:t>
      </w:r>
      <w:r w:rsidR="002D55EB" w:rsidRPr="00701852">
        <w:rPr>
          <w:kern w:val="2"/>
          <w:szCs w:val="24"/>
          <w:lang w:eastAsia="zh-TW"/>
        </w:rPr>
        <w:t>最小間隔日數</w:t>
      </w:r>
    </w:p>
    <w:p w:rsidR="00A4078A" w:rsidRPr="00974F9E" w:rsidRDefault="00A4078A" w:rsidP="00974F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天數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天數</w:t>
      </w:r>
      <w:r>
        <w:rPr>
          <w:rFonts w:hint="eastAsia"/>
          <w:kern w:val="2"/>
          <w:szCs w:val="24"/>
          <w:lang w:eastAsia="zh-TW"/>
        </w:rPr>
        <w:t>+1</w:t>
      </w:r>
    </w:p>
    <w:p w:rsidR="00440D8C" w:rsidRPr="00701852" w:rsidRDefault="00440D8C" w:rsidP="00974F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Pr="00701852">
        <w:rPr>
          <w:kern w:val="2"/>
          <w:szCs w:val="24"/>
          <w:lang w:eastAsia="zh-TW"/>
        </w:rPr>
        <w:t>最小間隔日數</w:t>
      </w:r>
      <w:r w:rsidRPr="00701852">
        <w:rPr>
          <w:kern w:val="2"/>
          <w:szCs w:val="24"/>
          <w:lang w:eastAsia="zh-TW"/>
        </w:rPr>
        <w:t xml:space="preserve"> = C.</w:t>
      </w:r>
      <w:r w:rsidRPr="00701852">
        <w:rPr>
          <w:rFonts w:eastAsia="細明體"/>
          <w:caps/>
          <w:szCs w:val="24"/>
          <w:lang w:eastAsia="zh-TW"/>
        </w:rPr>
        <w:t>投保始期與事故日期相距天數</w:t>
      </w:r>
    </w:p>
    <w:p w:rsidR="00EA21A3" w:rsidRDefault="00E56ADE" w:rsidP="00EA21A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保額比例：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組內逐筆</w:t>
      </w:r>
      <w:r w:rsidR="00C728A5">
        <w:rPr>
          <w:rFonts w:hint="eastAsia"/>
          <w:kern w:val="2"/>
          <w:szCs w:val="24"/>
          <w:lang w:eastAsia="zh-TW"/>
        </w:rPr>
        <w:t>，防癌模型累計防癌</w:t>
      </w:r>
      <w:r w:rsidR="00C728A5">
        <w:rPr>
          <w:rFonts w:hint="eastAsia"/>
          <w:kern w:val="2"/>
          <w:szCs w:val="24"/>
          <w:lang w:eastAsia="zh-TW"/>
        </w:rPr>
        <w:t>+</w:t>
      </w:r>
      <w:r w:rsidR="00C728A5">
        <w:rPr>
          <w:rFonts w:hint="eastAsia"/>
          <w:kern w:val="2"/>
          <w:szCs w:val="24"/>
          <w:lang w:eastAsia="zh-TW"/>
        </w:rPr>
        <w:t>疾病保額，其餘只看疾病保額</w:t>
      </w:r>
      <w:r>
        <w:rPr>
          <w:rFonts w:hint="eastAsia"/>
          <w:kern w:val="2"/>
          <w:szCs w:val="24"/>
          <w:lang w:eastAsia="zh-TW"/>
        </w:rPr>
        <w:t>)</w:t>
      </w:r>
    </w:p>
    <w:p w:rsidR="00193677" w:rsidRDefault="00193677" w:rsidP="0019367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IN (</w:t>
      </w:r>
      <w:r w:rsidR="00C82FE0">
        <w:rPr>
          <w:kern w:val="2"/>
          <w:szCs w:val="24"/>
          <w:lang w:eastAsia="zh-TW"/>
        </w:rPr>
        <w:t>‘</w:t>
      </w:r>
      <w:r w:rsidR="00C82FE0">
        <w:rPr>
          <w:rFonts w:hint="eastAsia"/>
          <w:kern w:val="2"/>
          <w:szCs w:val="24"/>
          <w:lang w:eastAsia="zh-TW"/>
        </w:rPr>
        <w:t>003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,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005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,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013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,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015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,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A02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,</w:t>
      </w:r>
      <w:r w:rsidR="00C82FE0">
        <w:rPr>
          <w:kern w:val="2"/>
          <w:szCs w:val="24"/>
          <w:lang w:eastAsia="zh-TW"/>
        </w:rPr>
        <w:t>’</w:t>
      </w:r>
      <w:r w:rsidR="00C82FE0">
        <w:rPr>
          <w:rFonts w:hint="eastAsia"/>
          <w:kern w:val="2"/>
          <w:szCs w:val="24"/>
          <w:lang w:eastAsia="zh-TW"/>
        </w:rPr>
        <w:t>A06</w:t>
      </w:r>
      <w:r w:rsidR="00C82FE0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 (</w:t>
      </w:r>
      <w:r>
        <w:rPr>
          <w:rFonts w:hint="eastAsia"/>
          <w:kern w:val="2"/>
          <w:szCs w:val="24"/>
          <w:lang w:eastAsia="zh-TW"/>
        </w:rPr>
        <w:t>符合附表二才算</w:t>
      </w:r>
      <w:r>
        <w:rPr>
          <w:rFonts w:hint="eastAsia"/>
          <w:kern w:val="2"/>
          <w:szCs w:val="24"/>
          <w:lang w:eastAsia="zh-TW"/>
        </w:rPr>
        <w:t>)</w:t>
      </w:r>
    </w:p>
    <w:p w:rsidR="00EA21A3" w:rsidRPr="007810C8" w:rsidRDefault="00EA21A3" w:rsidP="009865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日額保額合計</w:t>
      </w:r>
      <w:r w:rsidRPr="00701852">
        <w:rPr>
          <w:kern w:val="2"/>
          <w:szCs w:val="24"/>
          <w:lang w:eastAsia="zh-TW"/>
        </w:rPr>
        <w:t xml:space="preserve"> =</w:t>
      </w:r>
      <w:r w:rsidR="00E56ADE" w:rsidRPr="00701852">
        <w:rPr>
          <w:kern w:val="2"/>
          <w:szCs w:val="24"/>
          <w:lang w:eastAsia="zh-TW"/>
        </w:rPr>
        <w:t>日額保額合計</w:t>
      </w:r>
      <w:r w:rsidR="00E56ADE">
        <w:rPr>
          <w:rFonts w:hint="eastAsia"/>
          <w:kern w:val="2"/>
          <w:szCs w:val="24"/>
          <w:lang w:eastAsia="zh-TW"/>
        </w:rPr>
        <w:t xml:space="preserve"> + C.</w:t>
      </w:r>
      <w:r w:rsidRPr="00701852">
        <w:rPr>
          <w:rFonts w:eastAsia="細明體"/>
          <w:lang w:eastAsia="zh-TW"/>
        </w:rPr>
        <w:t>保額</w:t>
      </w:r>
    </w:p>
    <w:p w:rsidR="00536ACC" w:rsidRDefault="00536ACC" w:rsidP="009865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003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防癌</w:t>
      </w:r>
      <w:r>
        <w:rPr>
          <w:rFonts w:hint="eastAsia"/>
          <w:kern w:val="2"/>
          <w:szCs w:val="24"/>
          <w:lang w:eastAsia="zh-TW"/>
        </w:rPr>
        <w:t>)</w:t>
      </w:r>
    </w:p>
    <w:p w:rsidR="00AF11B0" w:rsidRDefault="00AF11B0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防癌</w:t>
      </w:r>
      <w:r w:rsidRPr="00701852">
        <w:rPr>
          <w:kern w:val="2"/>
          <w:szCs w:val="24"/>
          <w:lang w:eastAsia="zh-TW"/>
        </w:rPr>
        <w:t>保額合計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防癌</w:t>
      </w:r>
      <w:r w:rsidRPr="00701852">
        <w:rPr>
          <w:kern w:val="2"/>
          <w:szCs w:val="24"/>
          <w:lang w:eastAsia="zh-TW"/>
        </w:rPr>
        <w:t>保額合計</w:t>
      </w:r>
      <w:r>
        <w:rPr>
          <w:rFonts w:hint="eastAsia"/>
          <w:kern w:val="2"/>
          <w:szCs w:val="24"/>
          <w:lang w:eastAsia="zh-TW"/>
        </w:rPr>
        <w:t>+ C.</w:t>
      </w:r>
      <w:r w:rsidRPr="00701852">
        <w:rPr>
          <w:rFonts w:eastAsia="細明體"/>
          <w:lang w:eastAsia="zh-TW"/>
        </w:rPr>
        <w:t>保額</w:t>
      </w:r>
    </w:p>
    <w:p w:rsidR="00536ACC" w:rsidRPr="007810C8" w:rsidRDefault="00536ACC" w:rsidP="009865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(</w:t>
      </w:r>
      <w:r>
        <w:rPr>
          <w:rFonts w:hint="eastAsia"/>
          <w:kern w:val="2"/>
          <w:szCs w:val="24"/>
          <w:lang w:eastAsia="zh-TW"/>
        </w:rPr>
        <w:t>全部視為疾病</w:t>
      </w:r>
      <w:r>
        <w:rPr>
          <w:rFonts w:hint="eastAsia"/>
          <w:kern w:val="2"/>
          <w:szCs w:val="24"/>
          <w:lang w:eastAsia="zh-TW"/>
        </w:rPr>
        <w:t>)</w:t>
      </w:r>
    </w:p>
    <w:p w:rsidR="00536ACC" w:rsidRPr="00701852" w:rsidRDefault="00536ACC" w:rsidP="009865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疾病</w:t>
      </w:r>
      <w:r w:rsidR="009A2217" w:rsidRPr="00701852">
        <w:rPr>
          <w:kern w:val="2"/>
          <w:szCs w:val="24"/>
          <w:lang w:eastAsia="zh-TW"/>
        </w:rPr>
        <w:t>保額合計</w:t>
      </w:r>
      <w:r w:rsidR="009A2217">
        <w:rPr>
          <w:rFonts w:hint="eastAsia"/>
          <w:kern w:val="2"/>
          <w:szCs w:val="24"/>
          <w:lang w:eastAsia="zh-TW"/>
        </w:rPr>
        <w:t>=</w:t>
      </w:r>
      <w:r w:rsidR="009A2217">
        <w:rPr>
          <w:rFonts w:eastAsia="細明體" w:hint="eastAsia"/>
          <w:lang w:eastAsia="zh-TW"/>
        </w:rPr>
        <w:t>疾病</w:t>
      </w:r>
      <w:r w:rsidR="009A2217" w:rsidRPr="00701852">
        <w:rPr>
          <w:kern w:val="2"/>
          <w:szCs w:val="24"/>
          <w:lang w:eastAsia="zh-TW"/>
        </w:rPr>
        <w:t>保額合計</w:t>
      </w:r>
      <w:r w:rsidR="009A2217">
        <w:rPr>
          <w:rFonts w:hint="eastAsia"/>
          <w:kern w:val="2"/>
          <w:szCs w:val="24"/>
          <w:lang w:eastAsia="zh-TW"/>
        </w:rPr>
        <w:t>+ C.</w:t>
      </w:r>
      <w:r w:rsidR="009A2217" w:rsidRPr="00701852">
        <w:rPr>
          <w:rFonts w:eastAsia="細明體"/>
          <w:lang w:eastAsia="zh-TW"/>
        </w:rPr>
        <w:t>保額</w:t>
      </w:r>
    </w:p>
    <w:p w:rsidR="00C728A5" w:rsidRPr="00D03DEA" w:rsidRDefault="00C728A5" w:rsidP="00C728A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種類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2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防癌</w:t>
      </w:r>
      <w:r>
        <w:rPr>
          <w:rFonts w:hint="eastAsia"/>
          <w:lang w:eastAsia="zh-TW"/>
        </w:rPr>
        <w:t>)</w:t>
      </w:r>
    </w:p>
    <w:p w:rsidR="00C728A5" w:rsidRPr="00D03DEA" w:rsidRDefault="00C728A5" w:rsidP="00C728A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累計日額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防癌</w:t>
      </w:r>
      <w:r w:rsidRPr="00701852">
        <w:rPr>
          <w:kern w:val="2"/>
          <w:szCs w:val="24"/>
          <w:lang w:eastAsia="zh-TW"/>
        </w:rPr>
        <w:t>保額合計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疾病</w:t>
      </w:r>
      <w:r w:rsidRPr="00701852">
        <w:rPr>
          <w:kern w:val="2"/>
          <w:szCs w:val="24"/>
          <w:lang w:eastAsia="zh-TW"/>
        </w:rPr>
        <w:t>保額合計</w:t>
      </w:r>
    </w:p>
    <w:p w:rsidR="00C728A5" w:rsidRPr="00D03DEA" w:rsidRDefault="00C728A5" w:rsidP="00C728A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ELSE</w:t>
      </w:r>
    </w:p>
    <w:p w:rsidR="00C728A5" w:rsidRDefault="00C728A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累計日額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疾病</w:t>
      </w:r>
      <w:r w:rsidRPr="00701852">
        <w:rPr>
          <w:kern w:val="2"/>
          <w:szCs w:val="24"/>
          <w:lang w:eastAsia="zh-TW"/>
        </w:rPr>
        <w:t>保額合計</w:t>
      </w:r>
    </w:p>
    <w:p w:rsidR="00986581" w:rsidRDefault="00986581" w:rsidP="00E56AD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007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009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018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 (</w:t>
      </w:r>
      <w:r>
        <w:rPr>
          <w:rFonts w:hint="eastAsia"/>
          <w:kern w:val="2"/>
          <w:szCs w:val="24"/>
          <w:lang w:eastAsia="zh-TW"/>
        </w:rPr>
        <w:t>符合附表三才算</w:t>
      </w:r>
      <w:r>
        <w:rPr>
          <w:rFonts w:hint="eastAsia"/>
          <w:kern w:val="2"/>
          <w:szCs w:val="24"/>
          <w:lang w:eastAsia="zh-TW"/>
        </w:rPr>
        <w:t>)</w:t>
      </w:r>
    </w:p>
    <w:p w:rsidR="007D11BE" w:rsidRPr="00701852" w:rsidRDefault="00EA21A3" w:rsidP="000C1AF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身故保額合計</w:t>
      </w:r>
      <w:r w:rsidRPr="00701852">
        <w:rPr>
          <w:kern w:val="2"/>
          <w:szCs w:val="24"/>
          <w:lang w:eastAsia="zh-TW"/>
        </w:rPr>
        <w:t xml:space="preserve"> =</w:t>
      </w:r>
      <w:r w:rsidR="00E56ADE" w:rsidRPr="00701852">
        <w:rPr>
          <w:kern w:val="2"/>
          <w:szCs w:val="24"/>
          <w:lang w:eastAsia="zh-TW"/>
        </w:rPr>
        <w:t>身故保額合計</w:t>
      </w:r>
      <w:r w:rsidR="00E56ADE">
        <w:rPr>
          <w:rFonts w:hint="eastAsia"/>
          <w:kern w:val="2"/>
          <w:szCs w:val="24"/>
          <w:lang w:eastAsia="zh-TW"/>
        </w:rPr>
        <w:t>+C.</w:t>
      </w:r>
      <w:r w:rsidRPr="00701852">
        <w:rPr>
          <w:rFonts w:eastAsia="細明體"/>
          <w:lang w:eastAsia="zh-TW"/>
        </w:rPr>
        <w:t>主約死亡保額</w:t>
      </w:r>
    </w:p>
    <w:p w:rsidR="002A54D6" w:rsidRPr="00701852" w:rsidRDefault="002A54D6" w:rsidP="0061443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評分明細</w:t>
      </w:r>
      <w:r w:rsidRPr="00701852">
        <w:rPr>
          <w:kern w:val="2"/>
          <w:szCs w:val="24"/>
          <w:lang w:eastAsia="zh-TW"/>
        </w:rPr>
        <w:t>：</w:t>
      </w:r>
      <w:r w:rsidR="00746FC6" w:rsidRPr="00701852">
        <w:rPr>
          <w:rFonts w:eastAsia="細明體"/>
          <w:lang w:eastAsia="zh-TW"/>
        </w:rPr>
        <w:t>(</w:t>
      </w:r>
      <w:r w:rsidR="00746FC6" w:rsidRPr="00701852">
        <w:rPr>
          <w:rFonts w:eastAsia="細明體"/>
          <w:lang w:eastAsia="zh-TW"/>
        </w:rPr>
        <w:t>組內逐筆組出資料</w:t>
      </w:r>
      <w:r w:rsidR="00746FC6" w:rsidRPr="00701852">
        <w:rPr>
          <w:rFonts w:eastAsia="細明體"/>
          <w:lang w:eastAsia="zh-TW"/>
        </w:rPr>
        <w:t>)</w:t>
      </w:r>
    </w:p>
    <w:p w:rsidR="002D2D32" w:rsidRPr="00FD5D36" w:rsidRDefault="002A54D6" w:rsidP="002A54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="00614439" w:rsidRPr="00701852">
        <w:rPr>
          <w:rFonts w:eastAsia="細明體"/>
          <w:lang w:eastAsia="zh-TW"/>
        </w:rPr>
        <w:t>評分明細</w:t>
      </w:r>
      <w:r w:rsidRPr="00701852">
        <w:rPr>
          <w:rFonts w:eastAsia="細明體"/>
          <w:lang w:eastAsia="zh-TW"/>
        </w:rPr>
        <w:t>A01</w:t>
      </w:r>
      <w:r w:rsidR="002D2D32" w:rsidRPr="00701852">
        <w:rPr>
          <w:rFonts w:eastAsia="細明體"/>
          <w:lang w:eastAsia="zh-TW"/>
        </w:rPr>
        <w:t>：</w:t>
      </w:r>
    </w:p>
    <w:p w:rsidR="00942603" w:rsidRPr="000D73D1" w:rsidRDefault="00942603" w:rsidP="00FD5D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 w:rsidRPr="00193677">
        <w:rPr>
          <w:rFonts w:hint="eastAsia"/>
          <w:kern w:val="2"/>
          <w:szCs w:val="24"/>
          <w:lang w:eastAsia="zh-TW"/>
        </w:rPr>
        <w:t>商品通算分類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003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005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015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FD5D36" w:rsidRPr="00701852" w:rsidRDefault="00FD5D36" w:rsidP="00FD5D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 xml:space="preserve">IF </w:t>
      </w:r>
      <w:r w:rsidRPr="00701852">
        <w:rPr>
          <w:rFonts w:eastAsia="細明體"/>
          <w:lang w:eastAsia="zh-TW"/>
        </w:rPr>
        <w:t>為組內第一筆</w:t>
      </w:r>
      <w:r w:rsidR="00B160D3">
        <w:rPr>
          <w:rFonts w:eastAsia="細明體" w:hint="eastAsia"/>
          <w:lang w:eastAsia="zh-TW"/>
        </w:rPr>
        <w:t xml:space="preserve"> AND </w:t>
      </w:r>
    </w:p>
    <w:p w:rsidR="00530F18" w:rsidRPr="000D73D1" w:rsidRDefault="00530F18" w:rsidP="00530F1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表頭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 w:rsidRPr="00530F18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,</w:t>
      </w:r>
      <w:r w:rsidRPr="00530F18"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,</w:t>
      </w:r>
      <w:r w:rsidRPr="00530F18">
        <w:rPr>
          <w:rFonts w:hint="eastAsia"/>
          <w:kern w:val="2"/>
          <w:szCs w:val="24"/>
          <w:lang w:eastAsia="zh-TW"/>
        </w:rPr>
        <w:t>投保日期</w:t>
      </w:r>
      <w:r w:rsidRPr="00530F18">
        <w:rPr>
          <w:rFonts w:hint="eastAsia"/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>,</w:t>
      </w:r>
      <w:r w:rsidRPr="00530F18"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>,</w:t>
      </w:r>
      <w:r w:rsidRPr="00530F18">
        <w:rPr>
          <w:rFonts w:hint="eastAsia"/>
          <w:kern w:val="2"/>
          <w:szCs w:val="24"/>
          <w:lang w:eastAsia="zh-TW"/>
        </w:rPr>
        <w:t>投保至本次事故間隔日數</w:t>
      </w:r>
      <w:r>
        <w:rPr>
          <w:rFonts w:hint="eastAsia"/>
          <w:kern w:val="2"/>
          <w:szCs w:val="24"/>
          <w:lang w:eastAsia="zh-TW"/>
        </w:rPr>
        <w:t>;</w:t>
      </w:r>
      <w:r>
        <w:rPr>
          <w:kern w:val="2"/>
          <w:szCs w:val="24"/>
          <w:lang w:eastAsia="zh-TW"/>
        </w:rPr>
        <w:t>’</w:t>
      </w:r>
    </w:p>
    <w:p w:rsidR="00FD5D36" w:rsidRPr="00701852" w:rsidRDefault="00FD5D36" w:rsidP="00FD5D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Pr="00701852">
        <w:rPr>
          <w:rFonts w:eastAsia="細明體"/>
          <w:lang w:eastAsia="zh-TW"/>
        </w:rPr>
        <w:t>保單號碼</w:t>
      </w:r>
      <w:r w:rsidRPr="00701852">
        <w:rPr>
          <w:rFonts w:eastAsia="細明體"/>
          <w:lang w:eastAsia="zh-TW"/>
        </w:rPr>
        <w:t xml:space="preserve"> =</w:t>
      </w:r>
      <w:r w:rsidR="00530F18">
        <w:rPr>
          <w:rFonts w:hint="eastAsia"/>
          <w:kern w:val="2"/>
          <w:szCs w:val="24"/>
          <w:lang w:eastAsia="zh-TW"/>
        </w:rPr>
        <w:t>表頭</w:t>
      </w:r>
      <w:r w:rsidR="00530F18">
        <w:rPr>
          <w:rFonts w:hint="eastAsia"/>
          <w:kern w:val="2"/>
          <w:szCs w:val="24"/>
          <w:lang w:eastAsia="zh-TW"/>
        </w:rPr>
        <w:t>+</w:t>
      </w:r>
      <w:r w:rsidRPr="00701852">
        <w:rPr>
          <w:rFonts w:eastAsia="細明體"/>
          <w:lang w:eastAsia="zh-TW"/>
        </w:rPr>
        <w:t>C.</w:t>
      </w:r>
      <w:r w:rsidRPr="00701852">
        <w:rPr>
          <w:rFonts w:eastAsia="細明體"/>
          <w:lang w:eastAsia="zh-TW"/>
        </w:rPr>
        <w:t>保單號碼</w:t>
      </w:r>
    </w:p>
    <w:p w:rsidR="00FD5D36" w:rsidRPr="00701852" w:rsidRDefault="00FD5D36" w:rsidP="00FD5D3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ELSE</w:t>
      </w:r>
    </w:p>
    <w:p w:rsidR="00FD5D36" w:rsidRPr="00FD5D36" w:rsidRDefault="00FD5D36" w:rsidP="00FD5D3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D5D36">
        <w:rPr>
          <w:rFonts w:eastAsia="細明體"/>
          <w:lang w:eastAsia="zh-TW"/>
        </w:rPr>
        <w:t>O_</w:t>
      </w:r>
      <w:r w:rsidRPr="00FD5D36">
        <w:rPr>
          <w:rFonts w:eastAsia="細明體"/>
          <w:lang w:eastAsia="zh-TW"/>
        </w:rPr>
        <w:t>保單號碼</w:t>
      </w:r>
      <w:r w:rsidRPr="00FD5D36">
        <w:rPr>
          <w:rFonts w:eastAsia="細明體"/>
          <w:lang w:eastAsia="zh-TW"/>
        </w:rPr>
        <w:t xml:space="preserve"> = ‘;’+C.</w:t>
      </w:r>
      <w:r w:rsidRPr="00FD5D36">
        <w:rPr>
          <w:rFonts w:eastAsia="細明體"/>
          <w:lang w:eastAsia="zh-TW"/>
        </w:rPr>
        <w:t>保單號碼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2D2D32" w:rsidRPr="00701852" w:rsidTr="00033358">
        <w:tc>
          <w:tcPr>
            <w:tcW w:w="3941" w:type="dxa"/>
            <w:shd w:val="clear" w:color="auto" w:fill="C0C0C0"/>
          </w:tcPr>
          <w:p w:rsidR="002D2D32" w:rsidRPr="00701852" w:rsidRDefault="002D2D32" w:rsidP="00033358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2D2D32" w:rsidRPr="00701852" w:rsidTr="00033358">
        <w:tc>
          <w:tcPr>
            <w:tcW w:w="3941" w:type="dxa"/>
          </w:tcPr>
          <w:p w:rsidR="002D2D32" w:rsidRPr="00701852" w:rsidRDefault="00FD5D36" w:rsidP="008F42DD">
            <w:pPr>
              <w:pStyle w:val="af"/>
              <w:ind w:leftChars="-6" w:left="-14"/>
              <w:rPr>
                <w:szCs w:val="24"/>
              </w:rPr>
            </w:pPr>
            <w:r w:rsidRPr="00FD5D36">
              <w:rPr>
                <w:rFonts w:eastAsia="細明體"/>
              </w:rPr>
              <w:t>O_</w:t>
            </w:r>
            <w:r w:rsidRPr="00FD5D36">
              <w:rPr>
                <w:rFonts w:eastAsia="細明體"/>
              </w:rPr>
              <w:t>保單號碼</w:t>
            </w:r>
            <w:r w:rsidR="002D2D32" w:rsidRPr="00701852">
              <w:rPr>
                <w:rFonts w:eastAsia="細明體"/>
              </w:rPr>
              <w:t>+’,’+</w:t>
            </w:r>
          </w:p>
        </w:tc>
      </w:tr>
      <w:tr w:rsidR="002D2D32" w:rsidRPr="00701852" w:rsidTr="00033358">
        <w:tc>
          <w:tcPr>
            <w:tcW w:w="3941" w:type="dxa"/>
          </w:tcPr>
          <w:p w:rsidR="002D2D32" w:rsidRPr="00701852" w:rsidRDefault="002D2D32" w:rsidP="002D2D32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Pr="00701852">
              <w:rPr>
                <w:rFonts w:eastAsia="細明體"/>
              </w:rPr>
              <w:t>險別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2D2D32" w:rsidRPr="00701852" w:rsidTr="00033358">
        <w:tc>
          <w:tcPr>
            <w:tcW w:w="3941" w:type="dxa"/>
          </w:tcPr>
          <w:p w:rsidR="002D2D32" w:rsidRPr="00701852" w:rsidRDefault="002D2D32" w:rsidP="002D2D32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Pr="00701852">
              <w:rPr>
                <w:rFonts w:eastAsia="細明體"/>
                <w:caps/>
                <w:szCs w:val="24"/>
              </w:rPr>
              <w:t>投保始期</w:t>
            </w:r>
            <w:r w:rsidR="00AC0128" w:rsidRPr="00701852">
              <w:rPr>
                <w:rFonts w:eastAsia="細明體"/>
              </w:rPr>
              <w:t>+’,’+</w:t>
            </w:r>
          </w:p>
        </w:tc>
      </w:tr>
      <w:tr w:rsidR="00530F18" w:rsidRPr="00701852" w:rsidTr="00033358">
        <w:tc>
          <w:tcPr>
            <w:tcW w:w="3941" w:type="dxa"/>
          </w:tcPr>
          <w:p w:rsidR="00530F18" w:rsidRPr="00701852" w:rsidRDefault="00530F18" w:rsidP="002D2D32">
            <w:pPr>
              <w:pStyle w:val="af"/>
              <w:ind w:leftChars="-6" w:left="-14"/>
              <w:rPr>
                <w:rFonts w:eastAsia="細明體"/>
              </w:rPr>
            </w:pPr>
            <w:r w:rsidRPr="00701852">
              <w:rPr>
                <w:rFonts w:eastAsia="細明體"/>
              </w:rPr>
              <w:t>C.</w:t>
            </w:r>
            <w:r>
              <w:rPr>
                <w:rFonts w:eastAsia="細明體" w:hint="eastAsia"/>
                <w:caps/>
                <w:szCs w:val="24"/>
              </w:rPr>
              <w:t>事故日</w:t>
            </w:r>
            <w:r w:rsidRPr="00701852">
              <w:rPr>
                <w:rFonts w:eastAsia="細明體"/>
                <w:caps/>
                <w:szCs w:val="24"/>
              </w:rPr>
              <w:t>期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2D2D32" w:rsidRPr="00701852" w:rsidTr="00033358">
        <w:tc>
          <w:tcPr>
            <w:tcW w:w="3941" w:type="dxa"/>
          </w:tcPr>
          <w:p w:rsidR="002D2D32" w:rsidRPr="00701852" w:rsidRDefault="00AC0128" w:rsidP="0066145E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701852">
              <w:rPr>
                <w:szCs w:val="24"/>
              </w:rPr>
              <w:t>C.</w:t>
            </w:r>
            <w:r w:rsidRPr="00701852">
              <w:rPr>
                <w:rFonts w:eastAsia="細明體"/>
                <w:caps/>
                <w:szCs w:val="24"/>
              </w:rPr>
              <w:t>投保始期與事故日期相距天數</w:t>
            </w:r>
          </w:p>
        </w:tc>
      </w:tr>
    </w:tbl>
    <w:p w:rsidR="00033358" w:rsidRPr="00701852" w:rsidRDefault="003151EC" w:rsidP="002A54D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Pr="00701852">
        <w:rPr>
          <w:rFonts w:eastAsia="細明體"/>
          <w:lang w:eastAsia="zh-TW"/>
        </w:rPr>
        <w:t>評分明細</w:t>
      </w:r>
      <w:r w:rsidR="00033358" w:rsidRPr="00701852">
        <w:rPr>
          <w:rFonts w:eastAsia="細明體"/>
          <w:lang w:eastAsia="zh-TW"/>
        </w:rPr>
        <w:t>A02</w:t>
      </w:r>
      <w:r w:rsidR="00033358" w:rsidRPr="00701852">
        <w:rPr>
          <w:rFonts w:eastAsia="細明體"/>
          <w:lang w:eastAsia="zh-TW"/>
        </w:rPr>
        <w:t>：</w:t>
      </w:r>
    </w:p>
    <w:p w:rsidR="003F10FD" w:rsidRPr="00701852" w:rsidRDefault="003F10FD" w:rsidP="003F10F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 xml:space="preserve">IF </w:t>
      </w:r>
      <w:r w:rsidRPr="00701852">
        <w:rPr>
          <w:rFonts w:eastAsia="細明體"/>
          <w:lang w:eastAsia="zh-TW"/>
        </w:rPr>
        <w:t>為組內第一筆</w:t>
      </w:r>
    </w:p>
    <w:p w:rsidR="001D2E66" w:rsidRPr="00296C3E" w:rsidRDefault="001D2E66" w:rsidP="001D2E66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表頭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 w:rsidRPr="001D2E66">
        <w:rPr>
          <w:rFonts w:hint="eastAsia"/>
          <w:lang w:eastAsia="zh-TW"/>
        </w:rPr>
        <w:t xml:space="preserve"> </w:t>
      </w:r>
      <w:r w:rsidRPr="001D2E66"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,</w:t>
      </w:r>
      <w:r w:rsidRPr="001D2E66"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,</w:t>
      </w:r>
      <w:r w:rsidRPr="001D2E66">
        <w:rPr>
          <w:rFonts w:hint="eastAsia"/>
          <w:kern w:val="2"/>
          <w:szCs w:val="24"/>
          <w:lang w:eastAsia="zh-TW"/>
        </w:rPr>
        <w:t>疾病日額</w:t>
      </w:r>
      <w:r>
        <w:rPr>
          <w:rFonts w:hint="eastAsia"/>
          <w:kern w:val="2"/>
          <w:szCs w:val="24"/>
          <w:lang w:eastAsia="zh-TW"/>
        </w:rPr>
        <w:t>,</w:t>
      </w:r>
      <w:r w:rsidRPr="001D2E66">
        <w:rPr>
          <w:rFonts w:hint="eastAsia"/>
          <w:kern w:val="2"/>
          <w:szCs w:val="24"/>
          <w:lang w:eastAsia="zh-TW"/>
        </w:rPr>
        <w:t>壽險保額</w:t>
      </w:r>
      <w:r>
        <w:rPr>
          <w:rFonts w:hint="eastAsia"/>
          <w:kern w:val="2"/>
          <w:szCs w:val="24"/>
          <w:lang w:eastAsia="zh-TW"/>
        </w:rPr>
        <w:t>;</w:t>
      </w:r>
      <w:r>
        <w:rPr>
          <w:kern w:val="2"/>
          <w:szCs w:val="24"/>
          <w:lang w:eastAsia="zh-TW"/>
        </w:rPr>
        <w:t>’</w:t>
      </w:r>
    </w:p>
    <w:p w:rsidR="008F42DD" w:rsidRPr="00701852" w:rsidRDefault="008F42DD" w:rsidP="008F42D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Pr="00701852">
        <w:rPr>
          <w:rFonts w:eastAsia="細明體"/>
          <w:lang w:eastAsia="zh-TW"/>
        </w:rPr>
        <w:t>保單號碼</w:t>
      </w:r>
      <w:r w:rsidRPr="00701852">
        <w:rPr>
          <w:rFonts w:eastAsia="細明體"/>
          <w:lang w:eastAsia="zh-TW"/>
        </w:rPr>
        <w:t xml:space="preserve"> = C.</w:t>
      </w:r>
      <w:r w:rsidRPr="00701852">
        <w:rPr>
          <w:rFonts w:eastAsia="細明體"/>
          <w:lang w:eastAsia="zh-TW"/>
        </w:rPr>
        <w:t>保單號碼</w:t>
      </w:r>
    </w:p>
    <w:p w:rsidR="003F10FD" w:rsidRPr="00701852" w:rsidRDefault="003F10FD" w:rsidP="003F10F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ELSE</w:t>
      </w:r>
    </w:p>
    <w:p w:rsidR="008F42DD" w:rsidRPr="00701852" w:rsidRDefault="008F42DD" w:rsidP="008F42D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Pr="00701852">
        <w:rPr>
          <w:rFonts w:eastAsia="細明體"/>
          <w:lang w:eastAsia="zh-TW"/>
        </w:rPr>
        <w:t>保單號碼</w:t>
      </w:r>
      <w:r w:rsidRPr="00701852">
        <w:rPr>
          <w:rFonts w:eastAsia="細明體"/>
          <w:lang w:eastAsia="zh-TW"/>
        </w:rPr>
        <w:t xml:space="preserve"> = ‘;’+C.</w:t>
      </w:r>
      <w:r w:rsidRPr="00701852">
        <w:rPr>
          <w:rFonts w:eastAsia="細明體"/>
          <w:lang w:eastAsia="zh-TW"/>
        </w:rPr>
        <w:t>保單號碼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033358" w:rsidRPr="00701852" w:rsidTr="0066145E">
        <w:tc>
          <w:tcPr>
            <w:tcW w:w="3941" w:type="dxa"/>
            <w:shd w:val="clear" w:color="auto" w:fill="C0C0C0"/>
          </w:tcPr>
          <w:p w:rsidR="00033358" w:rsidRPr="00701852" w:rsidRDefault="00033358" w:rsidP="0066145E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8F42DD" w:rsidRPr="00701852" w:rsidTr="0066145E">
        <w:tc>
          <w:tcPr>
            <w:tcW w:w="3941" w:type="dxa"/>
          </w:tcPr>
          <w:p w:rsidR="008F42DD" w:rsidRPr="00701852" w:rsidRDefault="008F42DD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</w:rPr>
              <w:t>保單號碼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8F42DD" w:rsidRPr="00701852" w:rsidTr="0066145E">
        <w:tc>
          <w:tcPr>
            <w:tcW w:w="3941" w:type="dxa"/>
          </w:tcPr>
          <w:p w:rsidR="008F42DD" w:rsidRPr="00701852" w:rsidRDefault="008F42DD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Pr="00701852">
              <w:rPr>
                <w:rFonts w:eastAsia="細明體"/>
              </w:rPr>
              <w:t>險別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932518" w:rsidRPr="00701852" w:rsidTr="00C44C0E">
        <w:tc>
          <w:tcPr>
            <w:tcW w:w="3941" w:type="dxa"/>
          </w:tcPr>
          <w:p w:rsidR="00932518" w:rsidRPr="00701852" w:rsidRDefault="00932518" w:rsidP="00C44C0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Pr="00701852">
              <w:rPr>
                <w:rFonts w:eastAsia="細明體"/>
                <w:caps/>
                <w:szCs w:val="24"/>
              </w:rPr>
              <w:t>投保始期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8F42DD" w:rsidRPr="00701852" w:rsidTr="0066145E">
        <w:tc>
          <w:tcPr>
            <w:tcW w:w="3941" w:type="dxa"/>
          </w:tcPr>
          <w:p w:rsidR="008F42DD" w:rsidRPr="00994567" w:rsidRDefault="008F42DD" w:rsidP="00994567">
            <w:pPr>
              <w:pStyle w:val="af"/>
              <w:ind w:leftChars="-6" w:left="-14"/>
              <w:rPr>
                <w:rFonts w:eastAsia="細明體"/>
              </w:rPr>
            </w:pPr>
            <w:r w:rsidRPr="00701852">
              <w:rPr>
                <w:rFonts w:eastAsia="細明體"/>
              </w:rPr>
              <w:t>C.</w:t>
            </w:r>
            <w:r w:rsidR="00994567" w:rsidRPr="00994567">
              <w:rPr>
                <w:rFonts w:eastAsia="細明體" w:hint="eastAsia"/>
              </w:rPr>
              <w:t>保額</w:t>
            </w:r>
            <w:r w:rsidR="00994567" w:rsidRPr="00701852">
              <w:rPr>
                <w:rFonts w:eastAsia="細明體"/>
              </w:rPr>
              <w:t>+’,’+</w:t>
            </w:r>
          </w:p>
        </w:tc>
      </w:tr>
      <w:tr w:rsidR="008F42DD" w:rsidRPr="00701852" w:rsidTr="0066145E">
        <w:tc>
          <w:tcPr>
            <w:tcW w:w="3941" w:type="dxa"/>
          </w:tcPr>
          <w:p w:rsidR="008F42DD" w:rsidRPr="00994567" w:rsidRDefault="00994567" w:rsidP="0066145E">
            <w:pPr>
              <w:pStyle w:val="af"/>
              <w:ind w:leftChars="-6" w:left="-14"/>
              <w:rPr>
                <w:rFonts w:eastAsia="細明體"/>
              </w:rPr>
            </w:pPr>
            <w:r w:rsidRPr="00994567">
              <w:rPr>
                <w:rFonts w:eastAsia="細明體" w:hint="eastAsia"/>
              </w:rPr>
              <w:t>C.</w:t>
            </w:r>
            <w:r w:rsidRPr="00994567">
              <w:rPr>
                <w:rFonts w:eastAsia="細明體" w:hint="eastAsia"/>
              </w:rPr>
              <w:t>主約死亡保額</w:t>
            </w:r>
          </w:p>
        </w:tc>
      </w:tr>
    </w:tbl>
    <w:p w:rsidR="00437EC1" w:rsidRPr="00701852" w:rsidRDefault="0069742F" w:rsidP="00B2374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 w:rsidR="00B2374D">
        <w:rPr>
          <w:rFonts w:hint="eastAsia"/>
          <w:kern w:val="2"/>
          <w:szCs w:val="24"/>
          <w:lang w:eastAsia="zh-TW"/>
        </w:rPr>
        <w:t>，每組寫入：</w:t>
      </w:r>
    </w:p>
    <w:p w:rsidR="00762584" w:rsidRPr="00701852" w:rsidRDefault="008B472A" w:rsidP="00B2374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投保至出險間隔日數：</w:t>
      </w:r>
    </w:p>
    <w:p w:rsidR="00C40A9A" w:rsidRPr="00701852" w:rsidRDefault="00C40A9A" w:rsidP="00B2374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C40A9A" w:rsidRPr="00701852" w:rsidRDefault="00C40A9A" w:rsidP="00B2374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 w:rsidR="00B2374D">
        <w:rPr>
          <w:rFonts w:hint="eastAsia"/>
          <w:kern w:val="2"/>
          <w:szCs w:val="24"/>
          <w:lang w:eastAsia="zh-TW"/>
        </w:rPr>
        <w:t xml:space="preserve"> </w:t>
      </w:r>
      <w:r w:rsidR="00B2374D" w:rsidRPr="00701852">
        <w:rPr>
          <w:kern w:val="2"/>
          <w:szCs w:val="24"/>
          <w:lang w:eastAsia="zh-TW"/>
        </w:rPr>
        <w:t>DTAAV011</w:t>
      </w:r>
    </w:p>
    <w:p w:rsidR="00C40A9A" w:rsidRPr="00701852" w:rsidRDefault="00C40A9A" w:rsidP="00B2374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A331EA" w:rsidRPr="00701852" w:rsidRDefault="00C40A9A" w:rsidP="00B2374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 w:rsidR="00B2374D">
        <w:rPr>
          <w:rFonts w:hint="eastAsia"/>
          <w:kern w:val="2"/>
          <w:szCs w:val="24"/>
          <w:lang w:eastAsia="zh-TW"/>
        </w:rPr>
        <w:t xml:space="preserve"> </w:t>
      </w:r>
      <w:r w:rsidR="00B2374D" w:rsidRPr="00701852">
        <w:rPr>
          <w:kern w:val="2"/>
          <w:szCs w:val="24"/>
          <w:lang w:eastAsia="zh-TW"/>
        </w:rPr>
        <w:t>DTAAV011</w:t>
      </w:r>
    </w:p>
    <w:p w:rsidR="00672825" w:rsidRPr="00701852" w:rsidRDefault="00672825" w:rsidP="00B2374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73"/>
        <w:gridCol w:w="1457"/>
      </w:tblGrid>
      <w:tr w:rsidR="00672825" w:rsidRPr="00701852" w:rsidTr="00974F9E">
        <w:tc>
          <w:tcPr>
            <w:tcW w:w="1596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73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57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824F77" w:rsidRPr="00701852" w:rsidTr="00974F9E">
        <w:tc>
          <w:tcPr>
            <w:tcW w:w="1596" w:type="dxa"/>
            <w:shd w:val="clear" w:color="auto" w:fill="FFFF99"/>
            <w:vAlign w:val="center"/>
          </w:tcPr>
          <w:p w:rsidR="00824F77" w:rsidRPr="00701852" w:rsidRDefault="00824F77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73" w:type="dxa"/>
          </w:tcPr>
          <w:p w:rsidR="00824F77" w:rsidRPr="00701852" w:rsidRDefault="00824F77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457" w:type="dxa"/>
          </w:tcPr>
          <w:p w:rsidR="00824F77" w:rsidRPr="00824F77" w:rsidRDefault="00824F77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824F77" w:rsidRPr="00701852" w:rsidTr="00974F9E">
        <w:tc>
          <w:tcPr>
            <w:tcW w:w="1596" w:type="dxa"/>
            <w:shd w:val="clear" w:color="auto" w:fill="FFFF99"/>
            <w:vAlign w:val="center"/>
          </w:tcPr>
          <w:p w:rsidR="00824F77" w:rsidRPr="00701852" w:rsidRDefault="00824F77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73" w:type="dxa"/>
          </w:tcPr>
          <w:p w:rsidR="00824F77" w:rsidRPr="00701852" w:rsidRDefault="00824F77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457" w:type="dxa"/>
          </w:tcPr>
          <w:p w:rsidR="00824F77" w:rsidRPr="00824F77" w:rsidRDefault="00824F77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E429EE" w:rsidRPr="00701852" w:rsidTr="00974F9E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73" w:type="dxa"/>
          </w:tcPr>
          <w:p w:rsidR="006F36BF" w:rsidRPr="00701852" w:rsidRDefault="009D50B3" w:rsidP="009D50B3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457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974F9E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73" w:type="dxa"/>
          </w:tcPr>
          <w:p w:rsidR="00E429EE" w:rsidRPr="00701852" w:rsidRDefault="00DC4F7E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‘A01’</w:t>
            </w:r>
          </w:p>
        </w:tc>
        <w:tc>
          <w:tcPr>
            <w:tcW w:w="1457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F45A7" w:rsidRPr="00701852" w:rsidTr="00974F9E">
        <w:tc>
          <w:tcPr>
            <w:tcW w:w="1596" w:type="dxa"/>
            <w:shd w:val="clear" w:color="auto" w:fill="FFFF99"/>
            <w:vAlign w:val="center"/>
          </w:tcPr>
          <w:p w:rsidR="00DF45A7" w:rsidRPr="00701852" w:rsidRDefault="00DF45A7" w:rsidP="00F937A6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2373" w:type="dxa"/>
          </w:tcPr>
          <w:p w:rsidR="00DF45A7" w:rsidRPr="00701852" w:rsidRDefault="00DF45A7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>
              <w:rPr>
                <w:rFonts w:ascii="細明體" w:eastAsia="細明體" w:hAnsi="細明體" w:hint="eastAsia"/>
                <w:caps/>
                <w:sz w:val="20"/>
                <w:szCs w:val="24"/>
              </w:rPr>
              <w:t>事故日期</w:t>
            </w:r>
          </w:p>
        </w:tc>
        <w:tc>
          <w:tcPr>
            <w:tcW w:w="1457" w:type="dxa"/>
          </w:tcPr>
          <w:p w:rsidR="00DF45A7" w:rsidRPr="00701852" w:rsidRDefault="00DF45A7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974F9E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73" w:type="dxa"/>
          </w:tcPr>
          <w:p w:rsidR="00AE7F9F" w:rsidRDefault="00AE7F9F" w:rsidP="00F937A6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eastAsia="細明體" w:hint="eastAsia"/>
              </w:rPr>
              <w:t>IF</w:t>
            </w:r>
            <w:r>
              <w:rPr>
                <w:rFonts w:hint="eastAsia"/>
                <w:szCs w:val="24"/>
              </w:rPr>
              <w:t>件數</w:t>
            </w:r>
            <w:r>
              <w:rPr>
                <w:rFonts w:hint="eastAsia"/>
                <w:szCs w:val="24"/>
              </w:rPr>
              <w:t>_</w:t>
            </w:r>
            <w:r>
              <w:rPr>
                <w:rFonts w:hint="eastAsia"/>
                <w:szCs w:val="24"/>
              </w:rPr>
              <w:t>天數</w:t>
            </w:r>
            <w:r>
              <w:rPr>
                <w:rFonts w:hint="eastAsia"/>
                <w:szCs w:val="24"/>
              </w:rPr>
              <w:t xml:space="preserve"> = 0</w:t>
            </w:r>
          </w:p>
          <w:p w:rsidR="00AE7F9F" w:rsidRDefault="00AE7F9F" w:rsidP="00F937A6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eastAsia="細明體" w:hint="eastAsia"/>
              </w:rPr>
              <w:t xml:space="preserve">  </w:t>
            </w:r>
            <w:r>
              <w:rPr>
                <w:rFonts w:eastAsia="細明體"/>
              </w:rPr>
              <w:t>‘</w:t>
            </w:r>
            <w:r>
              <w:rPr>
                <w:rFonts w:eastAsia="細明體" w:hint="eastAsia"/>
              </w:rPr>
              <w:t>9999</w:t>
            </w:r>
            <w:r>
              <w:rPr>
                <w:rFonts w:eastAsia="細明體"/>
              </w:rPr>
              <w:t>’</w:t>
            </w:r>
          </w:p>
          <w:p w:rsidR="00AE7F9F" w:rsidRDefault="00AE7F9F" w:rsidP="00F937A6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ELSE</w:t>
            </w:r>
          </w:p>
          <w:p w:rsidR="00E429EE" w:rsidRPr="00701852" w:rsidRDefault="00824F77" w:rsidP="00920D3D">
            <w:pPr>
              <w:pStyle w:val="af"/>
              <w:ind w:leftChars="-6" w:left="-14" w:firstLineChars="100" w:firstLine="210"/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szCs w:val="24"/>
              </w:rPr>
              <w:t>最小間隔日數</w:t>
            </w:r>
          </w:p>
        </w:tc>
        <w:tc>
          <w:tcPr>
            <w:tcW w:w="1457" w:type="dxa"/>
          </w:tcPr>
          <w:p w:rsidR="00E429EE" w:rsidRPr="00701852" w:rsidRDefault="00507A9C" w:rsidP="00F937A6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E429EE" w:rsidRPr="00701852" w:rsidTr="00974F9E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373" w:type="dxa"/>
          </w:tcPr>
          <w:p w:rsidR="00E429EE" w:rsidRPr="00701852" w:rsidRDefault="00292BE9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 w:rsidR="00824F77">
              <w:rPr>
                <w:rFonts w:eastAsia="細明體" w:hint="eastAsia"/>
                <w:sz w:val="20"/>
              </w:rPr>
              <w:t>A01</w:t>
            </w:r>
          </w:p>
        </w:tc>
        <w:tc>
          <w:tcPr>
            <w:tcW w:w="1457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974F9E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明細資料種類</w:t>
            </w:r>
          </w:p>
        </w:tc>
        <w:tc>
          <w:tcPr>
            <w:tcW w:w="2373" w:type="dxa"/>
          </w:tcPr>
          <w:p w:rsidR="00E429EE" w:rsidRPr="00701852" w:rsidRDefault="00507A9C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1</w:t>
            </w:r>
          </w:p>
        </w:tc>
        <w:tc>
          <w:tcPr>
            <w:tcW w:w="1457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429EE" w:rsidRPr="00701852" w:rsidTr="00974F9E">
        <w:tc>
          <w:tcPr>
            <w:tcW w:w="1596" w:type="dxa"/>
            <w:shd w:val="clear" w:color="auto" w:fill="FFFF99"/>
            <w:vAlign w:val="center"/>
          </w:tcPr>
          <w:p w:rsidR="00E429EE" w:rsidRPr="00701852" w:rsidRDefault="00E429EE" w:rsidP="00F937A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73" w:type="dxa"/>
            <w:vAlign w:val="bottom"/>
          </w:tcPr>
          <w:p w:rsidR="00E429EE" w:rsidRPr="00701852" w:rsidRDefault="00E429EE" w:rsidP="00F937A6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457" w:type="dxa"/>
          </w:tcPr>
          <w:p w:rsidR="00E429EE" w:rsidRPr="00701852" w:rsidRDefault="00E429EE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171CB" w:rsidRPr="00824F77" w:rsidRDefault="006779E8" w:rsidP="006779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824F77">
        <w:rPr>
          <w:kern w:val="2"/>
          <w:szCs w:val="24"/>
          <w:lang w:eastAsia="zh-TW"/>
        </w:rPr>
        <w:t>保額比值：</w:t>
      </w:r>
    </w:p>
    <w:p w:rsidR="00507233" w:rsidRDefault="00507233" w:rsidP="00824F7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701852">
        <w:rPr>
          <w:kern w:val="2"/>
          <w:szCs w:val="24"/>
          <w:lang w:eastAsia="zh-TW"/>
        </w:rPr>
        <w:t>身故保額合計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507233" w:rsidRDefault="00507233" w:rsidP="005072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保額比例</w:t>
      </w:r>
      <w:r w:rsidRPr="00701852">
        <w:rPr>
          <w:kern w:val="2"/>
          <w:szCs w:val="24"/>
          <w:lang w:eastAsia="zh-TW"/>
        </w:rPr>
        <w:t>=</w:t>
      </w:r>
      <w:r w:rsidR="004B76AD" w:rsidRPr="00701852">
        <w:rPr>
          <w:kern w:val="2"/>
          <w:szCs w:val="24"/>
          <w:lang w:eastAsia="zh-TW"/>
        </w:rPr>
        <w:t>日額保額合計</w:t>
      </w:r>
      <w:r w:rsidR="004B76AD" w:rsidRPr="00701852">
        <w:rPr>
          <w:kern w:val="2"/>
          <w:szCs w:val="24"/>
          <w:lang w:eastAsia="zh-TW"/>
        </w:rPr>
        <w:t>/</w:t>
      </w:r>
      <w:r w:rsidR="004B76AD">
        <w:rPr>
          <w:rFonts w:hint="eastAsia"/>
          <w:kern w:val="2"/>
          <w:szCs w:val="24"/>
          <w:lang w:eastAsia="zh-TW"/>
        </w:rPr>
        <w:t>1</w:t>
      </w:r>
      <w:r w:rsidR="004B3270" w:rsidRPr="00701852">
        <w:rPr>
          <w:kern w:val="2"/>
          <w:szCs w:val="24"/>
          <w:lang w:eastAsia="zh-TW"/>
        </w:rPr>
        <w:t>(</w:t>
      </w:r>
      <w:r w:rsidR="004B3270" w:rsidRPr="00701852">
        <w:rPr>
          <w:rFonts w:eastAsia="標楷體"/>
          <w:lang w:eastAsia="zh-TW"/>
        </w:rPr>
        <w:t>4</w:t>
      </w:r>
      <w:r w:rsidR="004B3270" w:rsidRPr="00701852">
        <w:rPr>
          <w:rFonts w:eastAsia="標楷體"/>
          <w:lang w:eastAsia="zh-TW"/>
        </w:rPr>
        <w:t>捨</w:t>
      </w:r>
      <w:r w:rsidR="004B3270" w:rsidRPr="00701852">
        <w:rPr>
          <w:rFonts w:eastAsia="標楷體"/>
          <w:lang w:eastAsia="zh-TW"/>
        </w:rPr>
        <w:t>5</w:t>
      </w:r>
      <w:r w:rsidR="004B3270" w:rsidRPr="00701852">
        <w:rPr>
          <w:rFonts w:eastAsia="標楷體"/>
          <w:lang w:eastAsia="zh-TW"/>
        </w:rPr>
        <w:t>入到小數後</w:t>
      </w:r>
      <w:r w:rsidR="004B3270" w:rsidRPr="00701852">
        <w:rPr>
          <w:rFonts w:eastAsia="標楷體"/>
          <w:lang w:eastAsia="zh-TW"/>
        </w:rPr>
        <w:t>2</w:t>
      </w:r>
      <w:r w:rsidR="004B3270" w:rsidRPr="00701852">
        <w:rPr>
          <w:rFonts w:eastAsia="標楷體"/>
          <w:lang w:eastAsia="zh-TW"/>
        </w:rPr>
        <w:t>位</w:t>
      </w:r>
      <w:r w:rsidR="004B3270" w:rsidRPr="00701852">
        <w:rPr>
          <w:rFonts w:eastAsia="標楷體"/>
          <w:lang w:eastAsia="zh-TW"/>
        </w:rPr>
        <w:t>)</w:t>
      </w:r>
    </w:p>
    <w:p w:rsidR="00507233" w:rsidRDefault="00507233" w:rsidP="00824F7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45AF8" w:rsidRPr="00701852" w:rsidRDefault="00045AF8" w:rsidP="0050723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保額比例</w:t>
      </w:r>
      <w:r w:rsidRPr="00701852">
        <w:rPr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>日額保額合計</w:t>
      </w:r>
      <w:r w:rsidRPr="00701852">
        <w:rPr>
          <w:kern w:val="2"/>
          <w:szCs w:val="24"/>
          <w:lang w:eastAsia="zh-TW"/>
        </w:rPr>
        <w:t>/</w:t>
      </w:r>
      <w:r w:rsidRPr="00701852">
        <w:rPr>
          <w:kern w:val="2"/>
          <w:szCs w:val="24"/>
          <w:lang w:eastAsia="zh-TW"/>
        </w:rPr>
        <w:t>身故保額合計</w:t>
      </w:r>
      <w:r w:rsidR="00D12266">
        <w:rPr>
          <w:rFonts w:hint="eastAsia"/>
          <w:kern w:val="2"/>
          <w:szCs w:val="24"/>
          <w:lang w:eastAsia="zh-TW"/>
        </w:rPr>
        <w:t>*</w:t>
      </w:r>
      <w:r w:rsidRPr="00701852">
        <w:rPr>
          <w:kern w:val="2"/>
          <w:szCs w:val="24"/>
          <w:lang w:eastAsia="zh-TW"/>
        </w:rPr>
        <w:t>10000</w:t>
      </w:r>
      <w:r w:rsidR="00A670BF" w:rsidRPr="00701852">
        <w:rPr>
          <w:kern w:val="2"/>
          <w:szCs w:val="24"/>
          <w:lang w:eastAsia="zh-TW"/>
        </w:rPr>
        <w:t>(</w:t>
      </w:r>
      <w:r w:rsidR="00A670BF" w:rsidRPr="00701852">
        <w:rPr>
          <w:rFonts w:eastAsia="標楷體"/>
          <w:lang w:eastAsia="zh-TW"/>
        </w:rPr>
        <w:t>4</w:t>
      </w:r>
      <w:r w:rsidR="00A670BF" w:rsidRPr="00701852">
        <w:rPr>
          <w:rFonts w:eastAsia="標楷體"/>
          <w:lang w:eastAsia="zh-TW"/>
        </w:rPr>
        <w:t>捨</w:t>
      </w:r>
      <w:r w:rsidR="00A670BF" w:rsidRPr="00701852">
        <w:rPr>
          <w:rFonts w:eastAsia="標楷體"/>
          <w:lang w:eastAsia="zh-TW"/>
        </w:rPr>
        <w:t>5</w:t>
      </w:r>
      <w:r w:rsidR="00A670BF" w:rsidRPr="00701852">
        <w:rPr>
          <w:rFonts w:eastAsia="標楷體"/>
          <w:lang w:eastAsia="zh-TW"/>
        </w:rPr>
        <w:t>入到小數後</w:t>
      </w:r>
      <w:r w:rsidR="00A670BF" w:rsidRPr="00701852">
        <w:rPr>
          <w:rFonts w:eastAsia="標楷體"/>
          <w:lang w:eastAsia="zh-TW"/>
        </w:rPr>
        <w:t>2</w:t>
      </w:r>
      <w:r w:rsidR="00A670BF" w:rsidRPr="00701852">
        <w:rPr>
          <w:rFonts w:eastAsia="標楷體"/>
          <w:lang w:eastAsia="zh-TW"/>
        </w:rPr>
        <w:t>位</w:t>
      </w:r>
      <w:r w:rsidR="00A670BF" w:rsidRPr="00701852">
        <w:rPr>
          <w:rFonts w:eastAsia="標楷體"/>
          <w:lang w:eastAsia="zh-TW"/>
        </w:rPr>
        <w:t>)</w:t>
      </w:r>
    </w:p>
    <w:p w:rsidR="00824F77" w:rsidRPr="00701852" w:rsidRDefault="00824F77" w:rsidP="0066145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824F77" w:rsidRPr="00701852" w:rsidRDefault="00824F77" w:rsidP="0066145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824F77" w:rsidRPr="00701852" w:rsidRDefault="00824F77" w:rsidP="0066145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824F77" w:rsidRPr="00701852" w:rsidRDefault="00824F77" w:rsidP="0066145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824F77" w:rsidRPr="00701852" w:rsidRDefault="00824F77" w:rsidP="00824F7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673"/>
        <w:gridCol w:w="2157"/>
      </w:tblGrid>
      <w:tr w:rsidR="006779E8" w:rsidRPr="00701852" w:rsidTr="00CF2E5A">
        <w:tc>
          <w:tcPr>
            <w:tcW w:w="1596" w:type="dxa"/>
            <w:shd w:val="clear" w:color="auto" w:fill="C0C0C0"/>
          </w:tcPr>
          <w:p w:rsidR="006779E8" w:rsidRPr="00701852" w:rsidRDefault="006779E8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673" w:type="dxa"/>
            <w:shd w:val="clear" w:color="auto" w:fill="C0C0C0"/>
          </w:tcPr>
          <w:p w:rsidR="006779E8" w:rsidRPr="00701852" w:rsidRDefault="006779E8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6779E8" w:rsidRPr="00701852" w:rsidRDefault="006779E8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DA7D55" w:rsidRPr="00701852" w:rsidTr="00CF2E5A">
        <w:tc>
          <w:tcPr>
            <w:tcW w:w="1596" w:type="dxa"/>
            <w:shd w:val="clear" w:color="auto" w:fill="FFFF99"/>
            <w:vAlign w:val="center"/>
          </w:tcPr>
          <w:p w:rsidR="00DA7D55" w:rsidRPr="00701852" w:rsidRDefault="00DA7D55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673" w:type="dxa"/>
          </w:tcPr>
          <w:p w:rsidR="00DA7D55" w:rsidRPr="00701852" w:rsidRDefault="00DA7D55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DA7D55" w:rsidRPr="00824F77" w:rsidRDefault="00DA7D55" w:rsidP="0066145E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DA7D55" w:rsidRPr="00701852" w:rsidTr="00CF2E5A">
        <w:tc>
          <w:tcPr>
            <w:tcW w:w="1596" w:type="dxa"/>
            <w:shd w:val="clear" w:color="auto" w:fill="FFFF99"/>
            <w:vAlign w:val="center"/>
          </w:tcPr>
          <w:p w:rsidR="00DA7D55" w:rsidRPr="00701852" w:rsidRDefault="00DA7D55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673" w:type="dxa"/>
          </w:tcPr>
          <w:p w:rsidR="00DA7D55" w:rsidRPr="00701852" w:rsidRDefault="00DA7D55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157" w:type="dxa"/>
          </w:tcPr>
          <w:p w:rsidR="00DA7D55" w:rsidRPr="00824F77" w:rsidRDefault="00DA7D55" w:rsidP="0066145E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6779E8" w:rsidRPr="00701852" w:rsidTr="00CF2E5A">
        <w:tc>
          <w:tcPr>
            <w:tcW w:w="1596" w:type="dxa"/>
            <w:shd w:val="clear" w:color="auto" w:fill="FFFF99"/>
            <w:vAlign w:val="center"/>
          </w:tcPr>
          <w:p w:rsidR="006779E8" w:rsidRPr="00701852" w:rsidRDefault="006779E8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673" w:type="dxa"/>
          </w:tcPr>
          <w:p w:rsidR="006779E8" w:rsidRPr="00701852" w:rsidRDefault="006779E8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157" w:type="dxa"/>
          </w:tcPr>
          <w:p w:rsidR="006779E8" w:rsidRPr="00701852" w:rsidRDefault="006779E8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779E8" w:rsidRPr="00701852" w:rsidTr="00CF2E5A">
        <w:tc>
          <w:tcPr>
            <w:tcW w:w="1596" w:type="dxa"/>
            <w:shd w:val="clear" w:color="auto" w:fill="FFFF99"/>
            <w:vAlign w:val="center"/>
          </w:tcPr>
          <w:p w:rsidR="006779E8" w:rsidRPr="00701852" w:rsidRDefault="006779E8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1673" w:type="dxa"/>
          </w:tcPr>
          <w:p w:rsidR="006779E8" w:rsidRPr="00701852" w:rsidRDefault="006779E8" w:rsidP="006779E8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‘A02’</w:t>
            </w:r>
          </w:p>
        </w:tc>
        <w:tc>
          <w:tcPr>
            <w:tcW w:w="2157" w:type="dxa"/>
          </w:tcPr>
          <w:p w:rsidR="006779E8" w:rsidRPr="00701852" w:rsidRDefault="006779E8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F45A7" w:rsidRPr="00701852" w:rsidTr="00CF2E5A">
        <w:tc>
          <w:tcPr>
            <w:tcW w:w="1596" w:type="dxa"/>
            <w:shd w:val="clear" w:color="auto" w:fill="FFFF99"/>
            <w:vAlign w:val="center"/>
          </w:tcPr>
          <w:p w:rsidR="00DF45A7" w:rsidRPr="00701852" w:rsidRDefault="00DF45A7" w:rsidP="002D4DCE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事故日期</w:t>
            </w:r>
          </w:p>
        </w:tc>
        <w:tc>
          <w:tcPr>
            <w:tcW w:w="1673" w:type="dxa"/>
          </w:tcPr>
          <w:p w:rsidR="00DF45A7" w:rsidRPr="00701852" w:rsidRDefault="00DF45A7" w:rsidP="002D4DC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>
              <w:rPr>
                <w:rFonts w:ascii="細明體" w:eastAsia="細明體" w:hAnsi="細明體" w:hint="eastAsia"/>
                <w:caps/>
                <w:sz w:val="20"/>
                <w:szCs w:val="24"/>
              </w:rPr>
              <w:t>事故日期</w:t>
            </w:r>
          </w:p>
        </w:tc>
        <w:tc>
          <w:tcPr>
            <w:tcW w:w="2157" w:type="dxa"/>
          </w:tcPr>
          <w:p w:rsidR="00DF45A7" w:rsidRPr="00701852" w:rsidRDefault="00DF45A7" w:rsidP="002D4DC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779E8" w:rsidRPr="00701852" w:rsidTr="00CF2E5A">
        <w:tc>
          <w:tcPr>
            <w:tcW w:w="1596" w:type="dxa"/>
            <w:shd w:val="clear" w:color="auto" w:fill="FFFF99"/>
            <w:vAlign w:val="center"/>
          </w:tcPr>
          <w:p w:rsidR="006779E8" w:rsidRPr="00701852" w:rsidRDefault="006779E8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1673" w:type="dxa"/>
          </w:tcPr>
          <w:p w:rsidR="006779E8" w:rsidRPr="00701852" w:rsidRDefault="00A670BF" w:rsidP="00F937A6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701852">
              <w:rPr>
                <w:szCs w:val="24"/>
              </w:rPr>
              <w:t>保額比例</w:t>
            </w:r>
          </w:p>
        </w:tc>
        <w:tc>
          <w:tcPr>
            <w:tcW w:w="2157" w:type="dxa"/>
          </w:tcPr>
          <w:p w:rsidR="006779E8" w:rsidRDefault="006779E8" w:rsidP="00F937A6">
            <w:pPr>
              <w:rPr>
                <w:rFonts w:eastAsia="標楷體" w:hint="eastAsia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  <w:p w:rsidR="00DA7D55" w:rsidRPr="00701852" w:rsidRDefault="00DA7D55" w:rsidP="00F937A6">
            <w:pPr>
              <w:rPr>
                <w:rFonts w:eastAsia="標楷體"/>
                <w:sz w:val="20"/>
                <w:szCs w:val="20"/>
              </w:rPr>
            </w:pPr>
            <w:r w:rsidRPr="00CF2E5A">
              <w:rPr>
                <w:rFonts w:eastAsia="標楷體"/>
                <w:sz w:val="20"/>
                <w:szCs w:val="20"/>
              </w:rPr>
              <w:t>4</w:t>
            </w:r>
            <w:r w:rsidRPr="00CF2E5A">
              <w:rPr>
                <w:rFonts w:eastAsia="標楷體"/>
                <w:sz w:val="20"/>
                <w:szCs w:val="20"/>
              </w:rPr>
              <w:t>捨</w:t>
            </w:r>
            <w:r w:rsidRPr="00CF2E5A">
              <w:rPr>
                <w:rFonts w:eastAsia="標楷體"/>
                <w:sz w:val="20"/>
                <w:szCs w:val="20"/>
              </w:rPr>
              <w:t>5</w:t>
            </w:r>
            <w:r w:rsidRPr="00CF2E5A">
              <w:rPr>
                <w:rFonts w:eastAsia="標楷體"/>
                <w:sz w:val="20"/>
                <w:szCs w:val="20"/>
              </w:rPr>
              <w:t>入到小數後</w:t>
            </w:r>
            <w:r w:rsidRPr="00CF2E5A">
              <w:rPr>
                <w:rFonts w:eastAsia="標楷體"/>
                <w:sz w:val="20"/>
                <w:szCs w:val="20"/>
              </w:rPr>
              <w:t>2</w:t>
            </w:r>
            <w:r w:rsidRPr="00CF2E5A">
              <w:rPr>
                <w:rFonts w:eastAsia="標楷體"/>
                <w:sz w:val="20"/>
                <w:szCs w:val="20"/>
              </w:rPr>
              <w:t>位</w:t>
            </w:r>
          </w:p>
        </w:tc>
      </w:tr>
      <w:tr w:rsidR="006779E8" w:rsidRPr="00701852" w:rsidTr="00CF2E5A">
        <w:tc>
          <w:tcPr>
            <w:tcW w:w="1596" w:type="dxa"/>
            <w:shd w:val="clear" w:color="auto" w:fill="FFFF99"/>
            <w:vAlign w:val="center"/>
          </w:tcPr>
          <w:p w:rsidR="006779E8" w:rsidRPr="00701852" w:rsidRDefault="006779E8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1673" w:type="dxa"/>
          </w:tcPr>
          <w:p w:rsidR="006779E8" w:rsidRPr="00701852" w:rsidRDefault="00DA7D55" w:rsidP="00DA7D55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A02</w:t>
            </w:r>
          </w:p>
        </w:tc>
        <w:tc>
          <w:tcPr>
            <w:tcW w:w="2157" w:type="dxa"/>
          </w:tcPr>
          <w:p w:rsidR="006779E8" w:rsidRPr="00701852" w:rsidRDefault="006779E8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779E8" w:rsidRPr="00701852" w:rsidTr="00CF2E5A">
        <w:tc>
          <w:tcPr>
            <w:tcW w:w="1596" w:type="dxa"/>
            <w:shd w:val="clear" w:color="auto" w:fill="FFFF99"/>
            <w:vAlign w:val="center"/>
          </w:tcPr>
          <w:p w:rsidR="006779E8" w:rsidRPr="00701852" w:rsidRDefault="006779E8" w:rsidP="00F937A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明細資料種類</w:t>
            </w:r>
          </w:p>
        </w:tc>
        <w:tc>
          <w:tcPr>
            <w:tcW w:w="1673" w:type="dxa"/>
          </w:tcPr>
          <w:p w:rsidR="006779E8" w:rsidRPr="00701852" w:rsidRDefault="006779E8" w:rsidP="00F937A6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1</w:t>
            </w:r>
          </w:p>
        </w:tc>
        <w:tc>
          <w:tcPr>
            <w:tcW w:w="2157" w:type="dxa"/>
          </w:tcPr>
          <w:p w:rsidR="006779E8" w:rsidRPr="00701852" w:rsidRDefault="006779E8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779E8" w:rsidRPr="00701852" w:rsidTr="00CF2E5A">
        <w:tc>
          <w:tcPr>
            <w:tcW w:w="1596" w:type="dxa"/>
            <w:shd w:val="clear" w:color="auto" w:fill="FFFF99"/>
            <w:vAlign w:val="center"/>
          </w:tcPr>
          <w:p w:rsidR="006779E8" w:rsidRPr="00701852" w:rsidRDefault="006779E8" w:rsidP="00F937A6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1673" w:type="dxa"/>
            <w:vAlign w:val="bottom"/>
          </w:tcPr>
          <w:p w:rsidR="006779E8" w:rsidRPr="00701852" w:rsidRDefault="006779E8" w:rsidP="00F937A6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2157" w:type="dxa"/>
          </w:tcPr>
          <w:p w:rsidR="006779E8" w:rsidRPr="00701852" w:rsidRDefault="006779E8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F46707" w:rsidRDefault="00F46707" w:rsidP="00850A9C">
      <w:pPr>
        <w:pStyle w:val="Tabletext"/>
        <w:keepLines w:val="0"/>
        <w:spacing w:after="0" w:line="240" w:lineRule="auto"/>
        <w:ind w:left="1984"/>
        <w:rPr>
          <w:rFonts w:eastAsia="細明體" w:hint="eastAsia"/>
          <w:kern w:val="2"/>
          <w:szCs w:val="24"/>
          <w:lang w:eastAsia="zh-TW"/>
        </w:rPr>
      </w:pPr>
    </w:p>
    <w:p w:rsidR="00F46707" w:rsidRDefault="00F46707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發生錯誤</w:t>
      </w:r>
      <w:r>
        <w:rPr>
          <w:rFonts w:eastAsia="細明體" w:hint="eastAsia"/>
          <w:kern w:val="2"/>
          <w:szCs w:val="24"/>
          <w:lang w:eastAsia="zh-TW"/>
        </w:rPr>
        <w:t>(EXCEPTION)</w:t>
      </w:r>
      <w:r>
        <w:rPr>
          <w:rFonts w:eastAsia="細明體" w:hint="eastAsia"/>
          <w:kern w:val="2"/>
          <w:szCs w:val="24"/>
          <w:lang w:eastAsia="zh-TW"/>
        </w:rPr>
        <w:t>，需回壓</w:t>
      </w:r>
      <w:r w:rsidR="00DA5F83">
        <w:rPr>
          <w:rFonts w:eastAsia="細明體" w:hint="eastAsia"/>
          <w:kern w:val="2"/>
          <w:szCs w:val="24"/>
          <w:lang w:eastAsia="zh-TW"/>
        </w:rPr>
        <w:t>線上計算檔：</w:t>
      </w:r>
    </w:p>
    <w:p w:rsidR="000E34B3" w:rsidRDefault="000E34B3" w:rsidP="0056234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0E34B3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0E34B3">
        <w:rPr>
          <w:rFonts w:eastAsia="細明體" w:hint="eastAsia"/>
          <w:kern w:val="2"/>
          <w:szCs w:val="24"/>
          <w:lang w:eastAsia="zh-TW"/>
        </w:rPr>
        <w:t>輸入</w:t>
      </w:r>
      <w:r w:rsidRPr="000E34B3">
        <w:rPr>
          <w:rFonts w:eastAsia="細明體" w:hint="eastAsia"/>
          <w:kern w:val="2"/>
          <w:szCs w:val="24"/>
          <w:lang w:eastAsia="zh-TW"/>
        </w:rPr>
        <w:t>.</w:t>
      </w:r>
      <w:r w:rsidRPr="000E34B3">
        <w:rPr>
          <w:rFonts w:eastAsia="細明體" w:hint="eastAsia"/>
          <w:kern w:val="2"/>
          <w:szCs w:val="24"/>
          <w:lang w:eastAsia="zh-TW"/>
        </w:rPr>
        <w:t>整批或當日件</w:t>
      </w:r>
      <w:ins w:id="51" w:author="FIS" w:date="2014-06-09T09:12:00Z">
        <w:r w:rsidR="00562342" w:rsidRPr="00562342">
          <w:rPr>
            <w:rFonts w:eastAsia="細明體" w:hint="eastAsia"/>
            <w:kern w:val="2"/>
            <w:szCs w:val="24"/>
            <w:lang w:eastAsia="zh-TW"/>
          </w:rPr>
          <w:t>IN (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‘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N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’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,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’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3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’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) (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線上即時、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3</w:t>
        </w:r>
        <w:r w:rsidR="00562342" w:rsidRPr="00562342">
          <w:rPr>
            <w:rFonts w:eastAsia="細明體" w:hint="eastAsia"/>
            <w:kern w:val="2"/>
            <w:szCs w:val="24"/>
            <w:lang w:eastAsia="zh-TW"/>
          </w:rPr>
          <w:t>登件</w:t>
        </w:r>
      </w:ins>
      <w:del w:id="52" w:author="FIS" w:date="2014-06-09T09:12:00Z"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 xml:space="preserve"> </w:delText>
        </w:r>
        <w:r w:rsidR="00D97278" w:rsidDel="00562342">
          <w:rPr>
            <w:rFonts w:eastAsia="細明體" w:hint="eastAsia"/>
            <w:kern w:val="2"/>
            <w:szCs w:val="24"/>
            <w:lang w:eastAsia="zh-TW"/>
          </w:rPr>
          <w:delText>=</w:delText>
        </w:r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 xml:space="preserve"> </w:delText>
        </w:r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>‘</w:delText>
        </w:r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>N</w:delText>
        </w:r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>’</w:delText>
        </w:r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>(</w:delText>
        </w:r>
        <w:r w:rsidRPr="000E34B3" w:rsidDel="00562342">
          <w:rPr>
            <w:rFonts w:eastAsia="細明體" w:hint="eastAsia"/>
            <w:kern w:val="2"/>
            <w:szCs w:val="24"/>
            <w:lang w:eastAsia="zh-TW"/>
          </w:rPr>
          <w:delText>線上即時</w:delText>
        </w:r>
      </w:del>
      <w:r w:rsidRPr="000E34B3">
        <w:rPr>
          <w:rFonts w:eastAsia="細明體" w:hint="eastAsia"/>
          <w:kern w:val="2"/>
          <w:szCs w:val="24"/>
          <w:lang w:eastAsia="zh-TW"/>
        </w:rPr>
        <w:t>)</w:t>
      </w:r>
      <w:r w:rsidR="002817FF">
        <w:rPr>
          <w:rFonts w:eastAsia="細明體" w:hint="eastAsia"/>
          <w:kern w:val="2"/>
          <w:szCs w:val="24"/>
          <w:lang w:eastAsia="zh-TW"/>
        </w:rPr>
        <w:t xml:space="preserve"> AND </w:t>
      </w:r>
      <w:r w:rsidR="002817FF">
        <w:rPr>
          <w:rFonts w:eastAsia="細明體" w:hint="eastAsia"/>
          <w:kern w:val="2"/>
          <w:szCs w:val="24"/>
          <w:lang w:eastAsia="zh-TW"/>
        </w:rPr>
        <w:t>發生錯誤</w:t>
      </w:r>
      <w:r w:rsidR="002817FF">
        <w:rPr>
          <w:rFonts w:eastAsia="細明體" w:hint="eastAsia"/>
          <w:kern w:val="2"/>
          <w:szCs w:val="24"/>
          <w:lang w:eastAsia="zh-TW"/>
        </w:rPr>
        <w:t>(EXCEPTION)</w:t>
      </w:r>
    </w:p>
    <w:p w:rsidR="002817FF" w:rsidRPr="00CD32D1" w:rsidRDefault="002817F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CALL </w:t>
      </w:r>
      <w:r w:rsidR="00753490">
        <w:rPr>
          <w:rFonts w:eastAsia="細明體" w:hint="eastAsia"/>
          <w:kern w:val="2"/>
          <w:szCs w:val="24"/>
          <w:lang w:eastAsia="zh-TW"/>
        </w:rPr>
        <w:t>AA_V1Z007.</w:t>
      </w:r>
      <w:bookmarkStart w:id="53" w:name="_Toc341772545"/>
      <w:r w:rsidR="00753490">
        <w:rPr>
          <w:rFonts w:ascii="細明體" w:eastAsia="細明體" w:hAnsi="細明體" w:cs="Arial" w:hint="eastAsia"/>
        </w:rPr>
        <w:t>uptD</w:t>
      </w:r>
      <w:r w:rsidR="00753490" w:rsidRPr="00EC17CD">
        <w:rPr>
          <w:rFonts w:ascii="細明體" w:eastAsia="細明體" w:hAnsi="細明體" w:cs="Arial" w:hint="eastAsia"/>
        </w:rPr>
        <w:t>TAAV014</w:t>
      </w:r>
      <w:r w:rsidR="00753490">
        <w:rPr>
          <w:rFonts w:ascii="細明體" w:eastAsia="細明體" w:hAnsi="細明體" w:cs="Arial" w:hint="eastAsia"/>
          <w:lang w:eastAsia="zh-TW"/>
        </w:rPr>
        <w:t>()：(</w:t>
      </w:r>
      <w:r w:rsidR="00753490">
        <w:rPr>
          <w:rFonts w:ascii="細明體" w:eastAsia="細明體" w:hAnsi="細明體" w:cs="Arial" w:hint="eastAsia"/>
        </w:rPr>
        <w:t>更新</w:t>
      </w:r>
      <w:r w:rsidR="00753490" w:rsidRPr="00EC17CD">
        <w:rPr>
          <w:rFonts w:ascii="細明體" w:eastAsia="細明體" w:hAnsi="細明體" w:cs="Arial" w:hint="eastAsia"/>
        </w:rPr>
        <w:t>理賠偵測線上計算檔資料</w:t>
      </w:r>
      <w:bookmarkEnd w:id="53"/>
      <w:r w:rsidR="00753490">
        <w:rPr>
          <w:rFonts w:ascii="細明體" w:eastAsia="細明體" w:hAnsi="細明體" w:cs="Arial" w:hint="eastAsia"/>
          <w:lang w:eastAsia="zh-TW"/>
        </w:rPr>
        <w:t>)</w:t>
      </w:r>
    </w:p>
    <w:p w:rsidR="00CD32D1" w:rsidRPr="00850A9C" w:rsidRDefault="00CD32D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 線上計算檔資料(DTAAV014)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673"/>
        <w:gridCol w:w="2157"/>
      </w:tblGrid>
      <w:tr w:rsidR="00CD32D1" w:rsidRPr="00701852" w:rsidTr="00D07B60">
        <w:tc>
          <w:tcPr>
            <w:tcW w:w="1596" w:type="dxa"/>
            <w:shd w:val="clear" w:color="auto" w:fill="C0C0C0"/>
          </w:tcPr>
          <w:p w:rsidR="00CD32D1" w:rsidRPr="00701852" w:rsidRDefault="00CD32D1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673" w:type="dxa"/>
            <w:shd w:val="clear" w:color="auto" w:fill="C0C0C0"/>
          </w:tcPr>
          <w:p w:rsidR="00CD32D1" w:rsidRPr="00701852" w:rsidRDefault="00CD32D1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CD32D1" w:rsidRPr="00701852" w:rsidRDefault="00CD32D1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9457B" w:rsidRPr="00701852" w:rsidTr="00D07B60">
        <w:tc>
          <w:tcPr>
            <w:tcW w:w="1596" w:type="dxa"/>
            <w:shd w:val="clear" w:color="auto" w:fill="FFFF99"/>
            <w:vAlign w:val="center"/>
          </w:tcPr>
          <w:p w:rsidR="0079457B" w:rsidRPr="00701852" w:rsidRDefault="0079457B" w:rsidP="00D07B60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673" w:type="dxa"/>
          </w:tcPr>
          <w:p w:rsidR="0079457B" w:rsidRPr="00701852" w:rsidRDefault="0079457B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79457B" w:rsidRPr="00824F77" w:rsidRDefault="0079457B" w:rsidP="00D07B60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79457B" w:rsidRPr="00701852" w:rsidTr="00D07B60">
        <w:tc>
          <w:tcPr>
            <w:tcW w:w="1596" w:type="dxa"/>
            <w:shd w:val="clear" w:color="auto" w:fill="FFFF99"/>
            <w:vAlign w:val="center"/>
          </w:tcPr>
          <w:p w:rsidR="0079457B" w:rsidRPr="00701852" w:rsidRDefault="0079457B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673" w:type="dxa"/>
          </w:tcPr>
          <w:p w:rsidR="0079457B" w:rsidRPr="00701852" w:rsidRDefault="0079457B" w:rsidP="0079457B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157" w:type="dxa"/>
          </w:tcPr>
          <w:p w:rsidR="0079457B" w:rsidRPr="00824F77" w:rsidRDefault="0079457B" w:rsidP="00D07B60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DE13D8" w:rsidRPr="00701852" w:rsidTr="00D07B60">
        <w:trPr>
          <w:ins w:id="54" w:author="FIS" w:date="2014-06-09T09:07:00Z"/>
        </w:trPr>
        <w:tc>
          <w:tcPr>
            <w:tcW w:w="1596" w:type="dxa"/>
            <w:shd w:val="clear" w:color="auto" w:fill="FFFF99"/>
            <w:vAlign w:val="center"/>
          </w:tcPr>
          <w:p w:rsidR="00DE13D8" w:rsidRDefault="00DE13D8" w:rsidP="00D07B60">
            <w:pPr>
              <w:rPr>
                <w:ins w:id="55" w:author="FIS" w:date="2014-06-09T09:07:00Z"/>
                <w:rFonts w:ascii="細明體" w:eastAsia="細明體" w:hAnsi="細明體" w:cs="Arial Unicode MS" w:hint="eastAsia"/>
                <w:sz w:val="20"/>
              </w:rPr>
            </w:pPr>
            <w:ins w:id="56" w:author="FIS" w:date="2014-06-09T09:07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673" w:type="dxa"/>
          </w:tcPr>
          <w:p w:rsidR="00DE13D8" w:rsidRPr="00701852" w:rsidRDefault="00DE13D8" w:rsidP="0079457B">
            <w:pPr>
              <w:pStyle w:val="af"/>
              <w:ind w:leftChars="-6" w:left="-14"/>
              <w:rPr>
                <w:ins w:id="57" w:author="FIS" w:date="2014-06-09T09:07:00Z"/>
                <w:szCs w:val="24"/>
              </w:rPr>
            </w:pPr>
            <w:ins w:id="58" w:author="FIS" w:date="2014-06-09T09:07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DE13D8" w:rsidRPr="00BB0156" w:rsidRDefault="00DE13D8" w:rsidP="00D07B60">
            <w:pPr>
              <w:rPr>
                <w:ins w:id="59" w:author="FIS" w:date="2014-06-09T09:07:00Z"/>
                <w:rFonts w:eastAsia="標楷體" w:hint="eastAsia"/>
                <w:sz w:val="20"/>
                <w:szCs w:val="20"/>
              </w:rPr>
            </w:pPr>
            <w:ins w:id="60" w:author="FIS" w:date="2014-06-09T09:07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CD32D1" w:rsidRPr="00701852" w:rsidTr="00D07B60">
        <w:tc>
          <w:tcPr>
            <w:tcW w:w="1596" w:type="dxa"/>
            <w:shd w:val="clear" w:color="auto" w:fill="FFFF99"/>
            <w:vAlign w:val="center"/>
          </w:tcPr>
          <w:p w:rsidR="00CD32D1" w:rsidRPr="00701852" w:rsidRDefault="00C01CE1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673" w:type="dxa"/>
          </w:tcPr>
          <w:p w:rsidR="00CD32D1" w:rsidRPr="00701852" w:rsidRDefault="008805D8" w:rsidP="008805D8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CD32D1" w:rsidRPr="00701852" w:rsidRDefault="00CD32D1" w:rsidP="00D07B6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63CFF" w:rsidRPr="00DD6D53" w:rsidRDefault="009D60D9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讀取下一組資料</w:t>
      </w:r>
    </w:p>
    <w:p w:rsidR="00454F89" w:rsidRPr="00701852" w:rsidRDefault="00454F89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</w:p>
    <w:p w:rsidR="002E4D7F" w:rsidRPr="00701852" w:rsidRDefault="002E4D7F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8A7D7B">
        <w:rPr>
          <w:rFonts w:eastAsia="細明體" w:hint="eastAsia"/>
          <w:kern w:val="2"/>
          <w:szCs w:val="24"/>
          <w:lang w:eastAsia="zh-TW"/>
        </w:rPr>
        <w:t>經手人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2E4D7F" w:rsidRPr="00701852" w:rsidRDefault="002E4D7F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CF39EC">
        <w:rPr>
          <w:rFonts w:eastAsia="細明體" w:hint="eastAsia"/>
          <w:kern w:val="2"/>
          <w:szCs w:val="24"/>
          <w:lang w:eastAsia="zh-TW"/>
        </w:rPr>
        <w:t>2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="00090CBE">
        <w:rPr>
          <w:rFonts w:eastAsia="細明體" w:hint="eastAsia"/>
          <w:kern w:val="2"/>
          <w:szCs w:val="24"/>
          <w:lang w:eastAsia="zh-TW"/>
        </w:rPr>
        <w:t>，如果沒有資料可不產生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DTAAA009</w:t>
      </w:r>
      <w:r w:rsidRPr="00701852">
        <w:rPr>
          <w:kern w:val="2"/>
          <w:szCs w:val="24"/>
          <w:lang w:eastAsia="zh-TW"/>
        </w:rPr>
        <w:t xml:space="preserve"> A</w:t>
      </w:r>
      <w:r w:rsidR="007E785E">
        <w:rPr>
          <w:rFonts w:hint="eastAsia"/>
          <w:kern w:val="2"/>
          <w:szCs w:val="24"/>
          <w:lang w:eastAsia="zh-TW"/>
        </w:rPr>
        <w:t>(</w:t>
      </w:r>
      <w:r w:rsidR="007E785E">
        <w:rPr>
          <w:rFonts w:hint="eastAsia"/>
          <w:kern w:val="2"/>
          <w:szCs w:val="24"/>
          <w:lang w:eastAsia="zh-TW"/>
        </w:rPr>
        <w:t>符合條件有多筆，取</w:t>
      </w:r>
      <w:r w:rsidR="007E785E">
        <w:rPr>
          <w:rFonts w:hint="eastAsia"/>
          <w:kern w:val="2"/>
          <w:szCs w:val="24"/>
          <w:lang w:eastAsia="zh-TW"/>
        </w:rPr>
        <w:t xml:space="preserve">DISTINCT </w:t>
      </w:r>
      <w:r w:rsidR="007E785E">
        <w:rPr>
          <w:rFonts w:hint="eastAsia"/>
          <w:kern w:val="2"/>
          <w:szCs w:val="24"/>
          <w:lang w:eastAsia="zh-TW"/>
        </w:rPr>
        <w:t>受編</w:t>
      </w:r>
      <w:r w:rsidR="007E785E">
        <w:rPr>
          <w:rFonts w:hint="eastAsia"/>
          <w:kern w:val="2"/>
          <w:szCs w:val="24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064F0F" w:rsidRDefault="00064F0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DTAAA001 D</w:t>
      </w:r>
    </w:p>
    <w:p w:rsidR="00064F0F" w:rsidRDefault="00064F0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</w:t>
      </w:r>
      <w:r w:rsidR="00E376A9">
        <w:rPr>
          <w:rFonts w:hint="eastAsia"/>
          <w:kern w:val="2"/>
          <w:szCs w:val="24"/>
          <w:lang w:eastAsia="zh-TW"/>
        </w:rPr>
        <w:t>H204</w:t>
      </w:r>
      <w:r w:rsidRPr="00701852">
        <w:rPr>
          <w:kern w:val="2"/>
          <w:szCs w:val="24"/>
          <w:lang w:eastAsia="zh-TW"/>
        </w:rPr>
        <w:t xml:space="preserve"> C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5429EE"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 w:rsidR="005429EE">
        <w:rPr>
          <w:rFonts w:hint="eastAsia"/>
          <w:kern w:val="2"/>
          <w:szCs w:val="24"/>
          <w:lang w:eastAsia="zh-TW"/>
        </w:rPr>
        <w:t>送件人</w:t>
      </w:r>
      <w:r w:rsidR="005429EE">
        <w:rPr>
          <w:rFonts w:hint="eastAsia"/>
          <w:kern w:val="2"/>
          <w:szCs w:val="24"/>
          <w:lang w:eastAsia="zh-TW"/>
        </w:rPr>
        <w:t>ID</w:t>
      </w:r>
      <w:r w:rsidR="005429EE"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= C.</w:t>
      </w:r>
      <w:r w:rsidR="005429EE" w:rsidRPr="005A112E">
        <w:rPr>
          <w:rFonts w:ascii="Arial" w:cs="Arial" w:hint="eastAsia"/>
        </w:rPr>
        <w:t>經手人</w:t>
      </w:r>
      <w:r w:rsidR="005429EE" w:rsidRPr="005A112E">
        <w:rPr>
          <w:rFonts w:ascii="Arial" w:cs="Arial" w:hint="eastAsia"/>
        </w:rPr>
        <w:t>ID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輸入時間</w:t>
      </w:r>
      <w:r w:rsidRPr="00701852">
        <w:rPr>
          <w:color w:val="000000"/>
        </w:rPr>
        <w:t> </w:t>
      </w:r>
      <w:r w:rsidRPr="00701852">
        <w:rPr>
          <w:color w:val="000000"/>
          <w:lang w:eastAsia="zh-TW"/>
        </w:rPr>
        <w:t xml:space="preserve"> BETWEEN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 xml:space="preserve">+’00:00:00.000000’ AND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>+’23:59:59.999999’</w:t>
      </w:r>
    </w:p>
    <w:p w:rsidR="00506B73" w:rsidRPr="00974F9E" w:rsidRDefault="00506B73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421720" w:rsidRPr="00B57606" w:rsidRDefault="00A8745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B57606">
        <w:rPr>
          <w:rFonts w:ascii="Arial" w:cs="Arial" w:hint="eastAsia"/>
          <w:lang w:eastAsia="zh-TW"/>
        </w:rPr>
        <w:t>C.</w:t>
      </w:r>
      <w:r w:rsidR="00421720" w:rsidRPr="00B57606">
        <w:rPr>
          <w:rFonts w:ascii="Arial" w:cs="Arial" w:hint="eastAsia"/>
          <w:lang w:eastAsia="zh-TW"/>
        </w:rPr>
        <w:t>資料年月</w:t>
      </w:r>
      <w:r w:rsidR="004A0E7C" w:rsidRPr="00B57606">
        <w:rPr>
          <w:rFonts w:ascii="Arial" w:cs="Arial" w:hint="eastAsia"/>
          <w:lang w:eastAsia="zh-TW"/>
        </w:rPr>
        <w:t>&gt;=B.</w:t>
      </w:r>
      <w:r w:rsidR="004A0E7C" w:rsidRPr="00B57606">
        <w:rPr>
          <w:rFonts w:ascii="Arial" w:cs="Arial" w:hint="eastAsia"/>
          <w:lang w:eastAsia="zh-TW"/>
        </w:rPr>
        <w:t>事故日期取年度</w:t>
      </w:r>
      <w:r w:rsidR="004A0E7C" w:rsidRPr="00B57606">
        <w:rPr>
          <w:rFonts w:ascii="Arial" w:cs="Arial" w:hint="eastAsia"/>
          <w:lang w:eastAsia="zh-TW"/>
        </w:rPr>
        <w:t>-1</w:t>
      </w:r>
      <w:r w:rsidR="004A0E7C" w:rsidRPr="00B57606">
        <w:rPr>
          <w:rFonts w:ascii="Arial" w:cs="Arial" w:hint="eastAsia"/>
          <w:lang w:eastAsia="zh-TW"/>
        </w:rPr>
        <w:t>年</w:t>
      </w:r>
      <w:r w:rsidR="004A0E7C" w:rsidRPr="00B57606">
        <w:rPr>
          <w:rFonts w:ascii="Arial" w:cs="Arial" w:hint="eastAsia"/>
          <w:lang w:eastAsia="zh-TW"/>
        </w:rPr>
        <w:t>+ B.</w:t>
      </w:r>
      <w:r w:rsidR="004A0E7C" w:rsidRPr="00B57606">
        <w:rPr>
          <w:rFonts w:ascii="Arial" w:cs="Arial" w:hint="eastAsia"/>
          <w:lang w:eastAsia="zh-TW"/>
        </w:rPr>
        <w:t>事故日期取月</w:t>
      </w:r>
    </w:p>
    <w:p w:rsidR="004A0E7C" w:rsidRPr="00B57606" w:rsidRDefault="004A0E7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B57606">
        <w:rPr>
          <w:rFonts w:ascii="Arial" w:cs="Arial" w:hint="eastAsia"/>
          <w:lang w:eastAsia="zh-TW"/>
        </w:rPr>
        <w:t>C.</w:t>
      </w:r>
      <w:r w:rsidRPr="00B57606">
        <w:rPr>
          <w:rFonts w:ascii="Arial" w:cs="Arial" w:hint="eastAsia"/>
          <w:lang w:eastAsia="zh-TW"/>
        </w:rPr>
        <w:t>資料年月</w:t>
      </w:r>
      <w:r w:rsidRPr="00B57606">
        <w:rPr>
          <w:rFonts w:ascii="Arial" w:cs="Arial" w:hint="eastAsia"/>
          <w:lang w:eastAsia="zh-TW"/>
        </w:rPr>
        <w:t>&lt;=B.</w:t>
      </w:r>
      <w:r w:rsidRPr="00B57606">
        <w:rPr>
          <w:rFonts w:ascii="Arial" w:cs="Arial" w:hint="eastAsia"/>
          <w:lang w:eastAsia="zh-TW"/>
        </w:rPr>
        <w:t>事故日期取年度</w:t>
      </w:r>
      <w:r w:rsidRPr="00B57606">
        <w:rPr>
          <w:rFonts w:ascii="Arial" w:cs="Arial" w:hint="eastAsia"/>
          <w:lang w:eastAsia="zh-TW"/>
        </w:rPr>
        <w:t>+ B.</w:t>
      </w:r>
      <w:r w:rsidRPr="00B57606">
        <w:rPr>
          <w:rFonts w:ascii="Arial" w:cs="Arial" w:hint="eastAsia"/>
          <w:lang w:eastAsia="zh-TW"/>
        </w:rPr>
        <w:t>事故日期取月</w:t>
      </w:r>
      <w:r w:rsidRPr="00B57606">
        <w:rPr>
          <w:rFonts w:ascii="Arial" w:cs="Arial" w:hint="eastAsia"/>
          <w:lang w:eastAsia="zh-TW"/>
        </w:rPr>
        <w:t>-1</w:t>
      </w:r>
      <w:r w:rsidRPr="00B57606">
        <w:rPr>
          <w:rFonts w:ascii="Arial" w:cs="Arial" w:hint="eastAsia"/>
          <w:lang w:eastAsia="zh-TW"/>
        </w:rPr>
        <w:t>月</w:t>
      </w:r>
    </w:p>
    <w:p w:rsidR="00064F0F" w:rsidRDefault="00064F0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B.</w:t>
      </w:r>
      <w:r w:rsidRPr="00064F0F">
        <w:rPr>
          <w:rFonts w:ascii="Arial" w:cs="Arial" w:hint="eastAsia"/>
          <w:lang w:eastAsia="zh-TW"/>
        </w:rPr>
        <w:t>送件人</w:t>
      </w:r>
      <w:r w:rsidRPr="00064F0F">
        <w:rPr>
          <w:rFonts w:ascii="Arial" w:cs="Arial" w:hint="eastAsia"/>
          <w:lang w:eastAsia="zh-TW"/>
        </w:rPr>
        <w:t>ID</w:t>
      </w:r>
      <w:r>
        <w:rPr>
          <w:rFonts w:ascii="Arial" w:cs="Arial" w:hint="eastAsia"/>
          <w:lang w:eastAsia="zh-TW"/>
        </w:rPr>
        <w:t xml:space="preserve"> &lt;&gt; D.</w:t>
      </w:r>
      <w:r w:rsidRPr="00064F0F">
        <w:rPr>
          <w:rFonts w:ascii="Arial" w:cs="Arial" w:hint="eastAsia"/>
          <w:lang w:eastAsia="zh-TW"/>
        </w:rPr>
        <w:t>受理人員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2E4D7F" w:rsidRPr="00701852" w:rsidRDefault="002E4D7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963650" w:rsidRPr="00963650" w:rsidRDefault="0096365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6D5984" w:rsidRDefault="006D5984" w:rsidP="00EE3FE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DA6898" w:rsidRPr="00DA6898">
        <w:rPr>
          <w:rFonts w:hint="eastAsia"/>
          <w:kern w:val="2"/>
          <w:szCs w:val="24"/>
          <w:lang w:eastAsia="zh-TW"/>
        </w:rPr>
        <w:t xml:space="preserve">IF </w:t>
      </w:r>
      <w:r w:rsidR="00DA6898" w:rsidRPr="00DA6898">
        <w:rPr>
          <w:rFonts w:hint="eastAsia"/>
          <w:kern w:val="2"/>
          <w:szCs w:val="24"/>
          <w:lang w:eastAsia="zh-TW"/>
        </w:rPr>
        <w:t>輸入</w:t>
      </w:r>
      <w:r w:rsidR="00DA6898" w:rsidRPr="00DA6898">
        <w:rPr>
          <w:rFonts w:hint="eastAsia"/>
          <w:kern w:val="2"/>
          <w:szCs w:val="24"/>
          <w:lang w:eastAsia="zh-TW"/>
        </w:rPr>
        <w:t>.</w:t>
      </w:r>
      <w:r w:rsidR="00DA6898" w:rsidRPr="00DA6898">
        <w:rPr>
          <w:rFonts w:hint="eastAsia"/>
          <w:kern w:val="2"/>
          <w:szCs w:val="24"/>
          <w:lang w:eastAsia="zh-TW"/>
        </w:rPr>
        <w:t>整批或當日件</w:t>
      </w:r>
      <w:r w:rsidR="00DA6898" w:rsidRPr="00DA6898">
        <w:rPr>
          <w:rFonts w:hint="eastAsia"/>
          <w:kern w:val="2"/>
          <w:szCs w:val="24"/>
          <w:lang w:eastAsia="zh-TW"/>
        </w:rPr>
        <w:t xml:space="preserve"> </w:t>
      </w:r>
      <w:ins w:id="61" w:author="FIS" w:date="2014-06-09T09:12:00Z">
        <w:r w:rsidR="00AA021F">
          <w:rPr>
            <w:kern w:val="2"/>
            <w:szCs w:val="24"/>
            <w:lang w:eastAsia="zh-TW"/>
          </w:rPr>
          <w:t>IN</w:t>
        </w:r>
      </w:ins>
      <w:ins w:id="62" w:author="FIS" w:date="2014-06-09T09:05:00Z">
        <w:r w:rsidR="00EE3FE7" w:rsidRPr="00EE3FE7">
          <w:rPr>
            <w:kern w:val="2"/>
            <w:szCs w:val="24"/>
            <w:lang w:eastAsia="zh-TW"/>
          </w:rPr>
          <w:t xml:space="preserve">  (‘N’,’3’)</w:t>
        </w:r>
        <w:r w:rsidR="00EE3FE7" w:rsidRPr="00EE3FE7" w:rsidDel="00EE3FE7">
          <w:rPr>
            <w:rFonts w:hint="eastAsia"/>
            <w:kern w:val="2"/>
            <w:szCs w:val="24"/>
            <w:lang w:eastAsia="zh-TW"/>
          </w:rPr>
          <w:t xml:space="preserve"> </w:t>
        </w:r>
      </w:ins>
      <w:del w:id="63" w:author="FIS" w:date="2014-06-09T09:05:00Z">
        <w:r w:rsidR="00DA6898" w:rsidRPr="00DA6898" w:rsidDel="00EE3FE7">
          <w:rPr>
            <w:rFonts w:hint="eastAsia"/>
            <w:kern w:val="2"/>
            <w:szCs w:val="24"/>
            <w:lang w:eastAsia="zh-TW"/>
          </w:rPr>
          <w:delText xml:space="preserve">&lt;&gt; </w:delText>
        </w:r>
        <w:r w:rsidR="00DA6898" w:rsidRPr="00DA6898" w:rsidDel="00EE3FE7">
          <w:rPr>
            <w:rFonts w:hint="eastAsia"/>
            <w:kern w:val="2"/>
            <w:szCs w:val="24"/>
            <w:lang w:eastAsia="zh-TW"/>
          </w:rPr>
          <w:delText>‘</w:delText>
        </w:r>
        <w:r w:rsidR="00DA6898" w:rsidRPr="00DA6898" w:rsidDel="00EE3FE7">
          <w:rPr>
            <w:rFonts w:hint="eastAsia"/>
            <w:kern w:val="2"/>
            <w:szCs w:val="24"/>
            <w:lang w:eastAsia="zh-TW"/>
          </w:rPr>
          <w:delText>N</w:delText>
        </w:r>
        <w:r w:rsidR="00DA6898" w:rsidRPr="00DA6898" w:rsidDel="00EE3FE7">
          <w:rPr>
            <w:rFonts w:hint="eastAsia"/>
            <w:kern w:val="2"/>
            <w:szCs w:val="24"/>
            <w:lang w:eastAsia="zh-TW"/>
          </w:rPr>
          <w:delText>’</w:delText>
        </w:r>
      </w:del>
      <w:r w:rsidR="00DA6898" w:rsidRPr="00DA6898">
        <w:rPr>
          <w:rFonts w:hint="eastAsia"/>
          <w:kern w:val="2"/>
          <w:szCs w:val="24"/>
          <w:lang w:eastAsia="zh-TW"/>
        </w:rPr>
        <w:t>(</w:t>
      </w:r>
      <w:r w:rsidR="00DA6898" w:rsidRPr="00DA6898">
        <w:rPr>
          <w:rFonts w:hint="eastAsia"/>
          <w:kern w:val="2"/>
          <w:szCs w:val="24"/>
          <w:lang w:eastAsia="zh-TW"/>
        </w:rPr>
        <w:t>線上即時</w:t>
      </w:r>
      <w:ins w:id="64" w:author="FIS" w:date="2014-06-09T09:05:00Z">
        <w:r w:rsidR="00EE3FE7" w:rsidRPr="00EE3FE7">
          <w:rPr>
            <w:rFonts w:hint="eastAsia"/>
            <w:kern w:val="2"/>
            <w:szCs w:val="24"/>
            <w:lang w:eastAsia="zh-TW"/>
          </w:rPr>
          <w:t>、</w:t>
        </w:r>
        <w:r w:rsidR="00EE3FE7" w:rsidRPr="00EE3FE7">
          <w:rPr>
            <w:rFonts w:hint="eastAsia"/>
            <w:kern w:val="2"/>
            <w:szCs w:val="24"/>
            <w:lang w:eastAsia="zh-TW"/>
          </w:rPr>
          <w:t>3</w:t>
        </w:r>
        <w:r w:rsidR="00EE3FE7" w:rsidRPr="00EE3FE7">
          <w:rPr>
            <w:rFonts w:hint="eastAsia"/>
            <w:kern w:val="2"/>
            <w:szCs w:val="24"/>
            <w:lang w:eastAsia="zh-TW"/>
          </w:rPr>
          <w:t>登件</w:t>
        </w:r>
      </w:ins>
      <w:r w:rsidR="00DA6898" w:rsidRPr="00DA6898">
        <w:rPr>
          <w:rFonts w:hint="eastAsia"/>
          <w:kern w:val="2"/>
          <w:szCs w:val="24"/>
          <w:lang w:eastAsia="zh-TW"/>
        </w:rPr>
        <w:t>)</w:t>
      </w:r>
    </w:p>
    <w:p w:rsidR="006D5984" w:rsidRPr="00701852" w:rsidRDefault="006D5984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DA573A">
        <w:rPr>
          <w:color w:val="FF0000"/>
          <w:kern w:val="2"/>
          <w:szCs w:val="24"/>
          <w:lang w:eastAsia="zh-TW"/>
        </w:rPr>
        <w:t xml:space="preserve">DTAAV014 </w:t>
      </w:r>
      <w:r w:rsidRPr="00701852">
        <w:rPr>
          <w:kern w:val="2"/>
          <w:szCs w:val="24"/>
          <w:lang w:eastAsia="zh-TW"/>
        </w:rPr>
        <w:t>A</w:t>
      </w:r>
    </w:p>
    <w:p w:rsidR="006D5984" w:rsidRPr="00701852" w:rsidRDefault="006D5984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6D5984" w:rsidRPr="00701852" w:rsidRDefault="006D59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6D5984" w:rsidRPr="00701852" w:rsidRDefault="006D5984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</w:t>
      </w:r>
      <w:r>
        <w:rPr>
          <w:rFonts w:hint="eastAsia"/>
          <w:kern w:val="2"/>
          <w:szCs w:val="24"/>
          <w:lang w:eastAsia="zh-TW"/>
        </w:rPr>
        <w:t>H204</w:t>
      </w:r>
      <w:r w:rsidRPr="00701852">
        <w:rPr>
          <w:kern w:val="2"/>
          <w:szCs w:val="24"/>
          <w:lang w:eastAsia="zh-TW"/>
        </w:rPr>
        <w:t xml:space="preserve"> C</w:t>
      </w:r>
    </w:p>
    <w:p w:rsidR="006D5984" w:rsidRPr="00701852" w:rsidRDefault="006D59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= C.</w:t>
      </w:r>
      <w:r w:rsidRPr="005A112E">
        <w:rPr>
          <w:rFonts w:ascii="Arial" w:cs="Arial" w:hint="eastAsia"/>
        </w:rPr>
        <w:t>經手人</w:t>
      </w:r>
      <w:r w:rsidRPr="005A112E">
        <w:rPr>
          <w:rFonts w:ascii="Arial" w:cs="Arial" w:hint="eastAsia"/>
        </w:rPr>
        <w:t>ID</w:t>
      </w:r>
    </w:p>
    <w:p w:rsidR="006D5984" w:rsidRPr="00701852" w:rsidRDefault="006D5984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6D5984" w:rsidRPr="00701852" w:rsidRDefault="00DA573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A573A">
        <w:rPr>
          <w:rFonts w:hint="eastAsia"/>
          <w:kern w:val="2"/>
          <w:szCs w:val="24"/>
          <w:lang w:eastAsia="zh-TW"/>
        </w:rPr>
        <w:t>A.</w:t>
      </w:r>
      <w:r w:rsidRPr="00DA573A">
        <w:rPr>
          <w:rFonts w:hint="eastAsia"/>
          <w:kern w:val="2"/>
          <w:szCs w:val="24"/>
          <w:lang w:eastAsia="zh-TW"/>
        </w:rPr>
        <w:t>模型分類</w:t>
      </w:r>
      <w:r w:rsidRPr="00DA573A">
        <w:rPr>
          <w:rFonts w:hint="eastAsia"/>
          <w:kern w:val="2"/>
          <w:szCs w:val="24"/>
          <w:lang w:eastAsia="zh-TW"/>
        </w:rPr>
        <w:t xml:space="preserve"> = </w:t>
      </w:r>
      <w:r w:rsidRPr="00DA573A">
        <w:rPr>
          <w:rFonts w:hint="eastAsia"/>
          <w:kern w:val="2"/>
          <w:szCs w:val="24"/>
          <w:lang w:eastAsia="zh-TW"/>
        </w:rPr>
        <w:t>輸入</w:t>
      </w:r>
      <w:r w:rsidRPr="00DA573A">
        <w:rPr>
          <w:rFonts w:hint="eastAsia"/>
          <w:kern w:val="2"/>
          <w:szCs w:val="24"/>
          <w:lang w:eastAsia="zh-TW"/>
        </w:rPr>
        <w:t>.</w:t>
      </w:r>
      <w:r w:rsidRPr="00DA573A">
        <w:rPr>
          <w:rFonts w:hint="eastAsia"/>
          <w:kern w:val="2"/>
          <w:szCs w:val="24"/>
          <w:lang w:eastAsia="zh-TW"/>
        </w:rPr>
        <w:t>種類</w:t>
      </w:r>
    </w:p>
    <w:p w:rsidR="00DA573A" w:rsidRPr="00DA573A" w:rsidRDefault="00DA573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DA573A">
        <w:rPr>
          <w:rFonts w:hint="eastAsia"/>
          <w:kern w:val="2"/>
          <w:szCs w:val="24"/>
          <w:lang w:eastAsia="zh-TW"/>
        </w:rPr>
        <w:t>A.</w:t>
      </w:r>
      <w:r w:rsidRPr="00DA573A">
        <w:rPr>
          <w:rFonts w:hint="eastAsia"/>
          <w:kern w:val="2"/>
          <w:szCs w:val="24"/>
          <w:lang w:eastAsia="zh-TW"/>
        </w:rPr>
        <w:t>計算終止時間</w:t>
      </w:r>
      <w:r w:rsidRPr="00DA573A">
        <w:rPr>
          <w:rFonts w:hint="eastAsia"/>
          <w:kern w:val="2"/>
          <w:szCs w:val="24"/>
          <w:lang w:eastAsia="zh-TW"/>
        </w:rPr>
        <w:t xml:space="preserve"> IS NULL</w:t>
      </w:r>
    </w:p>
    <w:p w:rsidR="006D5984" w:rsidRDefault="00DA573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DA573A">
        <w:rPr>
          <w:rFonts w:eastAsia="細明體" w:hint="eastAsia"/>
          <w:kern w:val="2"/>
          <w:szCs w:val="24"/>
          <w:lang w:eastAsia="zh-TW"/>
        </w:rPr>
        <w:t>A.</w:t>
      </w:r>
      <w:r w:rsidRPr="00DA573A">
        <w:rPr>
          <w:rFonts w:eastAsia="細明體" w:hint="eastAsia"/>
          <w:kern w:val="2"/>
          <w:szCs w:val="24"/>
          <w:lang w:eastAsia="zh-TW"/>
        </w:rPr>
        <w:t>是否成功</w:t>
      </w:r>
      <w:r w:rsidRPr="00DA573A">
        <w:rPr>
          <w:rFonts w:eastAsia="細明體" w:hint="eastAsia"/>
          <w:kern w:val="2"/>
          <w:szCs w:val="24"/>
          <w:lang w:eastAsia="zh-TW"/>
        </w:rPr>
        <w:t xml:space="preserve"> =</w:t>
      </w:r>
      <w:r w:rsidRPr="00DA573A">
        <w:rPr>
          <w:rFonts w:eastAsia="細明體" w:hint="eastAsia"/>
          <w:kern w:val="2"/>
          <w:szCs w:val="24"/>
          <w:lang w:eastAsia="zh-TW"/>
        </w:rPr>
        <w:t>’</w:t>
      </w:r>
      <w:r w:rsidRPr="00DA573A">
        <w:rPr>
          <w:rFonts w:eastAsia="細明體" w:hint="eastAsia"/>
          <w:kern w:val="2"/>
          <w:szCs w:val="24"/>
          <w:lang w:eastAsia="zh-TW"/>
        </w:rPr>
        <w:t>N</w:t>
      </w:r>
      <w:r w:rsidRPr="00DA573A">
        <w:rPr>
          <w:rFonts w:eastAsia="細明體" w:hint="eastAsia"/>
          <w:kern w:val="2"/>
          <w:szCs w:val="24"/>
          <w:lang w:eastAsia="zh-TW"/>
        </w:rPr>
        <w:t>’</w:t>
      </w:r>
    </w:p>
    <w:p w:rsidR="00DA573A" w:rsidRDefault="00DA573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65" w:author="FIS" w:date="2014-06-09T09:05:00Z"/>
          <w:rFonts w:eastAsia="細明體" w:hint="eastAsia"/>
          <w:kern w:val="2"/>
          <w:szCs w:val="24"/>
          <w:lang w:eastAsia="zh-TW"/>
        </w:rPr>
      </w:pPr>
      <w:r w:rsidRPr="00DA573A">
        <w:rPr>
          <w:rFonts w:eastAsia="細明體" w:hint="eastAsia"/>
          <w:kern w:val="2"/>
          <w:szCs w:val="24"/>
          <w:lang w:eastAsia="zh-TW"/>
        </w:rPr>
        <w:t>A.</w:t>
      </w:r>
      <w:r w:rsidRPr="00DA573A">
        <w:rPr>
          <w:rFonts w:eastAsia="細明體" w:hint="eastAsia"/>
          <w:kern w:val="2"/>
          <w:szCs w:val="24"/>
          <w:lang w:eastAsia="zh-TW"/>
        </w:rPr>
        <w:t>錯誤訊息</w:t>
      </w:r>
      <w:r w:rsidRPr="00DA573A">
        <w:rPr>
          <w:rFonts w:eastAsia="細明體" w:hint="eastAsia"/>
          <w:kern w:val="2"/>
          <w:szCs w:val="24"/>
          <w:lang w:eastAsia="zh-TW"/>
        </w:rPr>
        <w:t xml:space="preserve"> IS 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Pr="00DA573A">
        <w:rPr>
          <w:rFonts w:eastAsia="細明體" w:hint="eastAsia"/>
          <w:kern w:val="2"/>
          <w:szCs w:val="24"/>
          <w:lang w:eastAsia="zh-TW"/>
        </w:rPr>
        <w:t>NULL</w:t>
      </w:r>
    </w:p>
    <w:p w:rsidR="00EE3FE7" w:rsidRPr="00EA62B0" w:rsidRDefault="00EE3FE7" w:rsidP="00EE3FE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ins w:id="66" w:author="FIS" w:date="2014-06-09T09:05:00Z">
        <w:r>
          <w:rPr>
            <w:rFonts w:eastAsia="細明體" w:hint="eastAsia"/>
            <w:kern w:val="2"/>
            <w:szCs w:val="24"/>
            <w:lang w:eastAsia="zh-TW"/>
          </w:rPr>
          <w:t>A.</w:t>
        </w:r>
        <w:r w:rsidRPr="00EE3FE7">
          <w:rPr>
            <w:rFonts w:eastAsia="細明體" w:hint="eastAsia"/>
            <w:kern w:val="2"/>
            <w:szCs w:val="24"/>
            <w:lang w:eastAsia="zh-TW"/>
          </w:rPr>
          <w:t>計算來源</w:t>
        </w:r>
        <w:r w:rsidRPr="00EE3FE7">
          <w:rPr>
            <w:rFonts w:eastAsia="細明體" w:hint="eastAsia"/>
            <w:kern w:val="2"/>
            <w:szCs w:val="24"/>
            <w:lang w:eastAsia="zh-TW"/>
          </w:rPr>
          <w:t>=</w:t>
        </w:r>
        <w:r w:rsidRPr="00EE3FE7">
          <w:rPr>
            <w:rFonts w:eastAsia="細明體" w:hint="eastAsia"/>
            <w:kern w:val="2"/>
            <w:szCs w:val="24"/>
            <w:lang w:eastAsia="zh-TW"/>
          </w:rPr>
          <w:t>作業來源</w:t>
        </w:r>
      </w:ins>
    </w:p>
    <w:p w:rsidR="006D5984" w:rsidRPr="002E6713" w:rsidRDefault="006D59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2E6713">
        <w:rPr>
          <w:rFonts w:ascii="Arial" w:cs="Arial" w:hint="eastAsia"/>
          <w:lang w:eastAsia="zh-TW"/>
        </w:rPr>
        <w:t>C.</w:t>
      </w:r>
      <w:r w:rsidRPr="002E6713">
        <w:rPr>
          <w:rFonts w:ascii="Arial" w:cs="Arial" w:hint="eastAsia"/>
          <w:lang w:eastAsia="zh-TW"/>
        </w:rPr>
        <w:t>資料年月</w:t>
      </w:r>
      <w:r w:rsidRPr="002E6713">
        <w:rPr>
          <w:rFonts w:ascii="Arial" w:cs="Arial" w:hint="eastAsia"/>
          <w:lang w:eastAsia="zh-TW"/>
        </w:rPr>
        <w:t>&gt;=A.</w:t>
      </w:r>
      <w:r w:rsidRPr="002E6713">
        <w:rPr>
          <w:rFonts w:ascii="Arial" w:cs="Arial" w:hint="eastAsia"/>
          <w:lang w:eastAsia="zh-TW"/>
        </w:rPr>
        <w:t>受理日期取年度</w:t>
      </w:r>
      <w:r w:rsidRPr="002E6713">
        <w:rPr>
          <w:rFonts w:ascii="Arial" w:cs="Arial" w:hint="eastAsia"/>
          <w:lang w:eastAsia="zh-TW"/>
        </w:rPr>
        <w:t>-1</w:t>
      </w:r>
      <w:r w:rsidRPr="002E6713">
        <w:rPr>
          <w:rFonts w:ascii="Arial" w:cs="Arial" w:hint="eastAsia"/>
          <w:lang w:eastAsia="zh-TW"/>
        </w:rPr>
        <w:t>年</w:t>
      </w:r>
      <w:r w:rsidRPr="002E6713">
        <w:rPr>
          <w:rFonts w:ascii="Arial" w:cs="Arial" w:hint="eastAsia"/>
          <w:lang w:eastAsia="zh-TW"/>
        </w:rPr>
        <w:t>+ A.</w:t>
      </w:r>
      <w:r w:rsidRPr="002E6713">
        <w:rPr>
          <w:rFonts w:ascii="Arial" w:cs="Arial" w:hint="eastAsia"/>
          <w:lang w:eastAsia="zh-TW"/>
        </w:rPr>
        <w:t>受理日期取月</w:t>
      </w:r>
    </w:p>
    <w:p w:rsidR="006D5984" w:rsidRPr="002E6713" w:rsidRDefault="006D59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2E6713">
        <w:rPr>
          <w:rFonts w:ascii="Arial" w:cs="Arial" w:hint="eastAsia"/>
          <w:lang w:eastAsia="zh-TW"/>
        </w:rPr>
        <w:t>C.</w:t>
      </w:r>
      <w:r w:rsidRPr="002E6713">
        <w:rPr>
          <w:rFonts w:ascii="Arial" w:cs="Arial" w:hint="eastAsia"/>
          <w:lang w:eastAsia="zh-TW"/>
        </w:rPr>
        <w:t>資料年月</w:t>
      </w:r>
      <w:r w:rsidRPr="002E6713">
        <w:rPr>
          <w:rFonts w:ascii="Arial" w:cs="Arial" w:hint="eastAsia"/>
          <w:lang w:eastAsia="zh-TW"/>
        </w:rPr>
        <w:t>&lt;=A.</w:t>
      </w:r>
      <w:r w:rsidRPr="002E6713">
        <w:rPr>
          <w:rFonts w:ascii="Arial" w:cs="Arial" w:hint="eastAsia"/>
          <w:lang w:eastAsia="zh-TW"/>
        </w:rPr>
        <w:t>受理日期取年度</w:t>
      </w:r>
      <w:r w:rsidRPr="002E6713">
        <w:rPr>
          <w:rFonts w:ascii="Arial" w:cs="Arial" w:hint="eastAsia"/>
          <w:lang w:eastAsia="zh-TW"/>
        </w:rPr>
        <w:t>+ A.</w:t>
      </w:r>
      <w:r w:rsidRPr="002E6713">
        <w:rPr>
          <w:rFonts w:ascii="Arial" w:cs="Arial" w:hint="eastAsia"/>
          <w:lang w:eastAsia="zh-TW"/>
        </w:rPr>
        <w:t>受理日期取月</w:t>
      </w:r>
      <w:r w:rsidRPr="002E6713">
        <w:rPr>
          <w:rFonts w:ascii="Arial" w:cs="Arial" w:hint="eastAsia"/>
          <w:lang w:eastAsia="zh-TW"/>
        </w:rPr>
        <w:t>-1</w:t>
      </w:r>
      <w:r w:rsidRPr="002E6713">
        <w:rPr>
          <w:rFonts w:ascii="Arial" w:cs="Arial" w:hint="eastAsia"/>
          <w:lang w:eastAsia="zh-TW"/>
        </w:rPr>
        <w:t>月</w:t>
      </w:r>
    </w:p>
    <w:p w:rsidR="006D5984" w:rsidRDefault="006D59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B.</w:t>
      </w:r>
      <w:r w:rsidRPr="00064F0F">
        <w:rPr>
          <w:rFonts w:ascii="Arial" w:cs="Arial" w:hint="eastAsia"/>
          <w:lang w:eastAsia="zh-TW"/>
        </w:rPr>
        <w:t>送件人</w:t>
      </w:r>
      <w:r w:rsidRPr="00064F0F">
        <w:rPr>
          <w:rFonts w:ascii="Arial" w:cs="Arial" w:hint="eastAsia"/>
          <w:lang w:eastAsia="zh-TW"/>
        </w:rPr>
        <w:t>ID</w:t>
      </w:r>
      <w:r>
        <w:rPr>
          <w:rFonts w:ascii="Arial" w:cs="Arial" w:hint="eastAsia"/>
          <w:lang w:eastAsia="zh-TW"/>
        </w:rPr>
        <w:t xml:space="preserve"> &lt;&gt; D.</w:t>
      </w:r>
      <w:r w:rsidRPr="00064F0F">
        <w:rPr>
          <w:rFonts w:ascii="Arial" w:cs="Arial" w:hint="eastAsia"/>
          <w:lang w:eastAsia="zh-TW"/>
        </w:rPr>
        <w:t>受理人員</w:t>
      </w:r>
    </w:p>
    <w:p w:rsidR="006D5984" w:rsidRPr="00FC0B26" w:rsidRDefault="006D5984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DTAAA001</w:t>
      </w:r>
      <w:r w:rsidRPr="00701852">
        <w:rPr>
          <w:kern w:val="2"/>
          <w:szCs w:val="24"/>
          <w:lang w:eastAsia="zh-TW"/>
        </w:rPr>
        <w:t xml:space="preserve"> A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C42A7E" w:rsidRPr="00701852" w:rsidRDefault="00C42A7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</w:t>
      </w:r>
      <w:r>
        <w:rPr>
          <w:rFonts w:hint="eastAsia"/>
          <w:kern w:val="2"/>
          <w:szCs w:val="24"/>
          <w:lang w:eastAsia="zh-TW"/>
        </w:rPr>
        <w:t>H204</w:t>
      </w:r>
      <w:r w:rsidRPr="00701852">
        <w:rPr>
          <w:kern w:val="2"/>
          <w:szCs w:val="24"/>
          <w:lang w:eastAsia="zh-TW"/>
        </w:rPr>
        <w:t xml:space="preserve"> C</w:t>
      </w:r>
    </w:p>
    <w:p w:rsidR="00C42A7E" w:rsidRPr="00701852" w:rsidRDefault="00C42A7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= C.</w:t>
      </w:r>
      <w:r w:rsidRPr="005A112E">
        <w:rPr>
          <w:rFonts w:ascii="Arial" w:cs="Arial" w:hint="eastAsia"/>
        </w:rPr>
        <w:t>經手人</w:t>
      </w:r>
      <w:r w:rsidRPr="005A112E">
        <w:rPr>
          <w:rFonts w:ascii="Arial" w:cs="Arial" w:hint="eastAsia"/>
        </w:rPr>
        <w:t>ID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EA62B0" w:rsidRPr="00EA62B0" w:rsidRDefault="00EA62B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C42A7E" w:rsidRPr="00B57606" w:rsidRDefault="00C42A7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B57606">
        <w:rPr>
          <w:rFonts w:ascii="Arial" w:cs="Arial" w:hint="eastAsia"/>
          <w:lang w:eastAsia="zh-TW"/>
        </w:rPr>
        <w:t>C.</w:t>
      </w:r>
      <w:r w:rsidRPr="00B57606">
        <w:rPr>
          <w:rFonts w:ascii="Arial" w:cs="Arial" w:hint="eastAsia"/>
          <w:lang w:eastAsia="zh-TW"/>
        </w:rPr>
        <w:t>資料年月</w:t>
      </w:r>
      <w:r w:rsidRPr="00B57606">
        <w:rPr>
          <w:rFonts w:ascii="Arial" w:cs="Arial" w:hint="eastAsia"/>
          <w:lang w:eastAsia="zh-TW"/>
        </w:rPr>
        <w:t>&gt;=</w:t>
      </w:r>
      <w:r w:rsidR="001E3FED" w:rsidRPr="00B57606">
        <w:rPr>
          <w:rFonts w:ascii="Arial" w:cs="Arial" w:hint="eastAsia"/>
          <w:lang w:eastAsia="zh-TW"/>
        </w:rPr>
        <w:t>A</w:t>
      </w:r>
      <w:r w:rsidRPr="00B57606">
        <w:rPr>
          <w:rFonts w:ascii="Arial" w:cs="Arial" w:hint="eastAsia"/>
          <w:lang w:eastAsia="zh-TW"/>
        </w:rPr>
        <w:t>.</w:t>
      </w:r>
      <w:r w:rsidR="001E3FED" w:rsidRPr="00B57606">
        <w:rPr>
          <w:rFonts w:ascii="Arial" w:cs="Arial" w:hint="eastAsia"/>
          <w:lang w:eastAsia="zh-TW"/>
        </w:rPr>
        <w:t>受理</w:t>
      </w:r>
      <w:r w:rsidRPr="00B57606">
        <w:rPr>
          <w:rFonts w:ascii="Arial" w:cs="Arial" w:hint="eastAsia"/>
          <w:lang w:eastAsia="zh-TW"/>
        </w:rPr>
        <w:t>日期取年度</w:t>
      </w:r>
      <w:r w:rsidRPr="00B57606">
        <w:rPr>
          <w:rFonts w:ascii="Arial" w:cs="Arial" w:hint="eastAsia"/>
          <w:lang w:eastAsia="zh-TW"/>
        </w:rPr>
        <w:t>-1</w:t>
      </w:r>
      <w:r w:rsidRPr="00B57606">
        <w:rPr>
          <w:rFonts w:ascii="Arial" w:cs="Arial" w:hint="eastAsia"/>
          <w:lang w:eastAsia="zh-TW"/>
        </w:rPr>
        <w:t>年</w:t>
      </w:r>
      <w:r w:rsidRPr="00B57606">
        <w:rPr>
          <w:rFonts w:ascii="Arial" w:cs="Arial" w:hint="eastAsia"/>
          <w:lang w:eastAsia="zh-TW"/>
        </w:rPr>
        <w:t xml:space="preserve">+ </w:t>
      </w:r>
      <w:r w:rsidR="00C91452" w:rsidRPr="00B57606">
        <w:rPr>
          <w:rFonts w:ascii="Arial" w:cs="Arial" w:hint="eastAsia"/>
          <w:lang w:eastAsia="zh-TW"/>
        </w:rPr>
        <w:t>A.</w:t>
      </w:r>
      <w:r w:rsidR="00C91452" w:rsidRPr="00B57606">
        <w:rPr>
          <w:rFonts w:ascii="Arial" w:cs="Arial" w:hint="eastAsia"/>
          <w:lang w:eastAsia="zh-TW"/>
        </w:rPr>
        <w:t>受理</w:t>
      </w:r>
      <w:r w:rsidRPr="00B57606">
        <w:rPr>
          <w:rFonts w:ascii="Arial" w:cs="Arial" w:hint="eastAsia"/>
          <w:lang w:eastAsia="zh-TW"/>
        </w:rPr>
        <w:t>日期取月</w:t>
      </w:r>
    </w:p>
    <w:p w:rsidR="00C42A7E" w:rsidRPr="00B57606" w:rsidRDefault="00C42A7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B57606">
        <w:rPr>
          <w:rFonts w:ascii="Arial" w:cs="Arial" w:hint="eastAsia"/>
          <w:lang w:eastAsia="zh-TW"/>
        </w:rPr>
        <w:t>C.</w:t>
      </w:r>
      <w:r w:rsidRPr="00B57606">
        <w:rPr>
          <w:rFonts w:ascii="Arial" w:cs="Arial" w:hint="eastAsia"/>
          <w:lang w:eastAsia="zh-TW"/>
        </w:rPr>
        <w:t>資料年月</w:t>
      </w:r>
      <w:r w:rsidRPr="00B57606">
        <w:rPr>
          <w:rFonts w:ascii="Arial" w:cs="Arial" w:hint="eastAsia"/>
          <w:lang w:eastAsia="zh-TW"/>
        </w:rPr>
        <w:t>&lt;=</w:t>
      </w:r>
      <w:r w:rsidR="00C91452" w:rsidRPr="00B57606">
        <w:rPr>
          <w:rFonts w:ascii="Arial" w:cs="Arial" w:hint="eastAsia"/>
          <w:lang w:eastAsia="zh-TW"/>
        </w:rPr>
        <w:t>A.</w:t>
      </w:r>
      <w:r w:rsidR="00C91452" w:rsidRPr="00B57606">
        <w:rPr>
          <w:rFonts w:ascii="Arial" w:cs="Arial" w:hint="eastAsia"/>
          <w:lang w:eastAsia="zh-TW"/>
        </w:rPr>
        <w:t>受理</w:t>
      </w:r>
      <w:r w:rsidRPr="00B57606">
        <w:rPr>
          <w:rFonts w:ascii="Arial" w:cs="Arial" w:hint="eastAsia"/>
          <w:lang w:eastAsia="zh-TW"/>
        </w:rPr>
        <w:t>日期取年度</w:t>
      </w:r>
      <w:r w:rsidRPr="00B57606">
        <w:rPr>
          <w:rFonts w:ascii="Arial" w:cs="Arial" w:hint="eastAsia"/>
          <w:lang w:eastAsia="zh-TW"/>
        </w:rPr>
        <w:t xml:space="preserve">+ </w:t>
      </w:r>
      <w:r w:rsidR="00C91452" w:rsidRPr="00B57606">
        <w:rPr>
          <w:rFonts w:ascii="Arial" w:cs="Arial" w:hint="eastAsia"/>
          <w:lang w:eastAsia="zh-TW"/>
        </w:rPr>
        <w:t>A.</w:t>
      </w:r>
      <w:r w:rsidR="00C91452" w:rsidRPr="00B57606">
        <w:rPr>
          <w:rFonts w:ascii="Arial" w:cs="Arial" w:hint="eastAsia"/>
          <w:lang w:eastAsia="zh-TW"/>
        </w:rPr>
        <w:t>受理</w:t>
      </w:r>
      <w:r w:rsidRPr="00B57606">
        <w:rPr>
          <w:rFonts w:ascii="Arial" w:cs="Arial" w:hint="eastAsia"/>
          <w:lang w:eastAsia="zh-TW"/>
        </w:rPr>
        <w:t>日期取月</w:t>
      </w:r>
      <w:r w:rsidRPr="00B57606">
        <w:rPr>
          <w:rFonts w:ascii="Arial" w:cs="Arial" w:hint="eastAsia"/>
          <w:lang w:eastAsia="zh-TW"/>
        </w:rPr>
        <w:t>-1</w:t>
      </w:r>
      <w:r w:rsidRPr="00B57606">
        <w:rPr>
          <w:rFonts w:ascii="Arial" w:cs="Arial" w:hint="eastAsia"/>
          <w:lang w:eastAsia="zh-TW"/>
        </w:rPr>
        <w:t>月</w:t>
      </w:r>
    </w:p>
    <w:p w:rsidR="00064F0F" w:rsidRDefault="00064F0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B.</w:t>
      </w:r>
      <w:r w:rsidRPr="00064F0F">
        <w:rPr>
          <w:rFonts w:ascii="Arial" w:cs="Arial" w:hint="eastAsia"/>
          <w:lang w:eastAsia="zh-TW"/>
        </w:rPr>
        <w:t>送件人</w:t>
      </w:r>
      <w:r w:rsidRPr="00064F0F">
        <w:rPr>
          <w:rFonts w:ascii="Arial" w:cs="Arial" w:hint="eastAsia"/>
          <w:lang w:eastAsia="zh-TW"/>
        </w:rPr>
        <w:t>ID</w:t>
      </w:r>
      <w:r>
        <w:rPr>
          <w:rFonts w:ascii="Arial" w:cs="Arial" w:hint="eastAsia"/>
          <w:lang w:eastAsia="zh-TW"/>
        </w:rPr>
        <w:t xml:space="preserve"> &lt;&gt; D.</w:t>
      </w:r>
      <w:r w:rsidRPr="00064F0F">
        <w:rPr>
          <w:rFonts w:ascii="Arial" w:cs="Arial" w:hint="eastAsia"/>
          <w:lang w:eastAsia="zh-TW"/>
        </w:rPr>
        <w:t>受理人員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2E4D7F" w:rsidRPr="00701852" w:rsidRDefault="002E4D7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963650" w:rsidRDefault="0096365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E4D7F" w:rsidRPr="00701852" w:rsidRDefault="002E4D7F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1D5630" w:rsidRPr="001D5630">
        <w:rPr>
          <w:rFonts w:eastAsia="細明體" w:hint="eastAsia"/>
          <w:kern w:val="2"/>
          <w:szCs w:val="24"/>
          <w:lang w:eastAsia="zh-TW"/>
        </w:rPr>
        <w:t xml:space="preserve"> </w:t>
      </w:r>
      <w:r w:rsidR="001D5630">
        <w:rPr>
          <w:rFonts w:eastAsia="細明體" w:hint="eastAsia"/>
          <w:kern w:val="2"/>
          <w:szCs w:val="24"/>
          <w:lang w:eastAsia="zh-TW"/>
        </w:rPr>
        <w:t>經手人</w:t>
      </w:r>
      <w:r w:rsidRPr="00701852">
        <w:rPr>
          <w:kern w:val="2"/>
          <w:szCs w:val="24"/>
          <w:lang w:eastAsia="zh-TW"/>
        </w:rPr>
        <w:t>資料有誤，查無</w:t>
      </w:r>
      <w:r w:rsidR="001D5630">
        <w:rPr>
          <w:rFonts w:eastAsia="細明體" w:hint="eastAsia"/>
          <w:kern w:val="2"/>
          <w:szCs w:val="24"/>
          <w:lang w:eastAsia="zh-TW"/>
        </w:rPr>
        <w:t>經手人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2E4D7F" w:rsidRPr="00701852" w:rsidRDefault="002E4D7F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1D5630">
        <w:rPr>
          <w:rFonts w:eastAsia="細明體" w:hint="eastAsia"/>
          <w:kern w:val="2"/>
          <w:szCs w:val="24"/>
          <w:lang w:eastAsia="zh-TW"/>
        </w:rPr>
        <w:t>經手人</w:t>
      </w:r>
      <w:r w:rsidRPr="00701852">
        <w:rPr>
          <w:kern w:val="2"/>
          <w:szCs w:val="24"/>
          <w:lang w:eastAsia="zh-TW"/>
        </w:rPr>
        <w:t>明細資料</w:t>
      </w:r>
      <w:r w:rsidRPr="00701852">
        <w:rPr>
          <w:kern w:val="2"/>
          <w:szCs w:val="24"/>
          <w:lang w:eastAsia="zh-TW"/>
        </w:rPr>
        <w:t>"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4232AB">
        <w:rPr>
          <w:rFonts w:hint="eastAsia"/>
          <w:kern w:val="2"/>
          <w:szCs w:val="24"/>
          <w:lang w:eastAsia="zh-TW"/>
        </w:rPr>
        <w:t>4</w:t>
      </w:r>
      <w:r w:rsidRPr="00701852">
        <w:rPr>
          <w:kern w:val="2"/>
          <w:szCs w:val="24"/>
          <w:lang w:eastAsia="zh-TW"/>
        </w:rPr>
        <w:t>讀取的件數。</w:t>
      </w:r>
    </w:p>
    <w:p w:rsidR="002E4D7F" w:rsidRPr="000371CC" w:rsidRDefault="002E4D7F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1D5630" w:rsidRPr="001D5630">
        <w:rPr>
          <w:rFonts w:hint="eastAsia"/>
          <w:kern w:val="2"/>
          <w:szCs w:val="24"/>
          <w:shd w:val="pct15" w:color="auto" w:fill="FFFFFF"/>
          <w:lang w:eastAsia="zh-TW"/>
        </w:rPr>
        <w:t>經手人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170C5B" w:rsidRPr="00601119" w:rsidRDefault="00170C5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Arial" w:cs="Arial" w:hint="eastAsia"/>
          <w:lang w:eastAsia="zh-TW"/>
        </w:rPr>
        <w:t>C.</w:t>
      </w:r>
      <w:r w:rsidRPr="005A112E">
        <w:rPr>
          <w:rFonts w:ascii="Arial" w:cs="Arial" w:hint="eastAsia"/>
          <w:lang w:eastAsia="zh-TW"/>
        </w:rPr>
        <w:t>資料年月</w:t>
      </w:r>
      <w:r>
        <w:rPr>
          <w:rFonts w:ascii="Arial" w:cs="Arial" w:hint="eastAsia"/>
          <w:lang w:eastAsia="zh-TW"/>
        </w:rPr>
        <w:t xml:space="preserve"> &lt; A.</w:t>
      </w:r>
      <w:r>
        <w:rPr>
          <w:rFonts w:ascii="Arial" w:cs="Arial" w:hint="eastAsia"/>
          <w:lang w:eastAsia="zh-TW"/>
        </w:rPr>
        <w:t>受理日期取年度</w:t>
      </w:r>
      <w:r>
        <w:rPr>
          <w:rFonts w:ascii="Arial" w:cs="Arial" w:hint="eastAsia"/>
          <w:lang w:eastAsia="zh-TW"/>
        </w:rPr>
        <w:t>-1</w:t>
      </w:r>
      <w:r>
        <w:rPr>
          <w:rFonts w:ascii="Arial" w:cs="Arial" w:hint="eastAsia"/>
          <w:lang w:eastAsia="zh-TW"/>
        </w:rPr>
        <w:t>年</w:t>
      </w:r>
      <w:r>
        <w:rPr>
          <w:rFonts w:ascii="Arial" w:cs="Arial" w:hint="eastAsia"/>
          <w:lang w:eastAsia="zh-TW"/>
        </w:rPr>
        <w:t>+</w:t>
      </w:r>
      <w:r w:rsidRPr="004A0E7C">
        <w:rPr>
          <w:rFonts w:ascii="Arial" w:cs="Arial" w:hint="eastAsia"/>
          <w:lang w:eastAsia="zh-TW"/>
        </w:rPr>
        <w:t xml:space="preserve"> </w:t>
      </w:r>
      <w:r>
        <w:rPr>
          <w:rFonts w:ascii="Arial" w:cs="Arial" w:hint="eastAsia"/>
          <w:lang w:eastAsia="zh-TW"/>
        </w:rPr>
        <w:t>A.</w:t>
      </w:r>
      <w:r>
        <w:rPr>
          <w:rFonts w:ascii="Arial" w:cs="Arial" w:hint="eastAsia"/>
          <w:lang w:eastAsia="zh-TW"/>
        </w:rPr>
        <w:t>受理日期取月</w:t>
      </w:r>
    </w:p>
    <w:p w:rsidR="00170C5B" w:rsidRDefault="00170C5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170C5B" w:rsidRPr="00601119" w:rsidRDefault="00170C5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Arial" w:cs="Arial" w:hint="eastAsia"/>
          <w:lang w:eastAsia="zh-TW"/>
        </w:rPr>
        <w:t>C.</w:t>
      </w:r>
      <w:r w:rsidRPr="005A112E">
        <w:rPr>
          <w:rFonts w:ascii="Arial" w:cs="Arial" w:hint="eastAsia"/>
          <w:lang w:eastAsia="zh-TW"/>
        </w:rPr>
        <w:t>資料年月</w:t>
      </w:r>
      <w:r>
        <w:rPr>
          <w:rFonts w:ascii="Arial" w:cs="Arial" w:hint="eastAsia"/>
          <w:lang w:eastAsia="zh-TW"/>
        </w:rPr>
        <w:t xml:space="preserve"> &gt; A.</w:t>
      </w:r>
      <w:r>
        <w:rPr>
          <w:rFonts w:ascii="Arial" w:cs="Arial" w:hint="eastAsia"/>
          <w:lang w:eastAsia="zh-TW"/>
        </w:rPr>
        <w:t>受理</w:t>
      </w:r>
      <w:r w:rsidRPr="00C42A7E">
        <w:rPr>
          <w:rFonts w:ascii="Arial" w:cs="Arial" w:hint="eastAsia"/>
          <w:lang w:eastAsia="zh-TW"/>
        </w:rPr>
        <w:t>日期取年度</w:t>
      </w:r>
      <w:r w:rsidRPr="00C42A7E">
        <w:rPr>
          <w:rFonts w:ascii="Arial" w:cs="Arial" w:hint="eastAsia"/>
          <w:lang w:eastAsia="zh-TW"/>
        </w:rPr>
        <w:t xml:space="preserve">+ </w:t>
      </w:r>
      <w:r>
        <w:rPr>
          <w:rFonts w:ascii="Arial" w:cs="Arial" w:hint="eastAsia"/>
          <w:lang w:eastAsia="zh-TW"/>
        </w:rPr>
        <w:t>A.</w:t>
      </w:r>
      <w:r>
        <w:rPr>
          <w:rFonts w:ascii="Arial" w:cs="Arial" w:hint="eastAsia"/>
          <w:lang w:eastAsia="zh-TW"/>
        </w:rPr>
        <w:t>受理</w:t>
      </w:r>
      <w:r w:rsidRPr="00C42A7E">
        <w:rPr>
          <w:rFonts w:ascii="Arial" w:cs="Arial" w:hint="eastAsia"/>
          <w:lang w:eastAsia="zh-TW"/>
        </w:rPr>
        <w:t>日期取月</w:t>
      </w:r>
      <w:r w:rsidRPr="00C42A7E">
        <w:rPr>
          <w:rFonts w:ascii="Arial" w:cs="Arial" w:hint="eastAsia"/>
          <w:lang w:eastAsia="zh-TW"/>
        </w:rPr>
        <w:t>-1</w:t>
      </w:r>
      <w:r w:rsidRPr="00C42A7E">
        <w:rPr>
          <w:rFonts w:ascii="Arial" w:cs="Arial" w:hint="eastAsia"/>
          <w:lang w:eastAsia="zh-TW"/>
        </w:rPr>
        <w:t>月</w:t>
      </w:r>
    </w:p>
    <w:p w:rsidR="00170C5B" w:rsidRDefault="00170C5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  <w:r w:rsidRPr="00701852">
        <w:rPr>
          <w:kern w:val="2"/>
          <w:szCs w:val="24"/>
          <w:lang w:eastAsia="zh-TW"/>
        </w:rPr>
        <w:t xml:space="preserve"> = ‘1’(</w:t>
      </w:r>
      <w:r w:rsidRPr="00701852">
        <w:rPr>
          <w:kern w:val="2"/>
          <w:szCs w:val="24"/>
          <w:lang w:eastAsia="zh-TW"/>
        </w:rPr>
        <w:t>精神疾病</w:t>
      </w:r>
      <w:r w:rsidRPr="00701852">
        <w:rPr>
          <w:kern w:val="2"/>
          <w:szCs w:val="24"/>
          <w:lang w:eastAsia="zh-TW"/>
        </w:rPr>
        <w:t>) AND 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&lt;&gt; ‘A05’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ELSE IF 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  <w:r w:rsidRPr="00701852">
        <w:rPr>
          <w:kern w:val="2"/>
          <w:szCs w:val="24"/>
          <w:lang w:eastAsia="zh-TW"/>
        </w:rPr>
        <w:t xml:space="preserve"> = ‘2’ AND 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開頭不為</w:t>
      </w:r>
      <w:r w:rsidRPr="00701852">
        <w:rPr>
          <w:kern w:val="2"/>
          <w:szCs w:val="24"/>
          <w:lang w:eastAsia="zh-TW"/>
        </w:rPr>
        <w:t>‘C’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CA6C6E" w:rsidRDefault="002D62A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ELSE IF 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  <w:r w:rsidRPr="00701852">
        <w:rPr>
          <w:kern w:val="2"/>
          <w:szCs w:val="24"/>
          <w:lang w:eastAsia="zh-TW"/>
        </w:rPr>
        <w:t xml:space="preserve"> = ‘</w:t>
      </w:r>
      <w:r>
        <w:rPr>
          <w:rFonts w:hint="eastAsia"/>
          <w:kern w:val="2"/>
          <w:szCs w:val="24"/>
          <w:lang w:eastAsia="zh-TW"/>
        </w:rPr>
        <w:t>3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疾病</w:t>
      </w:r>
      <w:r>
        <w:rPr>
          <w:rFonts w:hint="eastAsia"/>
          <w:kern w:val="2"/>
          <w:szCs w:val="24"/>
          <w:lang w:eastAsia="zh-TW"/>
        </w:rPr>
        <w:t>)</w:t>
      </w:r>
      <w:r w:rsidRPr="00701852">
        <w:rPr>
          <w:kern w:val="2"/>
          <w:szCs w:val="24"/>
          <w:lang w:eastAsia="zh-TW"/>
        </w:rPr>
        <w:t xml:space="preserve"> </w:t>
      </w:r>
    </w:p>
    <w:p w:rsidR="002D62AB" w:rsidRDefault="00CA6C6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開頭不為</w:t>
      </w:r>
      <w:r w:rsidRPr="00701852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OR</w:t>
      </w:r>
      <w:r w:rsidRPr="00CA6C6E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A05</w:t>
      </w:r>
      <w:r>
        <w:rPr>
          <w:kern w:val="2"/>
          <w:szCs w:val="24"/>
          <w:lang w:eastAsia="zh-TW"/>
        </w:rPr>
        <w:t>’</w:t>
      </w:r>
    </w:p>
    <w:p w:rsidR="00CA6C6E" w:rsidRDefault="00CA6C6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CA6C6E" w:rsidRDefault="00CA6C6E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ELSE IF </w:t>
      </w:r>
      <w:r w:rsidRPr="00701852">
        <w:rPr>
          <w:kern w:val="2"/>
          <w:szCs w:val="24"/>
          <w:lang w:eastAsia="zh-TW"/>
        </w:rPr>
        <w:t>輸入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種類</w:t>
      </w:r>
      <w:r w:rsidRPr="00701852">
        <w:rPr>
          <w:kern w:val="2"/>
          <w:szCs w:val="24"/>
          <w:lang w:eastAsia="zh-TW"/>
        </w:rPr>
        <w:t xml:space="preserve"> = ‘</w:t>
      </w:r>
      <w:r>
        <w:rPr>
          <w:rFonts w:hint="eastAsia"/>
          <w:kern w:val="2"/>
          <w:szCs w:val="24"/>
          <w:lang w:eastAsia="zh-TW"/>
        </w:rPr>
        <w:t>4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意外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701852">
        <w:rPr>
          <w:kern w:val="2"/>
          <w:szCs w:val="24"/>
          <w:lang w:eastAsia="zh-TW"/>
        </w:rPr>
        <w:t>AND 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開頭不為</w:t>
      </w:r>
      <w:r w:rsidRPr="00701852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’</w:t>
      </w:r>
    </w:p>
    <w:p w:rsidR="00CA6C6E" w:rsidRDefault="00CA6C6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讀取下一筆</w:t>
      </w:r>
    </w:p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同一受理編號視為一組：</w:t>
      </w:r>
    </w:p>
    <w:p w:rsidR="006D587C" w:rsidRDefault="006D587C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檢核是否為醫療件：</w:t>
      </w:r>
    </w:p>
    <w:p w:rsidR="006D587C" w:rsidRDefault="006D587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DTAAA011</w:t>
      </w:r>
    </w:p>
    <w:p w:rsidR="006D587C" w:rsidRDefault="006D587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6D587C" w:rsidRDefault="006D587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6D587C" w:rsidRDefault="006D587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6D587C" w:rsidRPr="00513338" w:rsidRDefault="006D587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是否核定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6D587C" w:rsidRDefault="006D587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6D587C" w:rsidRPr="00513338" w:rsidRDefault="006D587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讀下一組資料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  <w:r w:rsidRPr="00701852">
        <w:rPr>
          <w:rFonts w:eastAsia="細明體"/>
          <w:lang w:eastAsia="zh-TW"/>
        </w:rPr>
        <w:t>(</w:t>
      </w:r>
      <w:r w:rsidRPr="00701852">
        <w:rPr>
          <w:rFonts w:eastAsia="細明體"/>
          <w:lang w:eastAsia="zh-TW"/>
        </w:rPr>
        <w:t>取第一筆</w:t>
      </w:r>
      <w:r w:rsidRPr="00701852">
        <w:rPr>
          <w:rFonts w:eastAsia="細明體"/>
          <w:lang w:eastAsia="zh-TW"/>
        </w:rPr>
        <w:t>)</w:t>
      </w:r>
    </w:p>
    <w:p w:rsidR="00734EF5" w:rsidRDefault="00734EF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734EF5" w:rsidRPr="006A51B9" w:rsidRDefault="0073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734EF5" w:rsidRPr="006A51B9" w:rsidRDefault="00734EF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34EF5" w:rsidRPr="00701852" w:rsidRDefault="0073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szCs w:val="24"/>
        </w:rPr>
        <w:t xml:space="preserve">IF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szCs w:val="24"/>
        </w:rPr>
        <w:t>=</w:t>
      </w:r>
      <w:r w:rsidRPr="00701852">
        <w:rPr>
          <w:kern w:val="2"/>
          <w:szCs w:val="24"/>
          <w:lang w:eastAsia="zh-TW"/>
        </w:rPr>
        <w:t xml:space="preserve"> ‘A05’</w:t>
      </w:r>
    </w:p>
    <w:p w:rsidR="00734EF5" w:rsidRPr="00701852" w:rsidRDefault="00734EF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‘1’</w:t>
      </w:r>
    </w:p>
    <w:p w:rsidR="00734EF5" w:rsidRPr="00701852" w:rsidRDefault="0073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‘C’</w:t>
      </w:r>
    </w:p>
    <w:p w:rsidR="00734EF5" w:rsidRPr="00701852" w:rsidRDefault="00734EF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‘2’</w:t>
      </w:r>
    </w:p>
    <w:p w:rsidR="006B47BD" w:rsidRDefault="006B47BD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 w:rsidRPr="00701852">
        <w:rPr>
          <w:kern w:val="2"/>
          <w:szCs w:val="24"/>
          <w:lang w:eastAsia="zh-TW"/>
        </w:rPr>
        <w:t>’</w:t>
      </w:r>
    </w:p>
    <w:p w:rsidR="006B47BD" w:rsidRPr="00601119" w:rsidRDefault="006B47BD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</w:t>
      </w:r>
      <w:r>
        <w:rPr>
          <w:rFonts w:eastAsia="細明體" w:hint="eastAsia"/>
          <w:lang w:eastAsia="zh-TW"/>
        </w:rPr>
        <w:t>3</w:t>
      </w:r>
      <w:r w:rsidRPr="00701852">
        <w:rPr>
          <w:rFonts w:eastAsia="細明體"/>
          <w:lang w:eastAsia="zh-TW"/>
        </w:rPr>
        <w:t>’</w:t>
      </w:r>
    </w:p>
    <w:p w:rsidR="006B47BD" w:rsidRDefault="006B47BD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’</w:t>
      </w:r>
    </w:p>
    <w:p w:rsidR="006B47BD" w:rsidRDefault="006B47BD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</w:t>
      </w:r>
      <w:r>
        <w:rPr>
          <w:rFonts w:eastAsia="細明體" w:hint="eastAsia"/>
          <w:lang w:eastAsia="zh-TW"/>
        </w:rPr>
        <w:t>4</w:t>
      </w:r>
      <w:r w:rsidRPr="00701852">
        <w:rPr>
          <w:rFonts w:eastAsia="細明體"/>
          <w:lang w:eastAsia="zh-TW"/>
        </w:rPr>
        <w:t>’</w:t>
      </w:r>
    </w:p>
    <w:p w:rsidR="00734EF5" w:rsidRPr="00701852" w:rsidRDefault="0073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</w:t>
      </w:r>
    </w:p>
    <w:p w:rsidR="002E4D7F" w:rsidRPr="00701852" w:rsidRDefault="00734EF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‘X’</w:t>
      </w:r>
    </w:p>
    <w:p w:rsidR="002E4D7F" w:rsidRDefault="00C64489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醫療理賠率</w:t>
      </w:r>
      <w:r w:rsidR="002E4D7F">
        <w:rPr>
          <w:rFonts w:hint="eastAsia"/>
          <w:kern w:val="2"/>
          <w:szCs w:val="24"/>
          <w:lang w:eastAsia="zh-TW"/>
        </w:rPr>
        <w:t>：</w:t>
      </w:r>
      <w:r w:rsidR="002E4D7F">
        <w:rPr>
          <w:rFonts w:hint="eastAsia"/>
          <w:kern w:val="2"/>
          <w:szCs w:val="24"/>
          <w:lang w:eastAsia="zh-TW"/>
        </w:rPr>
        <w:t>(</w:t>
      </w:r>
      <w:r w:rsidR="002E4D7F">
        <w:rPr>
          <w:rFonts w:hint="eastAsia"/>
          <w:kern w:val="2"/>
          <w:szCs w:val="24"/>
          <w:lang w:eastAsia="zh-TW"/>
        </w:rPr>
        <w:t>組內逐筆</w:t>
      </w:r>
      <w:r w:rsidR="002E4D7F">
        <w:rPr>
          <w:rFonts w:hint="eastAsia"/>
          <w:kern w:val="2"/>
          <w:szCs w:val="24"/>
          <w:lang w:eastAsia="zh-TW"/>
        </w:rPr>
        <w:t>)</w:t>
      </w:r>
    </w:p>
    <w:p w:rsidR="002E4D7F" w:rsidRPr="00701852" w:rsidRDefault="00C6448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5A112E">
        <w:rPr>
          <w:rFonts w:ascii="Arial" w:cs="Arial" w:hint="eastAsia"/>
          <w:lang w:eastAsia="zh-TW"/>
        </w:rPr>
        <w:t>醫療給付</w:t>
      </w:r>
      <w:r w:rsidR="002E4D7F" w:rsidRPr="00701852">
        <w:rPr>
          <w:kern w:val="2"/>
          <w:szCs w:val="24"/>
          <w:lang w:eastAsia="zh-TW"/>
        </w:rPr>
        <w:t>合計</w:t>
      </w:r>
      <w:r w:rsidR="002E4D7F" w:rsidRPr="00701852">
        <w:rPr>
          <w:kern w:val="2"/>
          <w:szCs w:val="24"/>
          <w:lang w:eastAsia="zh-TW"/>
        </w:rPr>
        <w:t xml:space="preserve"> =</w:t>
      </w:r>
      <w:r w:rsidRPr="005A112E">
        <w:rPr>
          <w:rFonts w:ascii="Arial" w:cs="Arial" w:hint="eastAsia"/>
          <w:lang w:eastAsia="zh-TW"/>
        </w:rPr>
        <w:t>醫療給付</w:t>
      </w:r>
      <w:r w:rsidRPr="00701852">
        <w:rPr>
          <w:kern w:val="2"/>
          <w:szCs w:val="24"/>
          <w:lang w:eastAsia="zh-TW"/>
        </w:rPr>
        <w:t>合計</w:t>
      </w:r>
      <w:r w:rsidR="002E4D7F">
        <w:rPr>
          <w:rFonts w:hint="eastAsia"/>
          <w:kern w:val="2"/>
          <w:szCs w:val="24"/>
          <w:lang w:eastAsia="zh-TW"/>
        </w:rPr>
        <w:t>+ C.</w:t>
      </w:r>
      <w:r w:rsidRPr="005A112E">
        <w:rPr>
          <w:rFonts w:ascii="Arial" w:cs="Arial" w:hint="eastAsia"/>
          <w:lang w:eastAsia="zh-TW"/>
        </w:rPr>
        <w:t>醫療給付金額</w:t>
      </w:r>
    </w:p>
    <w:p w:rsidR="002E4D7F" w:rsidRPr="00701852" w:rsidRDefault="00C6448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5A112E">
        <w:rPr>
          <w:rFonts w:ascii="Arial" w:cs="Arial" w:hint="eastAsia"/>
          <w:lang w:eastAsia="zh-TW"/>
        </w:rPr>
        <w:t>醫療收入</w:t>
      </w:r>
      <w:r w:rsidR="002E4D7F" w:rsidRPr="00701852">
        <w:rPr>
          <w:kern w:val="2"/>
          <w:szCs w:val="24"/>
          <w:lang w:eastAsia="zh-TW"/>
        </w:rPr>
        <w:t>合計</w:t>
      </w:r>
      <w:r w:rsidR="002E4D7F" w:rsidRPr="00701852">
        <w:rPr>
          <w:kern w:val="2"/>
          <w:szCs w:val="24"/>
          <w:lang w:eastAsia="zh-TW"/>
        </w:rPr>
        <w:t xml:space="preserve"> =</w:t>
      </w:r>
      <w:r w:rsidRPr="005A112E">
        <w:rPr>
          <w:rFonts w:ascii="Arial" w:cs="Arial" w:hint="eastAsia"/>
          <w:lang w:eastAsia="zh-TW"/>
        </w:rPr>
        <w:t>醫療收入</w:t>
      </w:r>
      <w:r w:rsidR="002E4D7F" w:rsidRPr="00701852">
        <w:rPr>
          <w:kern w:val="2"/>
          <w:szCs w:val="24"/>
          <w:lang w:eastAsia="zh-TW"/>
        </w:rPr>
        <w:t>合計</w:t>
      </w:r>
      <w:r w:rsidR="002E4D7F">
        <w:rPr>
          <w:rFonts w:hint="eastAsia"/>
          <w:kern w:val="2"/>
          <w:szCs w:val="24"/>
          <w:lang w:eastAsia="zh-TW"/>
        </w:rPr>
        <w:t>+C.</w:t>
      </w:r>
      <w:r w:rsidRPr="005A112E">
        <w:rPr>
          <w:rFonts w:ascii="Arial" w:cs="Arial" w:hint="eastAsia"/>
          <w:lang w:eastAsia="zh-TW"/>
        </w:rPr>
        <w:t>醫療收入金額</w:t>
      </w:r>
    </w:p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評分明細</w:t>
      </w:r>
      <w:r w:rsidRPr="00701852">
        <w:rPr>
          <w:kern w:val="2"/>
          <w:szCs w:val="24"/>
          <w:lang w:eastAsia="zh-TW"/>
        </w:rPr>
        <w:t>：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Pr="00701852">
        <w:rPr>
          <w:rFonts w:eastAsia="細明體"/>
          <w:lang w:eastAsia="zh-TW"/>
        </w:rPr>
        <w:t>評分明細</w:t>
      </w:r>
      <w:r w:rsidR="000F1957">
        <w:rPr>
          <w:rFonts w:eastAsia="細明體" w:hint="eastAsia"/>
          <w:lang w:eastAsia="zh-TW"/>
        </w:rPr>
        <w:t>G01</w:t>
      </w:r>
      <w:r w:rsidRPr="00701852">
        <w:rPr>
          <w:rFonts w:eastAsia="細明體"/>
          <w:lang w:eastAsia="zh-TW"/>
        </w:rPr>
        <w:t>：</w:t>
      </w:r>
      <w:r w:rsidRPr="00701852">
        <w:rPr>
          <w:rFonts w:eastAsia="細明體"/>
          <w:lang w:eastAsia="zh-TW"/>
        </w:rPr>
        <w:t>(</w:t>
      </w:r>
      <w:r w:rsidRPr="00701852">
        <w:rPr>
          <w:rFonts w:eastAsia="細明體"/>
          <w:lang w:eastAsia="zh-TW"/>
        </w:rPr>
        <w:t>組內逐筆組出資料</w:t>
      </w:r>
      <w:r w:rsidRPr="00701852">
        <w:rPr>
          <w:rFonts w:eastAsia="細明體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 xml:space="preserve">IF </w:t>
      </w:r>
      <w:r w:rsidRPr="00701852">
        <w:rPr>
          <w:rFonts w:eastAsia="細明體"/>
          <w:lang w:eastAsia="zh-TW"/>
        </w:rPr>
        <w:t>為組內第一筆</w:t>
      </w:r>
    </w:p>
    <w:p w:rsidR="002E4D7F" w:rsidRPr="00701852" w:rsidRDefault="002E4D7F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="000F1957" w:rsidRPr="005A112E">
        <w:rPr>
          <w:rFonts w:ascii="Arial" w:cs="Arial" w:hint="eastAsia"/>
          <w:lang w:eastAsia="zh-TW"/>
        </w:rPr>
        <w:t>資料年月</w:t>
      </w:r>
      <w:r w:rsidRPr="00701852">
        <w:rPr>
          <w:rFonts w:eastAsia="細明體"/>
          <w:lang w:eastAsia="zh-TW"/>
        </w:rPr>
        <w:t>= C.</w:t>
      </w:r>
      <w:r w:rsidR="000F1957" w:rsidRPr="005A112E">
        <w:rPr>
          <w:rFonts w:ascii="Arial" w:cs="Arial" w:hint="eastAsia"/>
          <w:lang w:eastAsia="zh-TW"/>
        </w:rPr>
        <w:t>資料年月</w:t>
      </w:r>
    </w:p>
    <w:p w:rsidR="002E4D7F" w:rsidRPr="00701852" w:rsidRDefault="002E4D7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ELSE</w:t>
      </w:r>
    </w:p>
    <w:p w:rsidR="002E4D7F" w:rsidRPr="00701852" w:rsidRDefault="002E4D7F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 w:rsidR="000F1957" w:rsidRPr="005A112E">
        <w:rPr>
          <w:rFonts w:ascii="Arial" w:cs="Arial" w:hint="eastAsia"/>
          <w:lang w:eastAsia="zh-TW"/>
        </w:rPr>
        <w:t>資料年月</w:t>
      </w:r>
      <w:r w:rsidRPr="00701852">
        <w:rPr>
          <w:rFonts w:eastAsia="細明體"/>
          <w:lang w:eastAsia="zh-TW"/>
        </w:rPr>
        <w:t>= ‘;’+C.</w:t>
      </w:r>
      <w:r w:rsidR="000F1957" w:rsidRPr="005A112E">
        <w:rPr>
          <w:rFonts w:ascii="Arial" w:cs="Arial" w:hint="eastAsia"/>
          <w:lang w:eastAsia="zh-TW"/>
        </w:rPr>
        <w:t>資料年月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2E4D7F" w:rsidRPr="00701852" w:rsidTr="0066145E">
        <w:tc>
          <w:tcPr>
            <w:tcW w:w="3941" w:type="dxa"/>
            <w:shd w:val="clear" w:color="auto" w:fill="C0C0C0"/>
          </w:tcPr>
          <w:p w:rsidR="002E4D7F" w:rsidRPr="00701852" w:rsidRDefault="002E4D7F" w:rsidP="0066145E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2726F5" w:rsidRPr="00701852" w:rsidTr="0066145E">
        <w:tc>
          <w:tcPr>
            <w:tcW w:w="3941" w:type="dxa"/>
          </w:tcPr>
          <w:p w:rsidR="002726F5" w:rsidRDefault="002726F5" w:rsidP="0066145E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B.</w:t>
            </w:r>
            <w:r w:rsidRPr="001E3FED">
              <w:rPr>
                <w:rFonts w:eastAsia="細明體" w:hint="eastAsia"/>
              </w:rPr>
              <w:t>送件人姓名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1E3FED" w:rsidRPr="00701852" w:rsidTr="0066145E">
        <w:tc>
          <w:tcPr>
            <w:tcW w:w="3941" w:type="dxa"/>
          </w:tcPr>
          <w:p w:rsidR="001E3FED" w:rsidRPr="00701852" w:rsidRDefault="001E3FED" w:rsidP="0066145E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B.</w:t>
            </w:r>
            <w:r>
              <w:rPr>
                <w:rFonts w:eastAsia="細明體" w:hint="eastAsia"/>
              </w:rPr>
              <w:t>送件人單位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1E3FED" w:rsidRPr="00701852" w:rsidTr="0066145E">
        <w:tc>
          <w:tcPr>
            <w:tcW w:w="3941" w:type="dxa"/>
          </w:tcPr>
          <w:p w:rsidR="001E3FED" w:rsidRPr="00701852" w:rsidRDefault="001E3FED" w:rsidP="0066145E">
            <w:pPr>
              <w:pStyle w:val="af"/>
              <w:ind w:leftChars="-6" w:left="-14"/>
              <w:rPr>
                <w:rFonts w:eastAsia="細明體"/>
              </w:rPr>
            </w:pPr>
            <w:r w:rsidRPr="00701852">
              <w:rPr>
                <w:rFonts w:eastAsia="細明體"/>
              </w:rPr>
              <w:t>O_</w:t>
            </w:r>
            <w:r w:rsidRPr="005A112E">
              <w:rPr>
                <w:rFonts w:ascii="Arial" w:cs="Arial" w:hint="eastAsia"/>
                <w:sz w:val="20"/>
              </w:rPr>
              <w:t>資料年月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2E4D7F" w:rsidRPr="00701852" w:rsidTr="0066145E">
        <w:tc>
          <w:tcPr>
            <w:tcW w:w="3941" w:type="dxa"/>
          </w:tcPr>
          <w:p w:rsidR="002E4D7F" w:rsidRPr="00701852" w:rsidRDefault="002E4D7F" w:rsidP="000F1957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="000F1957" w:rsidRPr="005A112E">
              <w:rPr>
                <w:rFonts w:ascii="Arial" w:cs="Arial" w:hint="eastAsia"/>
                <w:sz w:val="20"/>
              </w:rPr>
              <w:t>醫療給付金額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2E4D7F" w:rsidRPr="00701852" w:rsidTr="0066145E">
        <w:tc>
          <w:tcPr>
            <w:tcW w:w="3941" w:type="dxa"/>
          </w:tcPr>
          <w:p w:rsidR="002E4D7F" w:rsidRPr="00701852" w:rsidRDefault="002E4D7F" w:rsidP="000F1957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="000F1957" w:rsidRPr="005A112E">
              <w:rPr>
                <w:rFonts w:ascii="Arial" w:cs="Arial" w:hint="eastAsia"/>
                <w:sz w:val="20"/>
              </w:rPr>
              <w:t>醫療收入金額</w:t>
            </w:r>
            <w:r w:rsidRPr="00701852">
              <w:rPr>
                <w:rFonts w:eastAsia="細明體"/>
              </w:rPr>
              <w:t>+’,’+</w:t>
            </w:r>
          </w:p>
        </w:tc>
      </w:tr>
    </w:tbl>
    <w:p w:rsidR="002E4D7F" w:rsidRPr="00701852" w:rsidRDefault="002E4D7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，每組寫入：</w:t>
      </w:r>
    </w:p>
    <w:p w:rsidR="00A84195" w:rsidRDefault="00A84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5A112E">
        <w:rPr>
          <w:rFonts w:ascii="Arial" w:cs="Arial" w:hint="eastAsia"/>
          <w:lang w:eastAsia="zh-TW"/>
        </w:rPr>
        <w:t>醫療收入</w:t>
      </w:r>
      <w:r w:rsidRPr="00701852">
        <w:rPr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A84195" w:rsidRDefault="00514DD8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 w:rsidRPr="005A112E">
        <w:rPr>
          <w:rFonts w:ascii="Arial" w:cs="Arial" w:hint="eastAsia"/>
          <w:lang w:eastAsia="zh-TW"/>
        </w:rPr>
        <w:t>醫療收入</w:t>
      </w:r>
      <w:r w:rsidRPr="00701852">
        <w:rPr>
          <w:kern w:val="2"/>
          <w:szCs w:val="24"/>
          <w:lang w:eastAsia="zh-TW"/>
        </w:rPr>
        <w:t>合計</w:t>
      </w:r>
      <w:r w:rsidR="00A84195" w:rsidRPr="00701852">
        <w:rPr>
          <w:kern w:val="2"/>
          <w:szCs w:val="24"/>
          <w:lang w:eastAsia="zh-TW"/>
        </w:rPr>
        <w:t>=</w:t>
      </w:r>
      <w:r w:rsidR="00A84195">
        <w:rPr>
          <w:rFonts w:hint="eastAsia"/>
          <w:kern w:val="2"/>
          <w:szCs w:val="24"/>
          <w:lang w:eastAsia="zh-TW"/>
        </w:rPr>
        <w:t xml:space="preserve"> 0</w:t>
      </w:r>
    </w:p>
    <w:p w:rsidR="00DF7C00" w:rsidRPr="00DF7C00" w:rsidRDefault="00DF7C0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醫療理賠率</w:t>
      </w:r>
      <w:r w:rsidRPr="00701852">
        <w:rPr>
          <w:kern w:val="2"/>
          <w:szCs w:val="24"/>
          <w:lang w:eastAsia="zh-TW"/>
        </w:rPr>
        <w:t>=</w:t>
      </w:r>
      <w:r w:rsidRPr="005A112E">
        <w:rPr>
          <w:rFonts w:ascii="Arial" w:cs="Arial" w:hint="eastAsia"/>
          <w:lang w:eastAsia="zh-TW"/>
        </w:rPr>
        <w:t>醫療給付</w:t>
      </w:r>
      <w:r w:rsidRPr="00701852">
        <w:rPr>
          <w:kern w:val="2"/>
          <w:szCs w:val="24"/>
          <w:lang w:eastAsia="zh-TW"/>
        </w:rPr>
        <w:t>合計</w:t>
      </w:r>
      <w:r w:rsidRPr="00701852">
        <w:rPr>
          <w:kern w:val="2"/>
          <w:szCs w:val="24"/>
          <w:lang w:eastAsia="zh-TW"/>
        </w:rPr>
        <w:t>/</w:t>
      </w:r>
      <w:r w:rsidRPr="005A112E">
        <w:rPr>
          <w:rFonts w:ascii="Arial" w:cs="Arial" w:hint="eastAsia"/>
          <w:lang w:eastAsia="zh-TW"/>
        </w:rPr>
        <w:t>醫療收入</w:t>
      </w:r>
      <w:r w:rsidRPr="00701852">
        <w:rPr>
          <w:kern w:val="2"/>
          <w:szCs w:val="24"/>
          <w:lang w:eastAsia="zh-TW"/>
        </w:rPr>
        <w:t>合計</w:t>
      </w:r>
      <w:r w:rsidR="00514DD8">
        <w:rPr>
          <w:rFonts w:hint="eastAsia"/>
          <w:kern w:val="2"/>
          <w:szCs w:val="24"/>
          <w:lang w:eastAsia="zh-TW"/>
        </w:rPr>
        <w:t>*100</w:t>
      </w:r>
      <w:r w:rsidRPr="00701852">
        <w:rPr>
          <w:kern w:val="2"/>
          <w:szCs w:val="24"/>
          <w:lang w:eastAsia="zh-TW"/>
        </w:rPr>
        <w:t>(</w:t>
      </w:r>
      <w:r w:rsidRPr="00DF7C00">
        <w:rPr>
          <w:kern w:val="2"/>
          <w:szCs w:val="24"/>
          <w:lang w:eastAsia="zh-TW"/>
        </w:rPr>
        <w:t>4</w:t>
      </w:r>
      <w:r w:rsidRPr="00DF7C00">
        <w:rPr>
          <w:kern w:val="2"/>
          <w:szCs w:val="24"/>
          <w:lang w:eastAsia="zh-TW"/>
        </w:rPr>
        <w:t>捨</w:t>
      </w:r>
      <w:r w:rsidRPr="00DF7C00">
        <w:rPr>
          <w:kern w:val="2"/>
          <w:szCs w:val="24"/>
          <w:lang w:eastAsia="zh-TW"/>
        </w:rPr>
        <w:t>5</w:t>
      </w:r>
      <w:r w:rsidRPr="00DF7C00">
        <w:rPr>
          <w:kern w:val="2"/>
          <w:szCs w:val="24"/>
          <w:lang w:eastAsia="zh-TW"/>
        </w:rPr>
        <w:t>入到小數後</w:t>
      </w:r>
      <w:r w:rsidRPr="00DF7C00">
        <w:rPr>
          <w:kern w:val="2"/>
          <w:szCs w:val="24"/>
          <w:lang w:eastAsia="zh-TW"/>
        </w:rPr>
        <w:t>2</w:t>
      </w:r>
      <w:r w:rsidRPr="00DF7C00">
        <w:rPr>
          <w:kern w:val="2"/>
          <w:szCs w:val="24"/>
          <w:lang w:eastAsia="zh-TW"/>
        </w:rPr>
        <w:t>位</w:t>
      </w:r>
      <w:r w:rsidRPr="00DF7C00">
        <w:rPr>
          <w:kern w:val="2"/>
          <w:szCs w:val="24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IF</w:t>
      </w:r>
      <w:r w:rsidRPr="00DF7C00">
        <w:rPr>
          <w:kern w:val="2"/>
          <w:szCs w:val="24"/>
          <w:lang w:eastAsia="zh-TW"/>
        </w:rPr>
        <w:t>輸入</w:t>
      </w:r>
      <w:r w:rsidRPr="00DF7C00">
        <w:rPr>
          <w:kern w:val="2"/>
          <w:szCs w:val="24"/>
          <w:lang w:eastAsia="zh-TW"/>
        </w:rPr>
        <w:t>.</w:t>
      </w:r>
      <w:r w:rsidRPr="00DF7C00">
        <w:rPr>
          <w:kern w:val="2"/>
          <w:szCs w:val="24"/>
          <w:lang w:eastAsia="zh-TW"/>
        </w:rPr>
        <w:t>整批或當日件</w:t>
      </w:r>
      <w:r w:rsidRPr="00DF7C00">
        <w:rPr>
          <w:kern w:val="2"/>
          <w:szCs w:val="24"/>
          <w:lang w:eastAsia="zh-TW"/>
        </w:rPr>
        <w:t xml:space="preserve"> = ‘D’ (</w:t>
      </w:r>
      <w:r w:rsidRPr="00DF7C00">
        <w:rPr>
          <w:kern w:val="2"/>
          <w:szCs w:val="24"/>
          <w:lang w:eastAsia="zh-TW"/>
        </w:rPr>
        <w:t>當日</w:t>
      </w:r>
      <w:r w:rsidRPr="00DF7C00">
        <w:rPr>
          <w:kern w:val="2"/>
          <w:szCs w:val="24"/>
          <w:lang w:eastAsia="zh-TW"/>
        </w:rPr>
        <w:t>)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ELSE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2E4D7F" w:rsidRPr="00701852" w:rsidRDefault="002E4D7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2E4D7F" w:rsidRPr="00701852" w:rsidTr="0066145E">
        <w:tc>
          <w:tcPr>
            <w:tcW w:w="1596" w:type="dxa"/>
            <w:shd w:val="clear" w:color="auto" w:fill="C0C0C0"/>
          </w:tcPr>
          <w:p w:rsidR="002E4D7F" w:rsidRPr="00701852" w:rsidRDefault="002E4D7F" w:rsidP="0066145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2E4D7F" w:rsidRPr="00701852" w:rsidRDefault="002E4D7F" w:rsidP="0066145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2E4D7F" w:rsidRPr="00701852" w:rsidRDefault="002E4D7F" w:rsidP="0066145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2E4D7F" w:rsidRPr="00701852" w:rsidRDefault="002E4D7F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2E4D7F" w:rsidRPr="00824F77" w:rsidRDefault="002E4D7F" w:rsidP="0066145E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2E4D7F" w:rsidRPr="00701852" w:rsidRDefault="002E4D7F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2E4D7F" w:rsidRPr="00824F77" w:rsidRDefault="002E4D7F" w:rsidP="0066145E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2E4D7F" w:rsidRPr="00701852" w:rsidRDefault="002E4D7F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2E4D7F" w:rsidRPr="00701852" w:rsidRDefault="002E4D7F" w:rsidP="006614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2E4D7F" w:rsidRPr="00701852" w:rsidRDefault="002E4D7F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696B2E">
              <w:rPr>
                <w:rFonts w:hint="eastAsia"/>
                <w:szCs w:val="24"/>
              </w:rPr>
              <w:t>H</w:t>
            </w:r>
            <w:r w:rsidRPr="00701852">
              <w:rPr>
                <w:szCs w:val="24"/>
              </w:rPr>
              <w:t>01’</w:t>
            </w:r>
          </w:p>
        </w:tc>
        <w:tc>
          <w:tcPr>
            <w:tcW w:w="1821" w:type="dxa"/>
          </w:tcPr>
          <w:p w:rsidR="002E4D7F" w:rsidRPr="00701852" w:rsidRDefault="002E4D7F" w:rsidP="006614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2E4D7F" w:rsidRPr="00701852" w:rsidRDefault="00DF7C00" w:rsidP="0066145E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醫療理賠率</w:t>
            </w:r>
          </w:p>
        </w:tc>
        <w:tc>
          <w:tcPr>
            <w:tcW w:w="1821" w:type="dxa"/>
          </w:tcPr>
          <w:p w:rsidR="002E4D7F" w:rsidRPr="00701852" w:rsidRDefault="002E4D7F" w:rsidP="0066145E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2E4D7F" w:rsidRPr="00701852" w:rsidRDefault="002E4D7F" w:rsidP="006614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 w:rsidR="00DF7C00">
              <w:rPr>
                <w:rFonts w:eastAsia="細明體" w:hint="eastAsia"/>
                <w:sz w:val="20"/>
              </w:rPr>
              <w:t>G</w:t>
            </w:r>
            <w:r>
              <w:rPr>
                <w:rFonts w:eastAsia="細明體" w:hint="eastAsia"/>
                <w:sz w:val="20"/>
              </w:rPr>
              <w:t>01</w:t>
            </w:r>
          </w:p>
        </w:tc>
        <w:tc>
          <w:tcPr>
            <w:tcW w:w="1821" w:type="dxa"/>
          </w:tcPr>
          <w:p w:rsidR="002E4D7F" w:rsidRPr="00701852" w:rsidRDefault="002E4D7F" w:rsidP="006614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明細資料種類</w:t>
            </w:r>
          </w:p>
        </w:tc>
        <w:tc>
          <w:tcPr>
            <w:tcW w:w="2009" w:type="dxa"/>
          </w:tcPr>
          <w:p w:rsidR="002E4D7F" w:rsidRPr="00701852" w:rsidRDefault="00DF7C00" w:rsidP="0066145E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821" w:type="dxa"/>
          </w:tcPr>
          <w:p w:rsidR="002E4D7F" w:rsidRPr="00701852" w:rsidRDefault="002E4D7F" w:rsidP="006614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E4D7F" w:rsidRPr="00701852" w:rsidTr="0066145E">
        <w:tc>
          <w:tcPr>
            <w:tcW w:w="1596" w:type="dxa"/>
            <w:shd w:val="clear" w:color="auto" w:fill="FFFF99"/>
            <w:vAlign w:val="center"/>
          </w:tcPr>
          <w:p w:rsidR="002E4D7F" w:rsidRPr="00701852" w:rsidRDefault="002E4D7F" w:rsidP="0066145E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2E4D7F" w:rsidRPr="00701852" w:rsidRDefault="002E4D7F" w:rsidP="0066145E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2E4D7F" w:rsidRPr="00701852" w:rsidRDefault="002E4D7F" w:rsidP="0066145E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8A219F" w:rsidRDefault="008A219F" w:rsidP="008A219F">
      <w:pPr>
        <w:pStyle w:val="Tabletext"/>
        <w:keepLines w:val="0"/>
        <w:spacing w:after="0" w:line="240" w:lineRule="auto"/>
        <w:ind w:left="1984"/>
        <w:rPr>
          <w:rFonts w:eastAsia="細明體" w:hint="eastAsia"/>
          <w:kern w:val="2"/>
          <w:szCs w:val="24"/>
          <w:lang w:eastAsia="zh-TW"/>
        </w:rPr>
      </w:pPr>
    </w:p>
    <w:p w:rsidR="008A219F" w:rsidRDefault="008A219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8A219F">
        <w:rPr>
          <w:rFonts w:eastAsia="細明體" w:hint="eastAsia"/>
          <w:kern w:val="2"/>
          <w:szCs w:val="24"/>
          <w:lang w:eastAsia="zh-TW"/>
        </w:rPr>
        <w:t>發生錯誤</w:t>
      </w:r>
      <w:r w:rsidRPr="008A219F">
        <w:rPr>
          <w:rFonts w:eastAsia="細明體" w:hint="eastAsia"/>
          <w:kern w:val="2"/>
          <w:szCs w:val="24"/>
          <w:lang w:eastAsia="zh-TW"/>
        </w:rPr>
        <w:t>(EXCEPTION)</w:t>
      </w:r>
      <w:r w:rsidRPr="008A219F">
        <w:rPr>
          <w:rFonts w:eastAsia="細明體" w:hint="eastAsia"/>
          <w:kern w:val="2"/>
          <w:szCs w:val="24"/>
          <w:lang w:eastAsia="zh-TW"/>
        </w:rPr>
        <w:t>，需回壓線上計算檔：</w:t>
      </w:r>
    </w:p>
    <w:p w:rsidR="008A219F" w:rsidRDefault="008A219F" w:rsidP="00A971C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8A219F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8A219F">
        <w:rPr>
          <w:rFonts w:eastAsia="細明體" w:hint="eastAsia"/>
          <w:kern w:val="2"/>
          <w:szCs w:val="24"/>
          <w:lang w:eastAsia="zh-TW"/>
        </w:rPr>
        <w:t>輸入</w:t>
      </w:r>
      <w:r w:rsidRPr="008A219F">
        <w:rPr>
          <w:rFonts w:eastAsia="細明體" w:hint="eastAsia"/>
          <w:kern w:val="2"/>
          <w:szCs w:val="24"/>
          <w:lang w:eastAsia="zh-TW"/>
        </w:rPr>
        <w:t>.</w:t>
      </w:r>
      <w:r w:rsidRPr="008A219F">
        <w:rPr>
          <w:rFonts w:eastAsia="細明體" w:hint="eastAsia"/>
          <w:kern w:val="2"/>
          <w:szCs w:val="24"/>
          <w:lang w:eastAsia="zh-TW"/>
        </w:rPr>
        <w:t>整批或當日件</w:t>
      </w:r>
      <w:r w:rsidRPr="008A219F">
        <w:rPr>
          <w:rFonts w:eastAsia="細明體" w:hint="eastAsia"/>
          <w:kern w:val="2"/>
          <w:szCs w:val="24"/>
          <w:lang w:eastAsia="zh-TW"/>
        </w:rPr>
        <w:t xml:space="preserve"> </w:t>
      </w:r>
      <w:ins w:id="67" w:author="FIS" w:date="2014-06-09T09:13:00Z">
        <w:r w:rsidR="00A971C6" w:rsidRPr="00A971C6">
          <w:rPr>
            <w:rFonts w:eastAsia="細明體" w:hint="eastAsia"/>
            <w:kern w:val="2"/>
            <w:szCs w:val="24"/>
            <w:lang w:eastAsia="zh-TW"/>
          </w:rPr>
          <w:t>IN (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‘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N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’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,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’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3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’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) (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線上即時、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3</w:t>
        </w:r>
        <w:r w:rsidR="00A971C6" w:rsidRPr="00A971C6">
          <w:rPr>
            <w:rFonts w:eastAsia="細明體" w:hint="eastAsia"/>
            <w:kern w:val="2"/>
            <w:szCs w:val="24"/>
            <w:lang w:eastAsia="zh-TW"/>
          </w:rPr>
          <w:t>登件</w:t>
        </w:r>
      </w:ins>
      <w:del w:id="68" w:author="FIS" w:date="2014-06-09T09:13:00Z"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 xml:space="preserve">= </w:delText>
        </w:r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>‘</w:delText>
        </w:r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>N</w:delText>
        </w:r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>’</w:delText>
        </w:r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>(</w:delText>
        </w:r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>線上即時</w:delText>
        </w:r>
        <w:r w:rsidRPr="008A219F" w:rsidDel="00A971C6">
          <w:rPr>
            <w:rFonts w:eastAsia="細明體" w:hint="eastAsia"/>
            <w:kern w:val="2"/>
            <w:szCs w:val="24"/>
            <w:lang w:eastAsia="zh-TW"/>
          </w:rPr>
          <w:delText xml:space="preserve">) </w:delText>
        </w:r>
      </w:del>
      <w:r w:rsidRPr="008A219F">
        <w:rPr>
          <w:rFonts w:eastAsia="細明體" w:hint="eastAsia"/>
          <w:kern w:val="2"/>
          <w:szCs w:val="24"/>
          <w:lang w:eastAsia="zh-TW"/>
        </w:rPr>
        <w:t xml:space="preserve">AND </w:t>
      </w:r>
      <w:r w:rsidRPr="008A219F">
        <w:rPr>
          <w:rFonts w:eastAsia="細明體" w:hint="eastAsia"/>
          <w:kern w:val="2"/>
          <w:szCs w:val="24"/>
          <w:lang w:eastAsia="zh-TW"/>
        </w:rPr>
        <w:t>發生錯誤</w:t>
      </w:r>
      <w:r w:rsidRPr="008A219F">
        <w:rPr>
          <w:rFonts w:eastAsia="細明體" w:hint="eastAsia"/>
          <w:kern w:val="2"/>
          <w:szCs w:val="24"/>
          <w:lang w:eastAsia="zh-TW"/>
        </w:rPr>
        <w:t>(EXCEPTION)</w:t>
      </w:r>
    </w:p>
    <w:p w:rsidR="008A219F" w:rsidRDefault="008A219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8A219F">
        <w:rPr>
          <w:rFonts w:eastAsia="細明體" w:hint="eastAsia"/>
          <w:kern w:val="2"/>
          <w:szCs w:val="24"/>
          <w:lang w:eastAsia="zh-TW"/>
        </w:rPr>
        <w:t>CALL AA_V1Z007.uptDTAAV014()</w:t>
      </w:r>
      <w:r w:rsidRPr="008A219F">
        <w:rPr>
          <w:rFonts w:eastAsia="細明體" w:hint="eastAsia"/>
          <w:kern w:val="2"/>
          <w:szCs w:val="24"/>
          <w:lang w:eastAsia="zh-TW"/>
        </w:rPr>
        <w:t>：</w:t>
      </w:r>
      <w:r w:rsidRPr="008A219F">
        <w:rPr>
          <w:rFonts w:eastAsia="細明體" w:hint="eastAsia"/>
          <w:kern w:val="2"/>
          <w:szCs w:val="24"/>
          <w:lang w:eastAsia="zh-TW"/>
        </w:rPr>
        <w:t>(</w:t>
      </w:r>
      <w:r w:rsidRPr="008A219F">
        <w:rPr>
          <w:rFonts w:eastAsia="細明體" w:hint="eastAsia"/>
          <w:kern w:val="2"/>
          <w:szCs w:val="24"/>
          <w:lang w:eastAsia="zh-TW"/>
        </w:rPr>
        <w:t>更新理賠偵測線上計算檔資料</w:t>
      </w:r>
      <w:r w:rsidRPr="008A219F">
        <w:rPr>
          <w:rFonts w:eastAsia="細明體" w:hint="eastAsia"/>
          <w:kern w:val="2"/>
          <w:szCs w:val="24"/>
          <w:lang w:eastAsia="zh-TW"/>
        </w:rPr>
        <w:t>)</w:t>
      </w:r>
    </w:p>
    <w:p w:rsidR="008A219F" w:rsidRPr="00905145" w:rsidRDefault="008A219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8A219F">
        <w:rPr>
          <w:rFonts w:eastAsia="細明體" w:hint="eastAsia"/>
          <w:kern w:val="2"/>
          <w:szCs w:val="24"/>
          <w:lang w:eastAsia="zh-TW"/>
        </w:rPr>
        <w:t>傳入</w:t>
      </w:r>
      <w:r w:rsidRPr="008A219F">
        <w:rPr>
          <w:rFonts w:eastAsia="細明體" w:hint="eastAsia"/>
          <w:kern w:val="2"/>
          <w:szCs w:val="24"/>
          <w:lang w:eastAsia="zh-TW"/>
        </w:rPr>
        <w:t xml:space="preserve"> </w:t>
      </w:r>
      <w:r w:rsidRPr="008A219F">
        <w:rPr>
          <w:rFonts w:eastAsia="細明體" w:hint="eastAsia"/>
          <w:kern w:val="2"/>
          <w:szCs w:val="24"/>
          <w:lang w:eastAsia="zh-TW"/>
        </w:rPr>
        <w:t>線上計算檔資料</w:t>
      </w:r>
      <w:r w:rsidRPr="00905145">
        <w:rPr>
          <w:rFonts w:eastAsia="細明體"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673"/>
        <w:gridCol w:w="2157"/>
      </w:tblGrid>
      <w:tr w:rsidR="008A219F" w:rsidRPr="00701852" w:rsidTr="00D07B60">
        <w:tc>
          <w:tcPr>
            <w:tcW w:w="1596" w:type="dxa"/>
            <w:shd w:val="clear" w:color="auto" w:fill="C0C0C0"/>
          </w:tcPr>
          <w:p w:rsidR="008A219F" w:rsidRPr="00701852" w:rsidRDefault="008A219F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673" w:type="dxa"/>
            <w:shd w:val="clear" w:color="auto" w:fill="C0C0C0"/>
          </w:tcPr>
          <w:p w:rsidR="008A219F" w:rsidRPr="00701852" w:rsidRDefault="008A219F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8A219F" w:rsidRPr="00701852" w:rsidRDefault="008A219F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8A219F" w:rsidRPr="00701852" w:rsidTr="00D07B60">
        <w:tc>
          <w:tcPr>
            <w:tcW w:w="1596" w:type="dxa"/>
            <w:shd w:val="clear" w:color="auto" w:fill="FFFF99"/>
            <w:vAlign w:val="center"/>
          </w:tcPr>
          <w:p w:rsidR="008A219F" w:rsidRPr="00701852" w:rsidRDefault="008A219F" w:rsidP="00D07B60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673" w:type="dxa"/>
          </w:tcPr>
          <w:p w:rsidR="008A219F" w:rsidRPr="00701852" w:rsidRDefault="008A219F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8A219F" w:rsidRPr="00824F77" w:rsidRDefault="008A219F" w:rsidP="00D07B60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8A219F" w:rsidRPr="00701852" w:rsidTr="00D07B60">
        <w:tc>
          <w:tcPr>
            <w:tcW w:w="1596" w:type="dxa"/>
            <w:shd w:val="clear" w:color="auto" w:fill="FFFF99"/>
            <w:vAlign w:val="center"/>
          </w:tcPr>
          <w:p w:rsidR="008A219F" w:rsidRPr="00701852" w:rsidRDefault="008A219F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673" w:type="dxa"/>
          </w:tcPr>
          <w:p w:rsidR="008A219F" w:rsidRPr="00701852" w:rsidRDefault="008A219F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157" w:type="dxa"/>
          </w:tcPr>
          <w:p w:rsidR="008A219F" w:rsidRPr="00824F77" w:rsidRDefault="008A219F" w:rsidP="00D07B60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562342" w:rsidRPr="00701852" w:rsidTr="00D07B60">
        <w:trPr>
          <w:ins w:id="69" w:author="FIS" w:date="2014-06-09T09:12:00Z"/>
        </w:trPr>
        <w:tc>
          <w:tcPr>
            <w:tcW w:w="1596" w:type="dxa"/>
            <w:shd w:val="clear" w:color="auto" w:fill="FFFF99"/>
            <w:vAlign w:val="center"/>
          </w:tcPr>
          <w:p w:rsidR="00562342" w:rsidRDefault="00562342" w:rsidP="00D07B60">
            <w:pPr>
              <w:rPr>
                <w:ins w:id="70" w:author="FIS" w:date="2014-06-09T09:12:00Z"/>
                <w:rFonts w:ascii="細明體" w:eastAsia="細明體" w:hAnsi="細明體" w:cs="Arial Unicode MS" w:hint="eastAsia"/>
                <w:sz w:val="20"/>
              </w:rPr>
            </w:pPr>
            <w:ins w:id="71" w:author="FIS" w:date="2014-06-09T09:12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673" w:type="dxa"/>
          </w:tcPr>
          <w:p w:rsidR="00562342" w:rsidRPr="00701852" w:rsidRDefault="00562342" w:rsidP="00D07B60">
            <w:pPr>
              <w:pStyle w:val="af"/>
              <w:ind w:leftChars="-6" w:left="-14"/>
              <w:rPr>
                <w:ins w:id="72" w:author="FIS" w:date="2014-06-09T09:12:00Z"/>
                <w:szCs w:val="24"/>
              </w:rPr>
            </w:pPr>
            <w:ins w:id="73" w:author="FIS" w:date="2014-06-09T09:12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562342" w:rsidRPr="00BB0156" w:rsidRDefault="00562342" w:rsidP="00D07B60">
            <w:pPr>
              <w:rPr>
                <w:ins w:id="74" w:author="FIS" w:date="2014-06-09T09:12:00Z"/>
                <w:rFonts w:eastAsia="標楷體" w:hint="eastAsia"/>
                <w:sz w:val="20"/>
                <w:szCs w:val="20"/>
              </w:rPr>
            </w:pPr>
            <w:ins w:id="75" w:author="FIS" w:date="2014-06-09T09:12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562342" w:rsidRPr="00701852" w:rsidTr="00D07B60">
        <w:tc>
          <w:tcPr>
            <w:tcW w:w="1596" w:type="dxa"/>
            <w:shd w:val="clear" w:color="auto" w:fill="FFFF99"/>
            <w:vAlign w:val="center"/>
          </w:tcPr>
          <w:p w:rsidR="00562342" w:rsidRPr="00701852" w:rsidRDefault="00562342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673" w:type="dxa"/>
          </w:tcPr>
          <w:p w:rsidR="00562342" w:rsidRPr="00701852" w:rsidRDefault="00562342" w:rsidP="00D07B60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562342" w:rsidRPr="00701852" w:rsidRDefault="00562342" w:rsidP="00D07B6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2E4D7F" w:rsidRPr="00701852" w:rsidRDefault="002E4D7F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讀取下一組資料</w:t>
      </w:r>
    </w:p>
    <w:p w:rsidR="00716195" w:rsidRPr="00701852" w:rsidRDefault="00716195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>
        <w:rPr>
          <w:rFonts w:eastAsia="細明體" w:hint="eastAsia"/>
          <w:kern w:val="2"/>
          <w:szCs w:val="24"/>
          <w:lang w:eastAsia="zh-TW"/>
        </w:rPr>
        <w:t>近期浮濫就診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</w:t>
      </w:r>
      <w:r w:rsidR="00153472">
        <w:rPr>
          <w:rFonts w:eastAsia="細明體" w:hint="eastAsia"/>
          <w:kern w:val="2"/>
          <w:szCs w:val="24"/>
          <w:lang w:eastAsia="zh-TW"/>
        </w:rPr>
        <w:t>，精神疾病的時候才跑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716195" w:rsidRPr="00701852" w:rsidRDefault="00716195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552804">
        <w:rPr>
          <w:rFonts w:eastAsia="細明體" w:hint="eastAsia"/>
          <w:kern w:val="2"/>
          <w:szCs w:val="24"/>
          <w:lang w:eastAsia="zh-TW"/>
        </w:rPr>
        <w:t>3</w:t>
      </w:r>
      <w:r w:rsidRPr="00701852">
        <w:rPr>
          <w:rFonts w:eastAsia="細明體"/>
          <w:kern w:val="2"/>
          <w:szCs w:val="24"/>
          <w:lang w:eastAsia="zh-TW"/>
        </w:rPr>
        <w:t>’</w:t>
      </w:r>
      <w:r w:rsidR="000F0B5D">
        <w:rPr>
          <w:rFonts w:eastAsia="細明體" w:hint="eastAsia"/>
          <w:kern w:val="2"/>
          <w:szCs w:val="24"/>
          <w:lang w:eastAsia="zh-TW"/>
        </w:rPr>
        <w:t xml:space="preserve"> AND</w:t>
      </w:r>
      <w:r w:rsidR="000F0B5D" w:rsidRPr="00701852">
        <w:rPr>
          <w:rFonts w:eastAsia="細明體"/>
          <w:kern w:val="2"/>
          <w:szCs w:val="24"/>
          <w:lang w:eastAsia="zh-TW"/>
        </w:rPr>
        <w:t xml:space="preserve"> </w:t>
      </w:r>
      <w:r w:rsidR="000F0B5D" w:rsidRPr="00701852">
        <w:rPr>
          <w:rFonts w:eastAsia="細明體"/>
          <w:kern w:val="2"/>
          <w:szCs w:val="24"/>
          <w:lang w:eastAsia="zh-TW"/>
        </w:rPr>
        <w:t>輸入</w:t>
      </w:r>
      <w:r w:rsidR="000F0B5D" w:rsidRPr="00701852">
        <w:rPr>
          <w:rFonts w:eastAsia="細明體"/>
          <w:kern w:val="2"/>
          <w:szCs w:val="24"/>
          <w:lang w:eastAsia="zh-TW"/>
        </w:rPr>
        <w:t>.</w:t>
      </w:r>
      <w:r w:rsidR="000F0B5D" w:rsidRPr="00DD1655">
        <w:rPr>
          <w:rFonts w:eastAsia="細明體"/>
          <w:kern w:val="2"/>
          <w:szCs w:val="24"/>
          <w:lang w:eastAsia="zh-TW"/>
        </w:rPr>
        <w:t>種類</w:t>
      </w:r>
      <w:r w:rsidR="000F0B5D">
        <w:rPr>
          <w:rFonts w:eastAsia="細明體" w:hint="eastAsia"/>
          <w:kern w:val="2"/>
          <w:szCs w:val="24"/>
          <w:lang w:eastAsia="zh-TW"/>
        </w:rPr>
        <w:t xml:space="preserve"> = </w:t>
      </w:r>
      <w:r w:rsidR="000F0B5D">
        <w:rPr>
          <w:rFonts w:eastAsia="細明體"/>
          <w:kern w:val="2"/>
          <w:szCs w:val="24"/>
          <w:lang w:eastAsia="zh-TW"/>
        </w:rPr>
        <w:t>‘</w:t>
      </w:r>
      <w:r w:rsidR="000F0B5D">
        <w:rPr>
          <w:rFonts w:eastAsia="細明體" w:hint="eastAsia"/>
          <w:kern w:val="2"/>
          <w:szCs w:val="24"/>
          <w:lang w:eastAsia="zh-TW"/>
        </w:rPr>
        <w:t>0</w:t>
      </w:r>
      <w:r w:rsidR="000F0B5D">
        <w:rPr>
          <w:rFonts w:eastAsia="細明體"/>
          <w:kern w:val="2"/>
          <w:szCs w:val="24"/>
          <w:lang w:eastAsia="zh-TW"/>
        </w:rPr>
        <w:t>’</w:t>
      </w:r>
      <w:r w:rsidR="000F0B5D">
        <w:rPr>
          <w:rFonts w:eastAsia="細明體" w:hint="eastAsia"/>
          <w:kern w:val="2"/>
          <w:szCs w:val="24"/>
          <w:lang w:eastAsia="zh-TW"/>
        </w:rPr>
        <w:t xml:space="preserve"> OR </w:t>
      </w:r>
      <w:r w:rsidR="000F0B5D">
        <w:rPr>
          <w:rFonts w:eastAsia="細明體"/>
          <w:kern w:val="2"/>
          <w:szCs w:val="24"/>
          <w:lang w:eastAsia="zh-TW"/>
        </w:rPr>
        <w:t>‘</w:t>
      </w:r>
      <w:r w:rsidR="000F0B5D">
        <w:rPr>
          <w:rFonts w:eastAsia="細明體" w:hint="eastAsia"/>
          <w:kern w:val="2"/>
          <w:szCs w:val="24"/>
          <w:lang w:eastAsia="zh-TW"/>
        </w:rPr>
        <w:t>1</w:t>
      </w:r>
      <w:r w:rsidR="000F0B5D">
        <w:rPr>
          <w:rFonts w:eastAsia="細明體"/>
          <w:kern w:val="2"/>
          <w:szCs w:val="24"/>
          <w:lang w:eastAsia="zh-TW"/>
        </w:rPr>
        <w:t>’</w:t>
      </w:r>
      <w:r w:rsidR="00C23C25">
        <w:rPr>
          <w:rFonts w:eastAsia="細明體" w:hint="eastAsia"/>
          <w:kern w:val="2"/>
          <w:szCs w:val="24"/>
          <w:lang w:eastAsia="zh-TW"/>
        </w:rPr>
        <w:t xml:space="preserve"> OR </w:t>
      </w:r>
      <w:r w:rsidR="00C23C25">
        <w:rPr>
          <w:rFonts w:eastAsia="細明體"/>
          <w:kern w:val="2"/>
          <w:szCs w:val="24"/>
          <w:lang w:eastAsia="zh-TW"/>
        </w:rPr>
        <w:t>‘</w:t>
      </w:r>
      <w:r w:rsidR="00C23C25">
        <w:rPr>
          <w:rFonts w:eastAsia="細明體" w:hint="eastAsia"/>
          <w:kern w:val="2"/>
          <w:szCs w:val="24"/>
          <w:lang w:eastAsia="zh-TW"/>
        </w:rPr>
        <w:t>3</w:t>
      </w:r>
      <w:r w:rsidR="00C23C25">
        <w:rPr>
          <w:rFonts w:eastAsia="細明體"/>
          <w:kern w:val="2"/>
          <w:szCs w:val="24"/>
          <w:lang w:eastAsia="zh-TW"/>
        </w:rPr>
        <w:t>’</w:t>
      </w:r>
      <w:r w:rsidR="00C23C25">
        <w:rPr>
          <w:rFonts w:eastAsia="細明體" w:hint="eastAsia"/>
          <w:kern w:val="2"/>
          <w:szCs w:val="24"/>
          <w:lang w:eastAsia="zh-TW"/>
        </w:rPr>
        <w:t xml:space="preserve"> OR </w:t>
      </w:r>
      <w:r w:rsidR="00C23C25">
        <w:rPr>
          <w:rFonts w:eastAsia="細明體"/>
          <w:kern w:val="2"/>
          <w:szCs w:val="24"/>
          <w:lang w:eastAsia="zh-TW"/>
        </w:rPr>
        <w:t>‘</w:t>
      </w:r>
      <w:r w:rsidR="00C23C25">
        <w:rPr>
          <w:rFonts w:eastAsia="細明體" w:hint="eastAsia"/>
          <w:kern w:val="2"/>
          <w:szCs w:val="24"/>
          <w:lang w:eastAsia="zh-TW"/>
        </w:rPr>
        <w:t>4</w:t>
      </w:r>
      <w:r w:rsidR="00C23C25">
        <w:rPr>
          <w:rFonts w:eastAsia="細明體"/>
          <w:kern w:val="2"/>
          <w:szCs w:val="24"/>
          <w:lang w:eastAsia="zh-TW"/>
        </w:rPr>
        <w:t>’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="00D22956">
        <w:rPr>
          <w:rFonts w:eastAsia="細明體" w:hint="eastAsia"/>
          <w:kern w:val="2"/>
          <w:szCs w:val="24"/>
          <w:lang w:eastAsia="zh-TW"/>
        </w:rPr>
        <w:t>，沒有符合紀錄也要產生一筆</w:t>
      </w:r>
      <w:r w:rsidR="00D22956">
        <w:rPr>
          <w:rFonts w:eastAsia="細明體" w:hint="eastAsia"/>
          <w:kern w:val="2"/>
          <w:szCs w:val="24"/>
          <w:lang w:eastAsia="zh-TW"/>
        </w:rPr>
        <w:t>0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DTAAA009</w:t>
      </w:r>
      <w:r w:rsidRPr="00701852">
        <w:rPr>
          <w:kern w:val="2"/>
          <w:szCs w:val="24"/>
          <w:lang w:eastAsia="zh-TW"/>
        </w:rPr>
        <w:t xml:space="preserve"> A</w:t>
      </w:r>
      <w:r w:rsidR="007E785E">
        <w:rPr>
          <w:rFonts w:hint="eastAsia"/>
          <w:kern w:val="2"/>
          <w:szCs w:val="24"/>
          <w:lang w:eastAsia="zh-TW"/>
        </w:rPr>
        <w:t>(</w:t>
      </w:r>
      <w:r w:rsidR="007E785E">
        <w:rPr>
          <w:rFonts w:hint="eastAsia"/>
          <w:kern w:val="2"/>
          <w:szCs w:val="24"/>
          <w:lang w:eastAsia="zh-TW"/>
        </w:rPr>
        <w:t>符合條件有多筆，取</w:t>
      </w:r>
      <w:r w:rsidR="007E785E">
        <w:rPr>
          <w:rFonts w:hint="eastAsia"/>
          <w:kern w:val="2"/>
          <w:szCs w:val="24"/>
          <w:lang w:eastAsia="zh-TW"/>
        </w:rPr>
        <w:t xml:space="preserve">DISTINCT </w:t>
      </w:r>
      <w:r w:rsidR="007E785E">
        <w:rPr>
          <w:rFonts w:hint="eastAsia"/>
          <w:kern w:val="2"/>
          <w:szCs w:val="24"/>
          <w:lang w:eastAsia="zh-TW"/>
        </w:rPr>
        <w:t>受編</w:t>
      </w:r>
      <w:r w:rsidR="007E785E">
        <w:rPr>
          <w:rFonts w:hint="eastAsia"/>
          <w:kern w:val="2"/>
          <w:szCs w:val="24"/>
          <w:lang w:eastAsia="zh-TW"/>
        </w:rPr>
        <w:t>)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4777B3">
        <w:rPr>
          <w:color w:val="FF0000"/>
          <w:kern w:val="2"/>
          <w:szCs w:val="24"/>
          <w:lang w:eastAsia="zh-TW"/>
        </w:rPr>
        <w:t>LEFT</w:t>
      </w:r>
      <w:r w:rsidRPr="00701852">
        <w:rPr>
          <w:kern w:val="2"/>
          <w:szCs w:val="24"/>
          <w:lang w:eastAsia="zh-TW"/>
        </w:rPr>
        <w:t xml:space="preserve"> JOIN DTAA</w:t>
      </w:r>
      <w:r w:rsidR="006567EB">
        <w:rPr>
          <w:rFonts w:hint="eastAsia"/>
          <w:kern w:val="2"/>
          <w:szCs w:val="24"/>
          <w:lang w:eastAsia="zh-TW"/>
        </w:rPr>
        <w:t>V002</w:t>
      </w:r>
      <w:r w:rsidRPr="00701852">
        <w:rPr>
          <w:kern w:val="2"/>
          <w:szCs w:val="24"/>
          <w:lang w:eastAsia="zh-TW"/>
        </w:rPr>
        <w:t xml:space="preserve"> C</w:t>
      </w:r>
    </w:p>
    <w:p w:rsidR="00716195" w:rsidRPr="00701852" w:rsidRDefault="00663BB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ON </w:t>
      </w:r>
      <w:r w:rsidR="00716195">
        <w:rPr>
          <w:rFonts w:hint="eastAsia"/>
          <w:kern w:val="2"/>
          <w:szCs w:val="24"/>
          <w:lang w:eastAsia="zh-TW"/>
        </w:rPr>
        <w:t>B</w:t>
      </w:r>
      <w:r w:rsidR="00716195" w:rsidRPr="00701852">
        <w:rPr>
          <w:kern w:val="2"/>
          <w:szCs w:val="24"/>
          <w:lang w:eastAsia="zh-TW"/>
        </w:rPr>
        <w:t>.</w:t>
      </w:r>
      <w:r w:rsidR="006567EB">
        <w:rPr>
          <w:rFonts w:ascii="細明體" w:eastAsia="細明體" w:hAnsi="細明體" w:hint="eastAsia"/>
        </w:rPr>
        <w:t>事故者ID</w:t>
      </w:r>
      <w:r w:rsidR="00716195" w:rsidRPr="00701852">
        <w:rPr>
          <w:kern w:val="2"/>
          <w:szCs w:val="24"/>
          <w:lang w:eastAsia="zh-TW"/>
        </w:rPr>
        <w:t xml:space="preserve"> = C.</w:t>
      </w:r>
      <w:r w:rsidR="006567EB">
        <w:rPr>
          <w:rFonts w:ascii="細明體" w:eastAsia="細明體" w:hAnsi="細明體" w:hint="eastAsia"/>
        </w:rPr>
        <w:t>事故者ID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 LIKE ‘%0001’ (</w:t>
      </w:r>
      <w:r w:rsidRPr="00701852">
        <w:rPr>
          <w:kern w:val="2"/>
          <w:szCs w:val="24"/>
          <w:lang w:eastAsia="zh-TW"/>
        </w:rPr>
        <w:t>重起件不列入</w:t>
      </w:r>
      <w:r w:rsidRPr="00701852">
        <w:rPr>
          <w:kern w:val="2"/>
          <w:szCs w:val="24"/>
          <w:lang w:eastAsia="zh-TW"/>
        </w:rPr>
        <w:t>)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輸入時間</w:t>
      </w:r>
      <w:r w:rsidRPr="00701852">
        <w:rPr>
          <w:color w:val="000000"/>
        </w:rPr>
        <w:t> </w:t>
      </w:r>
      <w:r w:rsidRPr="00701852">
        <w:rPr>
          <w:color w:val="000000"/>
          <w:lang w:eastAsia="zh-TW"/>
        </w:rPr>
        <w:t xml:space="preserve"> BETWEEN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 xml:space="preserve">+’00:00:00.000000’ AND </w:t>
      </w:r>
      <w:r w:rsidRPr="00701852">
        <w:rPr>
          <w:color w:val="000000"/>
          <w:lang w:eastAsia="zh-TW"/>
        </w:rPr>
        <w:t>關機日</w:t>
      </w:r>
      <w:r w:rsidRPr="00701852">
        <w:rPr>
          <w:color w:val="000000"/>
          <w:lang w:eastAsia="zh-TW"/>
        </w:rPr>
        <w:t>+’23:59:59.999999’</w:t>
      </w:r>
    </w:p>
    <w:p w:rsidR="00C23C25" w:rsidRPr="00B61D1F" w:rsidRDefault="00C23C2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NOT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DB6E06" w:rsidRDefault="00DB6E0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</w:t>
      </w:r>
      <w:r w:rsidR="009038AC">
        <w:rPr>
          <w:rFonts w:hint="eastAsia"/>
          <w:kern w:val="2"/>
          <w:szCs w:val="24"/>
          <w:lang w:eastAsia="zh-TW"/>
        </w:rPr>
        <w:t>IN</w:t>
      </w:r>
      <w:r w:rsidRPr="00701852">
        <w:rPr>
          <w:kern w:val="2"/>
          <w:szCs w:val="24"/>
          <w:lang w:eastAsia="zh-TW"/>
        </w:rPr>
        <w:t xml:space="preserve"> </w:t>
      </w:r>
      <w:r w:rsidR="009038AC">
        <w:rPr>
          <w:rFonts w:hint="eastAsia"/>
          <w:kern w:val="2"/>
          <w:szCs w:val="24"/>
          <w:lang w:eastAsia="zh-TW"/>
        </w:rPr>
        <w:t>(</w:t>
      </w:r>
      <w:r w:rsidR="009038AC">
        <w:rPr>
          <w:kern w:val="2"/>
          <w:szCs w:val="24"/>
          <w:lang w:eastAsia="zh-TW"/>
        </w:rPr>
        <w:t>‘</w:t>
      </w:r>
      <w:r w:rsidR="009038AC">
        <w:rPr>
          <w:rFonts w:hint="eastAsia"/>
          <w:kern w:val="2"/>
          <w:szCs w:val="24"/>
          <w:lang w:eastAsia="zh-TW"/>
        </w:rPr>
        <w:t>79</w:t>
      </w:r>
      <w:r w:rsidR="009038AC">
        <w:rPr>
          <w:kern w:val="2"/>
          <w:szCs w:val="24"/>
          <w:lang w:eastAsia="zh-TW"/>
        </w:rPr>
        <w:t>’</w:t>
      </w:r>
      <w:r w:rsidR="009038AC">
        <w:rPr>
          <w:rFonts w:hint="eastAsia"/>
          <w:kern w:val="2"/>
          <w:szCs w:val="24"/>
          <w:lang w:eastAsia="zh-TW"/>
        </w:rPr>
        <w:t>,</w:t>
      </w:r>
      <w:r w:rsidRPr="00701852">
        <w:rPr>
          <w:kern w:val="2"/>
          <w:szCs w:val="24"/>
          <w:lang w:eastAsia="zh-TW"/>
        </w:rPr>
        <w:t>‘A05’</w:t>
      </w:r>
      <w:r w:rsidR="009038AC">
        <w:rPr>
          <w:rFonts w:hint="eastAsia"/>
          <w:kern w:val="2"/>
          <w:szCs w:val="24"/>
          <w:lang w:eastAsia="zh-TW"/>
        </w:rPr>
        <w:t>)</w:t>
      </w:r>
    </w:p>
    <w:p w:rsidR="00EA62B0" w:rsidRDefault="00EA62B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7447FC" w:rsidRDefault="007447F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ascii="細明體" w:eastAsia="細明體" w:hAnsi="細明體" w:hint="eastAsia"/>
          <w:lang w:eastAsia="zh-TW"/>
        </w:rPr>
        <w:t xml:space="preserve">理賠保險金代號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BEE1</w:t>
      </w:r>
      <w:r>
        <w:rPr>
          <w:rFonts w:ascii="細明體" w:eastAsia="細明體" w:hAnsi="細明體"/>
          <w:lang w:eastAsia="zh-TW"/>
        </w:rPr>
        <w:t>’</w:t>
      </w:r>
    </w:p>
    <w:p w:rsidR="007447FC" w:rsidRPr="00516B41" w:rsidRDefault="007447F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 w:rsidR="00847034">
        <w:rPr>
          <w:rFonts w:ascii="細明體" w:eastAsia="細明體" w:hAnsi="細明體" w:hint="eastAsia"/>
          <w:lang w:eastAsia="zh-TW"/>
        </w:rPr>
        <w:t xml:space="preserve"> &gt;=</w:t>
      </w:r>
      <w:r w:rsidR="00392AB8">
        <w:rPr>
          <w:rFonts w:ascii="細明體" w:eastAsia="細明體" w:hAnsi="細明體" w:hint="eastAsia"/>
          <w:lang w:eastAsia="zh-TW"/>
        </w:rPr>
        <w:t xml:space="preserve"> B.事故日</w:t>
      </w:r>
      <w:r w:rsidR="00516B41">
        <w:rPr>
          <w:rFonts w:ascii="細明體" w:eastAsia="細明體" w:hAnsi="細明體" w:hint="eastAsia"/>
          <w:lang w:eastAsia="zh-TW"/>
        </w:rPr>
        <w:t xml:space="preserve"> </w:t>
      </w:r>
      <w:r w:rsidR="00516B41">
        <w:rPr>
          <w:rFonts w:ascii="細明體" w:eastAsia="細明體" w:hAnsi="細明體"/>
          <w:lang w:eastAsia="zh-TW"/>
        </w:rPr>
        <w:t>–</w:t>
      </w:r>
      <w:r w:rsidR="00516B41">
        <w:rPr>
          <w:rFonts w:ascii="細明體" w:eastAsia="細明體" w:hAnsi="細明體" w:hint="eastAsia"/>
          <w:lang w:eastAsia="zh-TW"/>
        </w:rPr>
        <w:t xml:space="preserve"> 1年</w:t>
      </w:r>
      <w:r w:rsidR="00C95923">
        <w:rPr>
          <w:rFonts w:ascii="細明體" w:eastAsia="細明體" w:hAnsi="細明體" w:hint="eastAsia"/>
          <w:lang w:eastAsia="zh-TW"/>
        </w:rPr>
        <w:t xml:space="preserve"> OR C.事故日 &gt;= B.事故日 </w:t>
      </w:r>
      <w:r w:rsidR="00C95923">
        <w:rPr>
          <w:rFonts w:ascii="細明體" w:eastAsia="細明體" w:hAnsi="細明體"/>
          <w:lang w:eastAsia="zh-TW"/>
        </w:rPr>
        <w:t>–</w:t>
      </w:r>
      <w:r w:rsidR="00C95923">
        <w:rPr>
          <w:rFonts w:ascii="細明體" w:eastAsia="細明體" w:hAnsi="細明體" w:hint="eastAsia"/>
          <w:lang w:eastAsia="zh-TW"/>
        </w:rPr>
        <w:t xml:space="preserve"> 1年</w:t>
      </w:r>
    </w:p>
    <w:p w:rsidR="00516B41" w:rsidRDefault="00516B4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&lt;  B.事故日</w:t>
      </w:r>
      <w:r w:rsidR="00C95923">
        <w:rPr>
          <w:rFonts w:ascii="細明體" w:eastAsia="細明體" w:hAnsi="細明體" w:hint="eastAsia"/>
          <w:lang w:eastAsia="zh-TW"/>
        </w:rPr>
        <w:t xml:space="preserve"> OR C.事故日  &lt;  B.事故日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0F757C" w:rsidRDefault="000F757C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事故者ID</w:t>
      </w:r>
      <w:r>
        <w:rPr>
          <w:rFonts w:hint="eastAsia"/>
          <w:kern w:val="2"/>
          <w:szCs w:val="24"/>
          <w:lang w:eastAsia="zh-TW"/>
        </w:rPr>
        <w:t xml:space="preserve"> +</w:t>
      </w:r>
      <w:r w:rsidRPr="008F54D6">
        <w:rPr>
          <w:rFonts w:eastAsia="細明體"/>
          <w:kern w:val="2"/>
          <w:szCs w:val="24"/>
          <w:lang w:eastAsia="zh-TW"/>
        </w:rPr>
        <w:t xml:space="preserve">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>+</w:t>
      </w:r>
      <w:r w:rsidRPr="008F54D6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C.事故日</w:t>
      </w:r>
    </w:p>
    <w:p w:rsidR="00784557" w:rsidRDefault="00784557" w:rsidP="00B411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84557">
        <w:rPr>
          <w:rFonts w:hint="eastAsia"/>
          <w:kern w:val="2"/>
          <w:szCs w:val="24"/>
          <w:lang w:eastAsia="zh-TW"/>
        </w:rPr>
        <w:t xml:space="preserve">ELSE IF </w:t>
      </w:r>
      <w:r w:rsidRPr="00784557">
        <w:rPr>
          <w:rFonts w:hint="eastAsia"/>
          <w:kern w:val="2"/>
          <w:szCs w:val="24"/>
          <w:lang w:eastAsia="zh-TW"/>
        </w:rPr>
        <w:t>輸入</w:t>
      </w:r>
      <w:r w:rsidRPr="00784557">
        <w:rPr>
          <w:rFonts w:hint="eastAsia"/>
          <w:kern w:val="2"/>
          <w:szCs w:val="24"/>
          <w:lang w:eastAsia="zh-TW"/>
        </w:rPr>
        <w:t>.</w:t>
      </w:r>
      <w:r w:rsidRPr="00784557">
        <w:rPr>
          <w:rFonts w:hint="eastAsia"/>
          <w:kern w:val="2"/>
          <w:szCs w:val="24"/>
          <w:lang w:eastAsia="zh-TW"/>
        </w:rPr>
        <w:t>整批或當日件</w:t>
      </w:r>
      <w:r w:rsidRPr="00784557">
        <w:rPr>
          <w:rFonts w:hint="eastAsia"/>
          <w:kern w:val="2"/>
          <w:szCs w:val="24"/>
          <w:lang w:eastAsia="zh-TW"/>
        </w:rPr>
        <w:t xml:space="preserve"> </w:t>
      </w:r>
      <w:ins w:id="76" w:author="FIS" w:date="2014-06-09T09:12:00Z">
        <w:r w:rsidR="00AA021F">
          <w:rPr>
            <w:kern w:val="2"/>
            <w:szCs w:val="24"/>
            <w:lang w:eastAsia="zh-TW"/>
          </w:rPr>
          <w:t>IN</w:t>
        </w:r>
      </w:ins>
      <w:ins w:id="77" w:author="FIS" w:date="2014-06-09T09:07:00Z">
        <w:r w:rsidR="00B411A8" w:rsidRPr="00B411A8">
          <w:rPr>
            <w:kern w:val="2"/>
            <w:szCs w:val="24"/>
            <w:lang w:eastAsia="zh-TW"/>
          </w:rPr>
          <w:t xml:space="preserve">  (‘N’,’3’)</w:t>
        </w:r>
        <w:r w:rsidR="00B411A8" w:rsidRPr="00B411A8" w:rsidDel="00B411A8">
          <w:rPr>
            <w:rFonts w:hint="eastAsia"/>
            <w:kern w:val="2"/>
            <w:szCs w:val="24"/>
            <w:lang w:eastAsia="zh-TW"/>
          </w:rPr>
          <w:t xml:space="preserve"> </w:t>
        </w:r>
      </w:ins>
      <w:del w:id="78" w:author="FIS" w:date="2014-06-09T09:07:00Z">
        <w:r w:rsidRPr="00784557" w:rsidDel="00B411A8">
          <w:rPr>
            <w:rFonts w:hint="eastAsia"/>
            <w:kern w:val="2"/>
            <w:szCs w:val="24"/>
            <w:lang w:eastAsia="zh-TW"/>
          </w:rPr>
          <w:delText xml:space="preserve">&lt;&gt; </w:delText>
        </w:r>
        <w:r w:rsidRPr="00784557" w:rsidDel="00B411A8">
          <w:rPr>
            <w:rFonts w:hint="eastAsia"/>
            <w:kern w:val="2"/>
            <w:szCs w:val="24"/>
            <w:lang w:eastAsia="zh-TW"/>
          </w:rPr>
          <w:delText>‘</w:delText>
        </w:r>
        <w:r w:rsidRPr="00784557" w:rsidDel="00B411A8">
          <w:rPr>
            <w:rFonts w:hint="eastAsia"/>
            <w:kern w:val="2"/>
            <w:szCs w:val="24"/>
            <w:lang w:eastAsia="zh-TW"/>
          </w:rPr>
          <w:delText>N</w:delText>
        </w:r>
        <w:r w:rsidRPr="00784557" w:rsidDel="00B411A8">
          <w:rPr>
            <w:rFonts w:hint="eastAsia"/>
            <w:kern w:val="2"/>
            <w:szCs w:val="24"/>
            <w:lang w:eastAsia="zh-TW"/>
          </w:rPr>
          <w:delText>’</w:delText>
        </w:r>
      </w:del>
      <w:r w:rsidRPr="00784557">
        <w:rPr>
          <w:rFonts w:hint="eastAsia"/>
          <w:kern w:val="2"/>
          <w:szCs w:val="24"/>
          <w:lang w:eastAsia="zh-TW"/>
        </w:rPr>
        <w:t>(</w:t>
      </w:r>
      <w:r w:rsidRPr="00784557">
        <w:rPr>
          <w:rFonts w:hint="eastAsia"/>
          <w:kern w:val="2"/>
          <w:szCs w:val="24"/>
          <w:lang w:eastAsia="zh-TW"/>
        </w:rPr>
        <w:t>線上即時</w:t>
      </w:r>
      <w:ins w:id="79" w:author="FIS" w:date="2014-06-09T09:07:00Z">
        <w:r w:rsidR="00B411A8" w:rsidRPr="00B411A8">
          <w:rPr>
            <w:rFonts w:hint="eastAsia"/>
            <w:kern w:val="2"/>
            <w:szCs w:val="24"/>
            <w:lang w:eastAsia="zh-TW"/>
          </w:rPr>
          <w:t>、</w:t>
        </w:r>
        <w:r w:rsidR="00B411A8" w:rsidRPr="00B411A8">
          <w:rPr>
            <w:rFonts w:hint="eastAsia"/>
            <w:kern w:val="2"/>
            <w:szCs w:val="24"/>
            <w:lang w:eastAsia="zh-TW"/>
          </w:rPr>
          <w:t>3</w:t>
        </w:r>
        <w:r w:rsidR="00B411A8" w:rsidRPr="00B411A8">
          <w:rPr>
            <w:rFonts w:hint="eastAsia"/>
            <w:kern w:val="2"/>
            <w:szCs w:val="24"/>
            <w:lang w:eastAsia="zh-TW"/>
          </w:rPr>
          <w:t>登件</w:t>
        </w:r>
      </w:ins>
      <w:r w:rsidRPr="00784557">
        <w:rPr>
          <w:rFonts w:hint="eastAsia"/>
          <w:kern w:val="2"/>
          <w:szCs w:val="24"/>
          <w:lang w:eastAsia="zh-TW"/>
        </w:rPr>
        <w:t>)</w:t>
      </w:r>
    </w:p>
    <w:p w:rsidR="00784557" w:rsidRPr="00701852" w:rsidRDefault="0078455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84557">
        <w:rPr>
          <w:color w:val="FF0000"/>
          <w:kern w:val="2"/>
          <w:szCs w:val="24"/>
          <w:lang w:eastAsia="zh-TW"/>
        </w:rPr>
        <w:t>DTAAV014</w:t>
      </w:r>
      <w:r>
        <w:rPr>
          <w:rFonts w:hint="eastAsia"/>
          <w:color w:val="FF0000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A</w:t>
      </w:r>
    </w:p>
    <w:p w:rsidR="00784557" w:rsidRPr="00701852" w:rsidRDefault="0078455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784557" w:rsidRPr="00701852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784557" w:rsidRPr="00701852" w:rsidRDefault="0078455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</w:t>
      </w:r>
      <w:r>
        <w:rPr>
          <w:rFonts w:hint="eastAsia"/>
          <w:kern w:val="2"/>
          <w:szCs w:val="24"/>
          <w:lang w:eastAsia="zh-TW"/>
        </w:rPr>
        <w:t>V002</w:t>
      </w:r>
      <w:r w:rsidRPr="00701852">
        <w:rPr>
          <w:kern w:val="2"/>
          <w:szCs w:val="24"/>
          <w:lang w:eastAsia="zh-TW"/>
        </w:rPr>
        <w:t xml:space="preserve"> C</w:t>
      </w:r>
    </w:p>
    <w:p w:rsidR="00784557" w:rsidRPr="00701852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事故者ID</w:t>
      </w:r>
      <w:r w:rsidRPr="00701852">
        <w:rPr>
          <w:kern w:val="2"/>
          <w:szCs w:val="24"/>
          <w:lang w:eastAsia="zh-TW"/>
        </w:rPr>
        <w:t xml:space="preserve"> = C.</w:t>
      </w:r>
      <w:r>
        <w:rPr>
          <w:rFonts w:ascii="細明體" w:eastAsia="細明體" w:hAnsi="細明體" w:hint="eastAsia"/>
        </w:rPr>
        <w:t>事故者ID</w:t>
      </w:r>
    </w:p>
    <w:p w:rsidR="00784557" w:rsidRPr="00701852" w:rsidRDefault="0078455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784557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84557">
        <w:rPr>
          <w:rFonts w:hint="eastAsia"/>
          <w:kern w:val="2"/>
          <w:szCs w:val="24"/>
          <w:lang w:eastAsia="zh-TW"/>
        </w:rPr>
        <w:t>A.</w:t>
      </w:r>
      <w:r w:rsidRPr="00784557">
        <w:rPr>
          <w:rFonts w:hint="eastAsia"/>
          <w:kern w:val="2"/>
          <w:szCs w:val="24"/>
          <w:lang w:eastAsia="zh-TW"/>
        </w:rPr>
        <w:t>模型分類</w:t>
      </w:r>
      <w:r w:rsidRPr="00784557">
        <w:rPr>
          <w:rFonts w:hint="eastAsia"/>
          <w:kern w:val="2"/>
          <w:szCs w:val="24"/>
          <w:lang w:eastAsia="zh-TW"/>
        </w:rPr>
        <w:t xml:space="preserve"> = </w:t>
      </w:r>
      <w:r w:rsidRPr="00784557">
        <w:rPr>
          <w:rFonts w:hint="eastAsia"/>
          <w:kern w:val="2"/>
          <w:szCs w:val="24"/>
          <w:lang w:eastAsia="zh-TW"/>
        </w:rPr>
        <w:t>輸入</w:t>
      </w:r>
      <w:r w:rsidRPr="00784557">
        <w:rPr>
          <w:rFonts w:hint="eastAsia"/>
          <w:kern w:val="2"/>
          <w:szCs w:val="24"/>
          <w:lang w:eastAsia="zh-TW"/>
        </w:rPr>
        <w:t>.</w:t>
      </w:r>
      <w:r w:rsidRPr="00784557">
        <w:rPr>
          <w:rFonts w:hint="eastAsia"/>
          <w:kern w:val="2"/>
          <w:szCs w:val="24"/>
          <w:lang w:eastAsia="zh-TW"/>
        </w:rPr>
        <w:t>種類</w:t>
      </w:r>
    </w:p>
    <w:p w:rsidR="00784557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84557">
        <w:rPr>
          <w:rFonts w:hint="eastAsia"/>
          <w:kern w:val="2"/>
          <w:szCs w:val="24"/>
          <w:lang w:eastAsia="zh-TW"/>
        </w:rPr>
        <w:t>A.</w:t>
      </w:r>
      <w:r w:rsidRPr="00784557">
        <w:rPr>
          <w:rFonts w:hint="eastAsia"/>
          <w:kern w:val="2"/>
          <w:szCs w:val="24"/>
          <w:lang w:eastAsia="zh-TW"/>
        </w:rPr>
        <w:t>計算終止時間</w:t>
      </w:r>
      <w:r w:rsidRPr="00784557">
        <w:rPr>
          <w:rFonts w:hint="eastAsia"/>
          <w:kern w:val="2"/>
          <w:szCs w:val="24"/>
          <w:lang w:eastAsia="zh-TW"/>
        </w:rPr>
        <w:t xml:space="preserve"> IS NULL</w:t>
      </w:r>
    </w:p>
    <w:p w:rsidR="00784557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84557">
        <w:rPr>
          <w:rFonts w:hint="eastAsia"/>
          <w:kern w:val="2"/>
          <w:szCs w:val="24"/>
          <w:lang w:eastAsia="zh-TW"/>
        </w:rPr>
        <w:t>A.</w:t>
      </w:r>
      <w:r w:rsidRPr="00784557">
        <w:rPr>
          <w:rFonts w:hint="eastAsia"/>
          <w:kern w:val="2"/>
          <w:szCs w:val="24"/>
          <w:lang w:eastAsia="zh-TW"/>
        </w:rPr>
        <w:t>是否成功</w:t>
      </w:r>
      <w:r w:rsidRPr="00784557">
        <w:rPr>
          <w:rFonts w:hint="eastAsia"/>
          <w:kern w:val="2"/>
          <w:szCs w:val="24"/>
          <w:lang w:eastAsia="zh-TW"/>
        </w:rPr>
        <w:t xml:space="preserve"> =</w:t>
      </w:r>
      <w:r w:rsidRPr="00784557">
        <w:rPr>
          <w:rFonts w:hint="eastAsia"/>
          <w:kern w:val="2"/>
          <w:szCs w:val="24"/>
          <w:lang w:eastAsia="zh-TW"/>
        </w:rPr>
        <w:t>’</w:t>
      </w:r>
      <w:r w:rsidRPr="00784557">
        <w:rPr>
          <w:rFonts w:hint="eastAsia"/>
          <w:kern w:val="2"/>
          <w:szCs w:val="24"/>
          <w:lang w:eastAsia="zh-TW"/>
        </w:rPr>
        <w:t>N</w:t>
      </w:r>
      <w:r w:rsidRPr="00784557">
        <w:rPr>
          <w:rFonts w:hint="eastAsia"/>
          <w:kern w:val="2"/>
          <w:szCs w:val="24"/>
          <w:lang w:eastAsia="zh-TW"/>
        </w:rPr>
        <w:t>’</w:t>
      </w:r>
    </w:p>
    <w:p w:rsidR="00784557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80" w:author="FIS" w:date="2014-06-09T09:08:00Z"/>
          <w:rFonts w:hint="eastAsia"/>
          <w:kern w:val="2"/>
          <w:szCs w:val="24"/>
          <w:lang w:eastAsia="zh-TW"/>
        </w:rPr>
      </w:pPr>
      <w:r w:rsidRPr="00784557">
        <w:rPr>
          <w:rFonts w:hint="eastAsia"/>
          <w:kern w:val="2"/>
          <w:szCs w:val="24"/>
          <w:lang w:eastAsia="zh-TW"/>
        </w:rPr>
        <w:t>A.</w:t>
      </w:r>
      <w:r w:rsidRPr="00784557">
        <w:rPr>
          <w:rFonts w:hint="eastAsia"/>
          <w:kern w:val="2"/>
          <w:szCs w:val="24"/>
          <w:lang w:eastAsia="zh-TW"/>
        </w:rPr>
        <w:t>錯誤訊息</w:t>
      </w:r>
      <w:r w:rsidRPr="00784557">
        <w:rPr>
          <w:rFonts w:hint="eastAsia"/>
          <w:kern w:val="2"/>
          <w:szCs w:val="24"/>
          <w:lang w:eastAsia="zh-TW"/>
        </w:rPr>
        <w:t xml:space="preserve"> IS NULL</w:t>
      </w:r>
    </w:p>
    <w:p w:rsidR="00B411A8" w:rsidRPr="00701852" w:rsidRDefault="00B411A8" w:rsidP="00B411A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ins w:id="81" w:author="FIS" w:date="2014-06-09T09:08:00Z">
        <w:r>
          <w:rPr>
            <w:kern w:val="2"/>
            <w:szCs w:val="24"/>
            <w:lang w:eastAsia="zh-TW"/>
          </w:rPr>
          <w:t>A</w:t>
        </w:r>
        <w:r>
          <w:rPr>
            <w:rFonts w:hint="eastAsia"/>
            <w:kern w:val="2"/>
            <w:szCs w:val="24"/>
            <w:lang w:eastAsia="zh-TW"/>
          </w:rPr>
          <w:t>.</w:t>
        </w:r>
        <w:r w:rsidRPr="00B411A8">
          <w:rPr>
            <w:rFonts w:hint="eastAsia"/>
            <w:kern w:val="2"/>
            <w:szCs w:val="24"/>
            <w:lang w:eastAsia="zh-TW"/>
          </w:rPr>
          <w:t>計算來源</w:t>
        </w:r>
        <w:r w:rsidRPr="00B411A8">
          <w:rPr>
            <w:rFonts w:hint="eastAsia"/>
            <w:kern w:val="2"/>
            <w:szCs w:val="24"/>
            <w:lang w:eastAsia="zh-TW"/>
          </w:rPr>
          <w:t>=</w:t>
        </w:r>
        <w:r w:rsidRPr="00B411A8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784557" w:rsidRPr="00974F9E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452C40" w:rsidRPr="00B61D1F" w:rsidRDefault="00452C4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NOT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784557" w:rsidRDefault="00784557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IN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79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 w:rsidRPr="00701852">
        <w:rPr>
          <w:kern w:val="2"/>
          <w:szCs w:val="24"/>
          <w:lang w:eastAsia="zh-TW"/>
        </w:rPr>
        <w:t>‘A05’</w:t>
      </w:r>
      <w:r>
        <w:rPr>
          <w:rFonts w:hint="eastAsia"/>
          <w:kern w:val="2"/>
          <w:szCs w:val="24"/>
          <w:lang w:eastAsia="zh-TW"/>
        </w:rPr>
        <w:t>)</w:t>
      </w:r>
    </w:p>
    <w:p w:rsidR="00784557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ascii="細明體" w:eastAsia="細明體" w:hAnsi="細明體" w:hint="eastAsia"/>
          <w:lang w:eastAsia="zh-TW"/>
        </w:rPr>
        <w:t xml:space="preserve">理賠保險金代號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BEE1</w:t>
      </w:r>
      <w:r>
        <w:rPr>
          <w:rFonts w:ascii="細明體" w:eastAsia="細明體" w:hAnsi="細明體"/>
          <w:lang w:eastAsia="zh-TW"/>
        </w:rPr>
        <w:t>’</w:t>
      </w:r>
    </w:p>
    <w:p w:rsidR="00784557" w:rsidRPr="00516B41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&gt;= B.事故日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1年 OR C.事故日 &gt;= B.事故日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1年</w:t>
      </w:r>
    </w:p>
    <w:p w:rsidR="00784557" w:rsidRDefault="0078455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&lt;  B.事故日 OR C.事故日  &lt;  B.事故日</w:t>
      </w:r>
    </w:p>
    <w:p w:rsidR="00784557" w:rsidRPr="00784557" w:rsidRDefault="0078455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</w:t>
      </w:r>
      <w:r w:rsidRPr="00F55998">
        <w:rPr>
          <w:kern w:val="2"/>
          <w:szCs w:val="24"/>
          <w:lang w:eastAsia="zh-TW"/>
        </w:rPr>
        <w:t>編號</w:t>
      </w:r>
      <w:r>
        <w:rPr>
          <w:rFonts w:hint="eastAsia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事故者ID</w:t>
      </w:r>
      <w:r>
        <w:rPr>
          <w:rFonts w:hint="eastAsia"/>
          <w:kern w:val="2"/>
          <w:szCs w:val="24"/>
          <w:lang w:eastAsia="zh-TW"/>
        </w:rPr>
        <w:t xml:space="preserve"> +</w:t>
      </w:r>
      <w:r w:rsidRPr="008F54D6">
        <w:rPr>
          <w:rFonts w:eastAsia="細明體"/>
          <w:kern w:val="2"/>
          <w:szCs w:val="24"/>
          <w:lang w:eastAsia="zh-TW"/>
        </w:rPr>
        <w:t xml:space="preserve">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>+</w:t>
      </w:r>
      <w:r w:rsidRPr="008F54D6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C.事故日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DTAAA001</w:t>
      </w:r>
      <w:r w:rsidRPr="00701852">
        <w:rPr>
          <w:kern w:val="2"/>
          <w:szCs w:val="24"/>
          <w:lang w:eastAsia="zh-TW"/>
        </w:rPr>
        <w:t xml:space="preserve"> A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486ADE" w:rsidRPr="00701852" w:rsidRDefault="00486AD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LEFT JOIN DTAA</w:t>
      </w:r>
      <w:r>
        <w:rPr>
          <w:rFonts w:hint="eastAsia"/>
          <w:kern w:val="2"/>
          <w:szCs w:val="24"/>
          <w:lang w:eastAsia="zh-TW"/>
        </w:rPr>
        <w:t>V002</w:t>
      </w:r>
      <w:r w:rsidRPr="00701852">
        <w:rPr>
          <w:kern w:val="2"/>
          <w:szCs w:val="24"/>
          <w:lang w:eastAsia="zh-TW"/>
        </w:rPr>
        <w:t xml:space="preserve"> C</w:t>
      </w:r>
    </w:p>
    <w:p w:rsidR="00486ADE" w:rsidRPr="00701852" w:rsidRDefault="00486AD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事故者ID</w:t>
      </w:r>
      <w:r w:rsidRPr="00701852">
        <w:rPr>
          <w:kern w:val="2"/>
          <w:szCs w:val="24"/>
          <w:lang w:eastAsia="zh-TW"/>
        </w:rPr>
        <w:t xml:space="preserve"> = C.</w:t>
      </w:r>
      <w:r>
        <w:rPr>
          <w:rFonts w:ascii="細明體" w:eastAsia="細明體" w:hAnsi="細明體" w:hint="eastAsia"/>
        </w:rPr>
        <w:t>事故者ID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C82B85" w:rsidRPr="00974F9E" w:rsidRDefault="00C82B8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452C40" w:rsidRPr="00B61D1F" w:rsidRDefault="00452C4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DD1655">
        <w:rPr>
          <w:rFonts w:eastAsia="細明體"/>
          <w:kern w:val="2"/>
          <w:szCs w:val="24"/>
          <w:lang w:eastAsia="zh-TW"/>
        </w:rPr>
        <w:t>種類</w:t>
      </w:r>
      <w:r>
        <w:rPr>
          <w:rFonts w:eastAsia="細明體" w:hint="eastAsia"/>
          <w:kern w:val="2"/>
          <w:szCs w:val="24"/>
          <w:lang w:eastAsia="zh-TW"/>
        </w:rPr>
        <w:t xml:space="preserve"> NOT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4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5605A6" w:rsidRDefault="00C82B8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="005605A6" w:rsidRPr="00701852">
        <w:rPr>
          <w:kern w:val="2"/>
          <w:szCs w:val="24"/>
          <w:lang w:eastAsia="zh-TW"/>
        </w:rPr>
        <w:t>.</w:t>
      </w:r>
      <w:r w:rsidR="005605A6" w:rsidRPr="00701852">
        <w:rPr>
          <w:kern w:val="2"/>
          <w:szCs w:val="24"/>
          <w:lang w:eastAsia="zh-TW"/>
        </w:rPr>
        <w:t>事故原因</w:t>
      </w:r>
      <w:r w:rsidR="005605A6" w:rsidRPr="00701852">
        <w:rPr>
          <w:kern w:val="2"/>
          <w:szCs w:val="24"/>
          <w:lang w:eastAsia="zh-TW"/>
        </w:rPr>
        <w:t xml:space="preserve"> </w:t>
      </w:r>
      <w:r w:rsidR="009E6486">
        <w:rPr>
          <w:rFonts w:hint="eastAsia"/>
          <w:kern w:val="2"/>
          <w:szCs w:val="24"/>
          <w:lang w:eastAsia="zh-TW"/>
        </w:rPr>
        <w:t>IN</w:t>
      </w:r>
      <w:r w:rsidR="005605A6" w:rsidRPr="00701852">
        <w:rPr>
          <w:kern w:val="2"/>
          <w:szCs w:val="24"/>
          <w:lang w:eastAsia="zh-TW"/>
        </w:rPr>
        <w:t xml:space="preserve"> </w:t>
      </w:r>
      <w:r w:rsidR="009E6486">
        <w:rPr>
          <w:rFonts w:hint="eastAsia"/>
          <w:kern w:val="2"/>
          <w:szCs w:val="24"/>
          <w:lang w:eastAsia="zh-TW"/>
        </w:rPr>
        <w:t>(</w:t>
      </w:r>
      <w:r w:rsidR="009E6486">
        <w:rPr>
          <w:kern w:val="2"/>
          <w:szCs w:val="24"/>
          <w:lang w:eastAsia="zh-TW"/>
        </w:rPr>
        <w:t>‘</w:t>
      </w:r>
      <w:r w:rsidR="009E6486">
        <w:rPr>
          <w:rFonts w:hint="eastAsia"/>
          <w:kern w:val="2"/>
          <w:szCs w:val="24"/>
          <w:lang w:eastAsia="zh-TW"/>
        </w:rPr>
        <w:t>79</w:t>
      </w:r>
      <w:r w:rsidR="009E6486">
        <w:rPr>
          <w:kern w:val="2"/>
          <w:szCs w:val="24"/>
          <w:lang w:eastAsia="zh-TW"/>
        </w:rPr>
        <w:t>’</w:t>
      </w:r>
      <w:r w:rsidR="009E6486">
        <w:rPr>
          <w:rFonts w:hint="eastAsia"/>
          <w:kern w:val="2"/>
          <w:szCs w:val="24"/>
          <w:lang w:eastAsia="zh-TW"/>
        </w:rPr>
        <w:t>,</w:t>
      </w:r>
      <w:r w:rsidR="005605A6" w:rsidRPr="00701852">
        <w:rPr>
          <w:kern w:val="2"/>
          <w:szCs w:val="24"/>
          <w:lang w:eastAsia="zh-TW"/>
        </w:rPr>
        <w:t>‘A05’</w:t>
      </w:r>
      <w:r w:rsidR="009E6486">
        <w:rPr>
          <w:rFonts w:hint="eastAsia"/>
          <w:kern w:val="2"/>
          <w:szCs w:val="24"/>
          <w:lang w:eastAsia="zh-TW"/>
        </w:rPr>
        <w:t>)</w:t>
      </w:r>
    </w:p>
    <w:p w:rsidR="004F42E7" w:rsidRDefault="004F42E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ascii="細明體" w:eastAsia="細明體" w:hAnsi="細明體" w:hint="eastAsia"/>
          <w:lang w:eastAsia="zh-TW"/>
        </w:rPr>
        <w:t xml:space="preserve">理賠保險金代號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BEE1</w:t>
      </w:r>
      <w:r>
        <w:rPr>
          <w:rFonts w:ascii="細明體" w:eastAsia="細明體" w:hAnsi="細明體"/>
          <w:lang w:eastAsia="zh-TW"/>
        </w:rPr>
        <w:t>’</w:t>
      </w:r>
    </w:p>
    <w:p w:rsidR="00896C5C" w:rsidRPr="00516B41" w:rsidRDefault="00896C5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&gt;= B.事故日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1年 OR C.事故日 &gt;= B.事故日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1年</w:t>
      </w:r>
    </w:p>
    <w:p w:rsidR="00896C5C" w:rsidRDefault="00896C5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&lt;  B.事故日 OR C.事故日  &lt;  B.事故日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716195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D3720F">
        <w:rPr>
          <w:rFonts w:hint="eastAsia"/>
          <w:kern w:val="2"/>
          <w:szCs w:val="24"/>
          <w:lang w:eastAsia="zh-TW"/>
        </w:rPr>
        <w:t>A.</w:t>
      </w:r>
      <w:r w:rsidR="00D3720F" w:rsidRPr="00701852">
        <w:rPr>
          <w:lang w:eastAsia="zh-TW"/>
        </w:rPr>
        <w:t>受理編號</w:t>
      </w:r>
      <w:r w:rsidR="00D3720F">
        <w:rPr>
          <w:rFonts w:hint="eastAsia"/>
          <w:lang w:eastAsia="zh-TW"/>
        </w:rPr>
        <w:t>+</w:t>
      </w:r>
      <w:r w:rsidR="008F54D6">
        <w:rPr>
          <w:rFonts w:hint="eastAsia"/>
          <w:kern w:val="2"/>
          <w:szCs w:val="24"/>
          <w:lang w:eastAsia="zh-TW"/>
        </w:rPr>
        <w:t>B</w:t>
      </w:r>
      <w:r w:rsidR="008F54D6" w:rsidRPr="00701852">
        <w:rPr>
          <w:kern w:val="2"/>
          <w:szCs w:val="24"/>
          <w:lang w:eastAsia="zh-TW"/>
        </w:rPr>
        <w:t>.</w:t>
      </w:r>
      <w:r w:rsidR="008F54D6">
        <w:rPr>
          <w:rFonts w:ascii="細明體" w:eastAsia="細明體" w:hAnsi="細明體" w:hint="eastAsia"/>
        </w:rPr>
        <w:t>事故者ID</w:t>
      </w:r>
      <w:r w:rsidR="008F54D6">
        <w:rPr>
          <w:rFonts w:hint="eastAsia"/>
          <w:kern w:val="2"/>
          <w:szCs w:val="24"/>
          <w:lang w:eastAsia="zh-TW"/>
        </w:rPr>
        <w:t xml:space="preserve"> +</w:t>
      </w:r>
      <w:r w:rsidR="008F54D6" w:rsidRPr="008F54D6">
        <w:rPr>
          <w:rFonts w:eastAsia="細明體"/>
          <w:kern w:val="2"/>
          <w:szCs w:val="24"/>
          <w:lang w:eastAsia="zh-TW"/>
        </w:rPr>
        <w:t xml:space="preserve"> </w:t>
      </w:r>
      <w:r w:rsidR="008F54D6">
        <w:rPr>
          <w:rFonts w:eastAsia="細明體"/>
          <w:kern w:val="2"/>
          <w:szCs w:val="24"/>
          <w:lang w:eastAsia="zh-TW"/>
        </w:rPr>
        <w:t>C</w:t>
      </w:r>
      <w:r w:rsidR="008F54D6">
        <w:rPr>
          <w:rFonts w:eastAsia="細明體" w:hint="eastAsia"/>
          <w:kern w:val="2"/>
          <w:szCs w:val="24"/>
          <w:lang w:eastAsia="zh-TW"/>
        </w:rPr>
        <w:t>.</w:t>
      </w:r>
      <w:r w:rsidR="008F54D6">
        <w:rPr>
          <w:rFonts w:ascii="細明體" w:eastAsia="細明體" w:hAnsi="細明體" w:hint="eastAsia"/>
        </w:rPr>
        <w:t>起始日</w:t>
      </w:r>
      <w:r w:rsidR="008F54D6">
        <w:rPr>
          <w:rFonts w:ascii="細明體" w:eastAsia="細明體" w:hAnsi="細明體" w:hint="eastAsia"/>
          <w:lang w:eastAsia="zh-TW"/>
        </w:rPr>
        <w:t>+</w:t>
      </w:r>
      <w:r w:rsidR="008F54D6" w:rsidRPr="008F54D6">
        <w:rPr>
          <w:rFonts w:ascii="細明體" w:eastAsia="細明體" w:hAnsi="細明體" w:hint="eastAsia"/>
          <w:lang w:eastAsia="zh-TW"/>
        </w:rPr>
        <w:t xml:space="preserve"> </w:t>
      </w:r>
      <w:r w:rsidR="008F54D6">
        <w:rPr>
          <w:rFonts w:ascii="細明體" w:eastAsia="細明體" w:hAnsi="細明體" w:hint="eastAsia"/>
          <w:lang w:eastAsia="zh-TW"/>
        </w:rPr>
        <w:t>C.事故日</w:t>
      </w:r>
    </w:p>
    <w:p w:rsidR="00716195" w:rsidRPr="00701852" w:rsidRDefault="00716195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A74306">
        <w:rPr>
          <w:rFonts w:eastAsia="細明體" w:hint="eastAsia"/>
          <w:kern w:val="2"/>
          <w:szCs w:val="24"/>
          <w:lang w:eastAsia="zh-TW"/>
        </w:rPr>
        <w:t>近期浮濫就診</w:t>
      </w:r>
      <w:r w:rsidRPr="00701852">
        <w:rPr>
          <w:kern w:val="2"/>
          <w:szCs w:val="24"/>
          <w:lang w:eastAsia="zh-TW"/>
        </w:rPr>
        <w:t>資料有誤，查無</w:t>
      </w:r>
      <w:r w:rsidR="00A74306">
        <w:rPr>
          <w:rFonts w:eastAsia="細明體" w:hint="eastAsia"/>
          <w:kern w:val="2"/>
          <w:szCs w:val="24"/>
          <w:lang w:eastAsia="zh-TW"/>
        </w:rPr>
        <w:t>近期浮濫就診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716195" w:rsidRPr="00701852" w:rsidRDefault="00716195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6938CE">
        <w:rPr>
          <w:rFonts w:eastAsia="細明體" w:hint="eastAsia"/>
          <w:kern w:val="2"/>
          <w:szCs w:val="24"/>
          <w:lang w:eastAsia="zh-TW"/>
        </w:rPr>
        <w:t>近期浮濫就診</w:t>
      </w:r>
      <w:r w:rsidRPr="00701852">
        <w:rPr>
          <w:kern w:val="2"/>
          <w:szCs w:val="24"/>
          <w:lang w:eastAsia="zh-TW"/>
        </w:rPr>
        <w:t>明細資料</w:t>
      </w:r>
      <w:r w:rsidRPr="00701852">
        <w:rPr>
          <w:kern w:val="2"/>
          <w:szCs w:val="24"/>
          <w:lang w:eastAsia="zh-TW"/>
        </w:rPr>
        <w:t>"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4232AB">
        <w:rPr>
          <w:rFonts w:hint="eastAsia"/>
          <w:kern w:val="2"/>
          <w:szCs w:val="24"/>
          <w:lang w:eastAsia="zh-TW"/>
        </w:rPr>
        <w:t>5</w:t>
      </w:r>
      <w:r w:rsidRPr="00701852">
        <w:rPr>
          <w:kern w:val="2"/>
          <w:szCs w:val="24"/>
          <w:lang w:eastAsia="zh-TW"/>
        </w:rPr>
        <w:t>讀取的件數。</w:t>
      </w:r>
    </w:p>
    <w:p w:rsidR="00716195" w:rsidRPr="000371CC" w:rsidRDefault="00716195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517058" w:rsidRPr="00517058">
        <w:rPr>
          <w:rFonts w:hint="eastAsia"/>
          <w:kern w:val="2"/>
          <w:szCs w:val="24"/>
          <w:shd w:val="pct15" w:color="auto" w:fill="FFFFFF"/>
          <w:lang w:eastAsia="zh-TW"/>
        </w:rPr>
        <w:t>近期浮濫就診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 w:rsidR="007A23BC">
        <w:rPr>
          <w:rFonts w:hint="eastAsia"/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受理編號視為一組：</w:t>
      </w:r>
    </w:p>
    <w:p w:rsidR="001164FC" w:rsidRDefault="001164FC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檢核是否為醫療件：</w:t>
      </w:r>
    </w:p>
    <w:p w:rsidR="001164FC" w:rsidRDefault="001164F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DTAAA011</w:t>
      </w:r>
    </w:p>
    <w:p w:rsidR="001164FC" w:rsidRDefault="001164F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1164FC" w:rsidRDefault="001164F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1164FC" w:rsidRDefault="001164F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1164FC" w:rsidRPr="00513338" w:rsidRDefault="001164F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是否核定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1164FC" w:rsidRDefault="001164F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164FC" w:rsidRPr="00513338" w:rsidRDefault="001164F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讀下一組資料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  <w:r w:rsidRPr="00701852">
        <w:rPr>
          <w:rFonts w:eastAsia="細明體"/>
          <w:lang w:eastAsia="zh-TW"/>
        </w:rPr>
        <w:t>(</w:t>
      </w:r>
      <w:r w:rsidRPr="00701852">
        <w:rPr>
          <w:rFonts w:eastAsia="細明體"/>
          <w:lang w:eastAsia="zh-TW"/>
        </w:rPr>
        <w:t>取第一筆</w:t>
      </w:r>
      <w:r w:rsidRPr="00701852">
        <w:rPr>
          <w:rFonts w:eastAsia="細明體"/>
          <w:lang w:eastAsia="zh-TW"/>
        </w:rPr>
        <w:t>)</w:t>
      </w:r>
    </w:p>
    <w:p w:rsidR="00716195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716195" w:rsidRPr="006A51B9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716195" w:rsidRPr="006A51B9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szCs w:val="24"/>
        </w:rPr>
        <w:t xml:space="preserve">IF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 w:rsidRPr="00701852">
        <w:rPr>
          <w:szCs w:val="24"/>
        </w:rPr>
        <w:t>=</w:t>
      </w:r>
      <w:r w:rsidRPr="00701852">
        <w:rPr>
          <w:kern w:val="2"/>
          <w:szCs w:val="24"/>
          <w:lang w:eastAsia="zh-TW"/>
        </w:rPr>
        <w:t xml:space="preserve"> ‘A05’</w:t>
      </w:r>
    </w:p>
    <w:p w:rsidR="00716195" w:rsidRPr="00701852" w:rsidRDefault="0071619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‘1’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‘C’</w:t>
      </w:r>
    </w:p>
    <w:p w:rsidR="00716195" w:rsidRPr="00701852" w:rsidRDefault="0071619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‘2’</w:t>
      </w:r>
    </w:p>
    <w:p w:rsidR="00C766BB" w:rsidRDefault="00C766B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 w:rsidRPr="00701852">
        <w:rPr>
          <w:kern w:val="2"/>
          <w:szCs w:val="24"/>
          <w:lang w:eastAsia="zh-TW"/>
        </w:rPr>
        <w:t>’</w:t>
      </w:r>
    </w:p>
    <w:p w:rsidR="00C766BB" w:rsidRDefault="00C766BB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766BB" w:rsidRDefault="00C766B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 I</w:t>
      </w:r>
      <w:r w:rsidRPr="00701852">
        <w:rPr>
          <w:szCs w:val="24"/>
        </w:rPr>
        <w:t xml:space="preserve">F </w:t>
      </w:r>
      <w:r w:rsidRPr="00701852">
        <w:rPr>
          <w:kern w:val="2"/>
          <w:szCs w:val="24"/>
          <w:lang w:eastAsia="zh-TW"/>
        </w:rPr>
        <w:t>B.</w:t>
      </w:r>
      <w:r w:rsidRPr="00701852">
        <w:rPr>
          <w:kern w:val="2"/>
          <w:szCs w:val="24"/>
          <w:lang w:eastAsia="zh-TW"/>
        </w:rPr>
        <w:t>事故原因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szCs w:val="24"/>
        </w:rPr>
        <w:t>開頭</w:t>
      </w:r>
      <w:r w:rsidRPr="00701852">
        <w:rPr>
          <w:kern w:val="2"/>
          <w:szCs w:val="24"/>
          <w:lang w:eastAsia="zh-TW"/>
        </w:rPr>
        <w:t>為</w:t>
      </w:r>
      <w:r w:rsidRPr="00701852">
        <w:rPr>
          <w:kern w:val="2"/>
          <w:szCs w:val="24"/>
          <w:lang w:eastAsia="zh-TW"/>
        </w:rPr>
        <w:t>‘</w:t>
      </w:r>
      <w:r w:rsidR="00610771"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’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ELSE</w:t>
      </w:r>
    </w:p>
    <w:p w:rsidR="00716195" w:rsidRPr="00701852" w:rsidRDefault="00716195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 xml:space="preserve"> = ‘X’</w:t>
      </w:r>
    </w:p>
    <w:p w:rsidR="00716195" w:rsidRDefault="00BF26F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 w:rsidR="00222185">
        <w:rPr>
          <w:rFonts w:hint="eastAsia"/>
          <w:kern w:val="2"/>
          <w:szCs w:val="24"/>
          <w:lang w:eastAsia="zh-TW"/>
        </w:rPr>
        <w:t>近一年住院天數、次數</w:t>
      </w:r>
      <w:r w:rsidR="00716195">
        <w:rPr>
          <w:rFonts w:hint="eastAsia"/>
          <w:kern w:val="2"/>
          <w:szCs w:val="24"/>
          <w:lang w:eastAsia="zh-TW"/>
        </w:rPr>
        <w:t>：</w:t>
      </w:r>
      <w:r w:rsidR="00716195">
        <w:rPr>
          <w:rFonts w:hint="eastAsia"/>
          <w:kern w:val="2"/>
          <w:szCs w:val="24"/>
          <w:lang w:eastAsia="zh-TW"/>
        </w:rPr>
        <w:t>(</w:t>
      </w:r>
      <w:r w:rsidR="00716195">
        <w:rPr>
          <w:rFonts w:hint="eastAsia"/>
          <w:kern w:val="2"/>
          <w:szCs w:val="24"/>
          <w:lang w:eastAsia="zh-TW"/>
        </w:rPr>
        <w:t>組內逐筆</w:t>
      </w:r>
      <w:r w:rsidR="00076D11">
        <w:rPr>
          <w:rFonts w:hint="eastAsia"/>
          <w:kern w:val="2"/>
          <w:szCs w:val="24"/>
          <w:lang w:eastAsia="zh-TW"/>
        </w:rPr>
        <w:t>BY</w:t>
      </w:r>
      <w:r w:rsidR="00076D11">
        <w:rPr>
          <w:rFonts w:hint="eastAsia"/>
          <w:kern w:val="2"/>
          <w:szCs w:val="24"/>
          <w:lang w:eastAsia="zh-TW"/>
        </w:rPr>
        <w:t>保單險別取大</w:t>
      </w:r>
      <w:r w:rsidR="00716195">
        <w:rPr>
          <w:rFonts w:hint="eastAsia"/>
          <w:kern w:val="2"/>
          <w:szCs w:val="24"/>
          <w:lang w:eastAsia="zh-TW"/>
        </w:rPr>
        <w:t>)</w:t>
      </w:r>
    </w:p>
    <w:p w:rsidR="005D3CB7" w:rsidRDefault="005D3CB7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C.</w:t>
      </w:r>
      <w:r>
        <w:rPr>
          <w:rFonts w:hint="eastAsia"/>
          <w:kern w:val="2"/>
          <w:szCs w:val="24"/>
          <w:lang w:eastAsia="zh-TW"/>
        </w:rPr>
        <w:t>保單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EC42F8">
        <w:rPr>
          <w:rFonts w:hint="eastAsia"/>
          <w:kern w:val="2"/>
          <w:szCs w:val="24"/>
          <w:lang w:eastAsia="zh-TW"/>
        </w:rPr>
        <w:t>&lt;&gt;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前次保單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EC42F8">
        <w:rPr>
          <w:rFonts w:hint="eastAsia"/>
          <w:kern w:val="2"/>
          <w:szCs w:val="24"/>
          <w:lang w:eastAsia="zh-TW"/>
        </w:rPr>
        <w:t>OR</w:t>
      </w:r>
      <w:r>
        <w:rPr>
          <w:rFonts w:hint="eastAsia"/>
          <w:kern w:val="2"/>
          <w:szCs w:val="24"/>
          <w:lang w:eastAsia="zh-TW"/>
        </w:rPr>
        <w:t xml:space="preserve"> C.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EC42F8">
        <w:rPr>
          <w:rFonts w:hint="eastAsia"/>
          <w:kern w:val="2"/>
          <w:szCs w:val="24"/>
          <w:lang w:eastAsia="zh-TW"/>
        </w:rPr>
        <w:t>&lt;&gt;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前次險別</w:t>
      </w:r>
    </w:p>
    <w:p w:rsidR="00EC42F8" w:rsidRDefault="0046376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F4169B">
        <w:rPr>
          <w:rFonts w:hint="eastAsia"/>
          <w:kern w:val="2"/>
          <w:szCs w:val="24"/>
          <w:lang w:eastAsia="zh-TW"/>
        </w:rPr>
        <w:t xml:space="preserve"> O_</w:t>
      </w:r>
      <w:r w:rsidR="00F4169B">
        <w:rPr>
          <w:rFonts w:hint="eastAsia"/>
          <w:kern w:val="2"/>
          <w:szCs w:val="24"/>
          <w:lang w:eastAsia="zh-TW"/>
        </w:rPr>
        <w:t>住院天數</w:t>
      </w:r>
      <w:r w:rsidR="00F4169B">
        <w:rPr>
          <w:rFonts w:hint="eastAsia"/>
          <w:kern w:val="2"/>
          <w:szCs w:val="24"/>
          <w:lang w:eastAsia="zh-TW"/>
        </w:rPr>
        <w:t xml:space="preserve"> &gt; </w:t>
      </w:r>
      <w:r w:rsidR="00F4169B">
        <w:rPr>
          <w:rFonts w:hint="eastAsia"/>
          <w:kern w:val="2"/>
          <w:szCs w:val="24"/>
          <w:lang w:eastAsia="zh-TW"/>
        </w:rPr>
        <w:t>前次住院天數</w:t>
      </w:r>
    </w:p>
    <w:p w:rsidR="00AA5D71" w:rsidRDefault="00EC49E4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前次住院天數</w:t>
      </w:r>
      <w:r>
        <w:rPr>
          <w:rFonts w:hint="eastAsia"/>
          <w:kern w:val="2"/>
          <w:szCs w:val="24"/>
          <w:lang w:eastAsia="zh-TW"/>
        </w:rPr>
        <w:t>=</w:t>
      </w:r>
      <w:r w:rsidRPr="00EC49E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住院天數</w:t>
      </w:r>
    </w:p>
    <w:p w:rsidR="00881493" w:rsidRDefault="00881493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</w:t>
      </w:r>
      <w:r w:rsidRPr="009919F5">
        <w:rPr>
          <w:rFonts w:eastAsia="細明體"/>
          <w:lang w:eastAsia="zh-TW"/>
        </w:rPr>
        <w:t>評分明細</w:t>
      </w:r>
      <w:r>
        <w:rPr>
          <w:lang w:eastAsia="zh-TW"/>
        </w:rPr>
        <w:t>C01</w:t>
      </w:r>
      <w:r>
        <w:rPr>
          <w:rFonts w:hint="eastAsia"/>
          <w:lang w:eastAsia="zh-TW"/>
        </w:rPr>
        <w:t>=</w:t>
      </w: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lang w:eastAsia="zh-TW"/>
        </w:rPr>
        <w:t>C01</w:t>
      </w:r>
    </w:p>
    <w:p w:rsidR="00F4169B" w:rsidRDefault="00F4169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 O_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 xml:space="preserve"> &gt; </w:t>
      </w:r>
      <w:r>
        <w:rPr>
          <w:rFonts w:hint="eastAsia"/>
          <w:kern w:val="2"/>
          <w:szCs w:val="24"/>
          <w:lang w:eastAsia="zh-TW"/>
        </w:rPr>
        <w:t>前次住院次數</w:t>
      </w:r>
    </w:p>
    <w:p w:rsidR="00EC49E4" w:rsidRDefault="00EC49E4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前次住院次數</w:t>
      </w:r>
      <w:r>
        <w:rPr>
          <w:rFonts w:hint="eastAsia"/>
          <w:kern w:val="2"/>
          <w:szCs w:val="24"/>
          <w:lang w:eastAsia="zh-TW"/>
        </w:rPr>
        <w:t>=</w:t>
      </w:r>
      <w:r w:rsidRPr="00EC49E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住院次數</w:t>
      </w:r>
    </w:p>
    <w:p w:rsidR="00881493" w:rsidRDefault="00881493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前次</w:t>
      </w:r>
      <w:r w:rsidRPr="009919F5">
        <w:rPr>
          <w:rFonts w:eastAsia="細明體"/>
          <w:lang w:eastAsia="zh-TW"/>
        </w:rPr>
        <w:t>評分明細</w:t>
      </w:r>
      <w:r>
        <w:rPr>
          <w:lang w:eastAsia="zh-TW"/>
        </w:rPr>
        <w:t>C0</w:t>
      </w:r>
      <w:r>
        <w:rPr>
          <w:rFonts w:hint="eastAsia"/>
          <w:lang w:eastAsia="zh-TW"/>
        </w:rPr>
        <w:t>2=</w:t>
      </w: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lang w:eastAsia="zh-TW"/>
        </w:rPr>
        <w:t>C0</w:t>
      </w:r>
      <w:r>
        <w:rPr>
          <w:rFonts w:hint="eastAsia"/>
          <w:lang w:eastAsia="zh-TW"/>
        </w:rPr>
        <w:t>2</w:t>
      </w:r>
    </w:p>
    <w:p w:rsidR="00710E03" w:rsidRPr="00710E03" w:rsidRDefault="00710E03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710E03" w:rsidRPr="00634CBF" w:rsidRDefault="00710E03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&gt;= B.事故日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1年 AND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起始日</w:t>
      </w:r>
      <w:r>
        <w:rPr>
          <w:rFonts w:ascii="細明體" w:eastAsia="細明體" w:hAnsi="細明體" w:hint="eastAsia"/>
          <w:lang w:eastAsia="zh-TW"/>
        </w:rPr>
        <w:t xml:space="preserve"> &lt;  B.事故日</w:t>
      </w:r>
    </w:p>
    <w:p w:rsidR="00634CBF" w:rsidRPr="00641C7D" w:rsidRDefault="002943DA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634CBF">
        <w:rPr>
          <w:rFonts w:hint="eastAsia"/>
          <w:kern w:val="2"/>
          <w:szCs w:val="24"/>
          <w:lang w:eastAsia="zh-TW"/>
        </w:rPr>
        <w:t>住院天數</w:t>
      </w:r>
      <w:r w:rsidR="00634CBF">
        <w:rPr>
          <w:rFonts w:hint="eastAsia"/>
          <w:kern w:val="2"/>
          <w:szCs w:val="24"/>
          <w:lang w:eastAsia="zh-TW"/>
        </w:rPr>
        <w:t xml:space="preserve"> = </w:t>
      </w:r>
      <w:r w:rsidR="00634CBF">
        <w:rPr>
          <w:rFonts w:hint="eastAsia"/>
          <w:kern w:val="2"/>
          <w:szCs w:val="24"/>
          <w:lang w:eastAsia="zh-TW"/>
        </w:rPr>
        <w:t>住院天數</w:t>
      </w:r>
      <w:r w:rsidR="00634CBF">
        <w:rPr>
          <w:rFonts w:hint="eastAsia"/>
          <w:kern w:val="2"/>
          <w:szCs w:val="24"/>
          <w:lang w:eastAsia="zh-TW"/>
        </w:rPr>
        <w:t xml:space="preserve"> + C.</w:t>
      </w:r>
      <w:r w:rsidR="00634CBF">
        <w:rPr>
          <w:rFonts w:ascii="細明體" w:eastAsia="細明體" w:hAnsi="細明體" w:hint="eastAsia"/>
          <w:lang w:eastAsia="zh-TW"/>
        </w:rPr>
        <w:t>給付天數</w:t>
      </w:r>
    </w:p>
    <w:p w:rsidR="00641C7D" w:rsidRPr="00710E03" w:rsidRDefault="002943DA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641C7D">
        <w:rPr>
          <w:rFonts w:ascii="細明體" w:eastAsia="細明體" w:hAnsi="細明體" w:hint="eastAsia"/>
          <w:lang w:eastAsia="zh-TW"/>
        </w:rPr>
        <w:t>住院次數 = 住院次數 + 1</w:t>
      </w:r>
    </w:p>
    <w:p w:rsidR="00710E03" w:rsidRDefault="00710E03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F74E5B" w:rsidRPr="00634CBF" w:rsidRDefault="00F74E5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 xml:space="preserve">事故日 &gt;= B.事故日 </w:t>
      </w:r>
      <w:r>
        <w:rPr>
          <w:rFonts w:ascii="細明體" w:eastAsia="細明體" w:hAnsi="細明體"/>
          <w:lang w:eastAsia="zh-TW"/>
        </w:rPr>
        <w:t>–</w:t>
      </w:r>
      <w:r>
        <w:rPr>
          <w:rFonts w:ascii="細明體" w:eastAsia="細明體" w:hAnsi="細明體" w:hint="eastAsia"/>
          <w:lang w:eastAsia="zh-TW"/>
        </w:rPr>
        <w:t xml:space="preserve"> 1年 AND </w:t>
      </w:r>
      <w:r>
        <w:rPr>
          <w:rFonts w:eastAsia="細明體"/>
          <w:kern w:val="2"/>
          <w:szCs w:val="24"/>
          <w:lang w:eastAsia="zh-TW"/>
        </w:rPr>
        <w:t>C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事故日 &lt;  B.事故日</w:t>
      </w:r>
    </w:p>
    <w:p w:rsidR="00F74E5B" w:rsidRPr="00641C7D" w:rsidRDefault="002943DA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F74E5B">
        <w:rPr>
          <w:rFonts w:hint="eastAsia"/>
          <w:kern w:val="2"/>
          <w:szCs w:val="24"/>
          <w:lang w:eastAsia="zh-TW"/>
        </w:rPr>
        <w:t>住院天數</w:t>
      </w:r>
      <w:r w:rsidR="00F74E5B">
        <w:rPr>
          <w:rFonts w:hint="eastAsia"/>
          <w:kern w:val="2"/>
          <w:szCs w:val="24"/>
          <w:lang w:eastAsia="zh-TW"/>
        </w:rPr>
        <w:t xml:space="preserve"> = </w:t>
      </w:r>
      <w:r w:rsidR="00F74E5B">
        <w:rPr>
          <w:rFonts w:hint="eastAsia"/>
          <w:kern w:val="2"/>
          <w:szCs w:val="24"/>
          <w:lang w:eastAsia="zh-TW"/>
        </w:rPr>
        <w:t>住院天數</w:t>
      </w:r>
      <w:r w:rsidR="00F74E5B">
        <w:rPr>
          <w:rFonts w:hint="eastAsia"/>
          <w:kern w:val="2"/>
          <w:szCs w:val="24"/>
          <w:lang w:eastAsia="zh-TW"/>
        </w:rPr>
        <w:t xml:space="preserve"> + C.</w:t>
      </w:r>
      <w:r w:rsidR="00F74E5B">
        <w:rPr>
          <w:rFonts w:ascii="細明體" w:eastAsia="細明體" w:hAnsi="細明體" w:hint="eastAsia"/>
          <w:lang w:eastAsia="zh-TW"/>
        </w:rPr>
        <w:t>給付天數</w:t>
      </w:r>
    </w:p>
    <w:p w:rsidR="00641C7D" w:rsidRPr="00710E03" w:rsidRDefault="002943DA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641C7D">
        <w:rPr>
          <w:rFonts w:ascii="細明體" w:eastAsia="細明體" w:hAnsi="細明體" w:hint="eastAsia"/>
          <w:lang w:eastAsia="zh-TW"/>
        </w:rPr>
        <w:t>住院次數 = 住院次數 + 1</w:t>
      </w:r>
    </w:p>
    <w:p w:rsidR="00716195" w:rsidRPr="00701852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評分明細</w:t>
      </w:r>
      <w:r w:rsidRPr="00701852">
        <w:rPr>
          <w:kern w:val="2"/>
          <w:szCs w:val="24"/>
          <w:lang w:eastAsia="zh-TW"/>
        </w:rPr>
        <w:t>：</w:t>
      </w:r>
    </w:p>
    <w:p w:rsidR="00FD3CBA" w:rsidRPr="00701852" w:rsidRDefault="00FD3CB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 xml:space="preserve">IF </w:t>
      </w:r>
      <w:r w:rsidRPr="00701852">
        <w:rPr>
          <w:rFonts w:eastAsia="細明體"/>
          <w:lang w:eastAsia="zh-TW"/>
        </w:rPr>
        <w:t>為組內第一筆</w:t>
      </w:r>
    </w:p>
    <w:p w:rsidR="00FD3CBA" w:rsidRPr="00701852" w:rsidRDefault="00FD3CB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>
        <w:rPr>
          <w:rFonts w:ascii="Arial" w:cs="Arial" w:hint="eastAsia"/>
          <w:lang w:eastAsia="zh-TW"/>
        </w:rPr>
        <w:t>受理編號</w:t>
      </w:r>
      <w:r w:rsidRPr="00701852">
        <w:rPr>
          <w:rFonts w:eastAsia="細明體"/>
          <w:lang w:eastAsia="zh-TW"/>
        </w:rPr>
        <w:t>= C.</w:t>
      </w:r>
      <w:r>
        <w:rPr>
          <w:rFonts w:ascii="Arial" w:cs="Arial" w:hint="eastAsia"/>
          <w:lang w:eastAsia="zh-TW"/>
        </w:rPr>
        <w:t>受理編號</w:t>
      </w:r>
    </w:p>
    <w:p w:rsidR="00FD3CBA" w:rsidRPr="00701852" w:rsidRDefault="00FD3CB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ELSE</w:t>
      </w:r>
    </w:p>
    <w:p w:rsidR="00FD3CBA" w:rsidRPr="00FD3CBA" w:rsidRDefault="00FD3CB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>
        <w:rPr>
          <w:rFonts w:ascii="Arial" w:cs="Arial" w:hint="eastAsia"/>
          <w:lang w:eastAsia="zh-TW"/>
        </w:rPr>
        <w:t>受理編號</w:t>
      </w:r>
      <w:r w:rsidRPr="00701852">
        <w:rPr>
          <w:rFonts w:eastAsia="細明體"/>
          <w:lang w:eastAsia="zh-TW"/>
        </w:rPr>
        <w:t>= ‘;’+C.</w:t>
      </w:r>
      <w:r>
        <w:rPr>
          <w:rFonts w:ascii="Arial" w:cs="Arial" w:hint="eastAsia"/>
          <w:lang w:eastAsia="zh-TW"/>
        </w:rPr>
        <w:t>受理編號</w:t>
      </w:r>
    </w:p>
    <w:p w:rsidR="00716195" w:rsidRPr="009919F5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 w:rsidR="00806560">
        <w:rPr>
          <w:lang w:eastAsia="zh-TW"/>
        </w:rPr>
        <w:t>C01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716195" w:rsidRPr="00701852" w:rsidTr="009F355E">
        <w:tc>
          <w:tcPr>
            <w:tcW w:w="3941" w:type="dxa"/>
            <w:shd w:val="clear" w:color="auto" w:fill="C0C0C0"/>
          </w:tcPr>
          <w:p w:rsidR="00716195" w:rsidRPr="00701852" w:rsidRDefault="00716195" w:rsidP="009F355E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716195" w:rsidRPr="00701852" w:rsidTr="009F355E">
        <w:tc>
          <w:tcPr>
            <w:tcW w:w="3941" w:type="dxa"/>
          </w:tcPr>
          <w:p w:rsidR="00716195" w:rsidRPr="00701852" w:rsidRDefault="00716195" w:rsidP="009F35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="008C4860">
              <w:rPr>
                <w:rFonts w:ascii="Arial" w:cs="Arial" w:hint="eastAsia"/>
                <w:sz w:val="20"/>
              </w:rPr>
              <w:t>受理編號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8C4860" w:rsidRPr="00701852" w:rsidTr="009F355E">
        <w:tc>
          <w:tcPr>
            <w:tcW w:w="3941" w:type="dxa"/>
          </w:tcPr>
          <w:p w:rsidR="008C4860" w:rsidRPr="00701852" w:rsidRDefault="008C4860" w:rsidP="008C4860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保單號碼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8C4860" w:rsidRPr="00701852" w:rsidTr="009F355E">
        <w:tc>
          <w:tcPr>
            <w:tcW w:w="3941" w:type="dxa"/>
          </w:tcPr>
          <w:p w:rsidR="008C4860" w:rsidRDefault="008C4860" w:rsidP="008C4860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險別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463CC2" w:rsidRPr="00701852" w:rsidTr="009F355E">
        <w:tc>
          <w:tcPr>
            <w:tcW w:w="3941" w:type="dxa"/>
          </w:tcPr>
          <w:p w:rsidR="00463CC2" w:rsidRDefault="00463CC2" w:rsidP="00D74D44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起始日</w:t>
            </w:r>
            <w:r>
              <w:rPr>
                <w:rFonts w:eastAsia="細明體"/>
              </w:rPr>
              <w:t>+’</w:t>
            </w:r>
            <w:r w:rsidR="00D74D44">
              <w:rPr>
                <w:rFonts w:eastAsia="細明體" w:hint="eastAsia"/>
              </w:rPr>
              <w:t>,</w:t>
            </w:r>
            <w:r w:rsidRPr="00701852">
              <w:rPr>
                <w:rFonts w:eastAsia="細明體"/>
              </w:rPr>
              <w:t>’+</w:t>
            </w:r>
            <w:r>
              <w:rPr>
                <w:rFonts w:eastAsia="細明體" w:hint="eastAsia"/>
              </w:rPr>
              <w:t xml:space="preserve"> </w:t>
            </w:r>
          </w:p>
        </w:tc>
      </w:tr>
      <w:tr w:rsidR="00D74D44" w:rsidRPr="00701852" w:rsidTr="009F355E">
        <w:tc>
          <w:tcPr>
            <w:tcW w:w="3941" w:type="dxa"/>
          </w:tcPr>
          <w:p w:rsidR="00D74D44" w:rsidRDefault="00D74D44" w:rsidP="008C4860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終止日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716195" w:rsidRPr="00701852" w:rsidTr="009F355E">
        <w:tc>
          <w:tcPr>
            <w:tcW w:w="3941" w:type="dxa"/>
          </w:tcPr>
          <w:p w:rsidR="00716195" w:rsidRPr="00701852" w:rsidRDefault="00716195" w:rsidP="00085488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C.</w:t>
            </w:r>
            <w:r w:rsidR="00463CC2">
              <w:rPr>
                <w:rFonts w:ascii="細明體" w:eastAsia="細明體" w:hAnsi="細明體" w:hint="eastAsia"/>
                <w:sz w:val="20"/>
              </w:rPr>
              <w:t>給付天數</w:t>
            </w:r>
          </w:p>
        </w:tc>
      </w:tr>
    </w:tbl>
    <w:p w:rsidR="00085488" w:rsidRPr="00085488" w:rsidRDefault="00085488" w:rsidP="00085488">
      <w:pPr>
        <w:pStyle w:val="Tabletext"/>
        <w:keepLines w:val="0"/>
        <w:spacing w:after="0" w:line="240" w:lineRule="auto"/>
        <w:ind w:left="3260"/>
        <w:rPr>
          <w:rFonts w:hint="eastAsia"/>
          <w:kern w:val="2"/>
          <w:szCs w:val="24"/>
          <w:lang w:eastAsia="zh-TW"/>
        </w:rPr>
      </w:pPr>
    </w:p>
    <w:p w:rsidR="00085488" w:rsidRDefault="0008548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lang w:eastAsia="zh-TW"/>
        </w:rPr>
        <w:t>C0</w:t>
      </w:r>
      <w:r>
        <w:rPr>
          <w:rFonts w:hint="eastAsia"/>
          <w:lang w:eastAsia="zh-TW"/>
        </w:rPr>
        <w:t>2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085488" w:rsidRPr="00701852" w:rsidTr="009F355E">
        <w:tc>
          <w:tcPr>
            <w:tcW w:w="3941" w:type="dxa"/>
            <w:shd w:val="clear" w:color="auto" w:fill="C0C0C0"/>
          </w:tcPr>
          <w:p w:rsidR="00085488" w:rsidRPr="00701852" w:rsidRDefault="00085488" w:rsidP="009F355E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085488" w:rsidRPr="00701852" w:rsidTr="009F355E">
        <w:tc>
          <w:tcPr>
            <w:tcW w:w="3941" w:type="dxa"/>
          </w:tcPr>
          <w:p w:rsidR="00085488" w:rsidRPr="00701852" w:rsidRDefault="00085488" w:rsidP="009F35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>
              <w:rPr>
                <w:rFonts w:ascii="Arial" w:cs="Arial" w:hint="eastAsia"/>
                <w:sz w:val="20"/>
              </w:rPr>
              <w:t>受理編號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085488" w:rsidRPr="00701852" w:rsidTr="009F355E">
        <w:tc>
          <w:tcPr>
            <w:tcW w:w="3941" w:type="dxa"/>
          </w:tcPr>
          <w:p w:rsidR="00085488" w:rsidRPr="00701852" w:rsidRDefault="00085488" w:rsidP="009F355E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保單號碼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085488" w:rsidRPr="00701852" w:rsidTr="009F355E">
        <w:tc>
          <w:tcPr>
            <w:tcW w:w="3941" w:type="dxa"/>
          </w:tcPr>
          <w:p w:rsidR="00085488" w:rsidRDefault="00085488" w:rsidP="009F355E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險別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A607C7" w:rsidRPr="00701852" w:rsidTr="009F355E">
        <w:tc>
          <w:tcPr>
            <w:tcW w:w="3941" w:type="dxa"/>
          </w:tcPr>
          <w:p w:rsidR="00A607C7" w:rsidRDefault="00A607C7" w:rsidP="00A121D9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起始日</w:t>
            </w:r>
            <w:r>
              <w:rPr>
                <w:rFonts w:eastAsia="細明體"/>
              </w:rPr>
              <w:t>+’</w:t>
            </w:r>
            <w:r>
              <w:rPr>
                <w:rFonts w:eastAsia="細明體" w:hint="eastAsia"/>
              </w:rPr>
              <w:t>,</w:t>
            </w:r>
            <w:r w:rsidRPr="00701852">
              <w:rPr>
                <w:rFonts w:eastAsia="細明體"/>
              </w:rPr>
              <w:t>’+</w:t>
            </w:r>
            <w:r>
              <w:rPr>
                <w:rFonts w:eastAsia="細明體" w:hint="eastAsia"/>
              </w:rPr>
              <w:t xml:space="preserve"> </w:t>
            </w:r>
          </w:p>
        </w:tc>
      </w:tr>
      <w:tr w:rsidR="00A607C7" w:rsidRPr="00701852" w:rsidTr="009F355E">
        <w:tc>
          <w:tcPr>
            <w:tcW w:w="3941" w:type="dxa"/>
          </w:tcPr>
          <w:p w:rsidR="00A607C7" w:rsidRDefault="00A607C7" w:rsidP="00A121D9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C.</w:t>
            </w:r>
            <w:r>
              <w:rPr>
                <w:rFonts w:ascii="細明體" w:eastAsia="細明體" w:hAnsi="細明體" w:hint="eastAsia"/>
                <w:sz w:val="20"/>
              </w:rPr>
              <w:t>終止日</w:t>
            </w:r>
            <w:r w:rsidRPr="00701852">
              <w:rPr>
                <w:rFonts w:eastAsia="細明體"/>
              </w:rPr>
              <w:t>+’,’+</w:t>
            </w:r>
          </w:p>
        </w:tc>
      </w:tr>
    </w:tbl>
    <w:p w:rsidR="00085488" w:rsidRDefault="00085488" w:rsidP="00085488">
      <w:pPr>
        <w:pStyle w:val="Tabletext"/>
        <w:keepLines w:val="0"/>
        <w:spacing w:after="0" w:line="240" w:lineRule="auto"/>
        <w:ind w:left="3260"/>
        <w:rPr>
          <w:rFonts w:hint="eastAsia"/>
          <w:kern w:val="2"/>
          <w:szCs w:val="24"/>
          <w:lang w:eastAsia="zh-TW"/>
        </w:rPr>
      </w:pPr>
    </w:p>
    <w:p w:rsidR="00CF2C21" w:rsidRDefault="00CF2C2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最後一組再取大：</w:t>
      </w:r>
    </w:p>
    <w:p w:rsidR="00253121" w:rsidRDefault="0025312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 O_</w:t>
      </w:r>
      <w:r>
        <w:rPr>
          <w:rFonts w:hint="eastAsia"/>
          <w:kern w:val="2"/>
          <w:szCs w:val="24"/>
          <w:lang w:eastAsia="zh-TW"/>
        </w:rPr>
        <w:t>住院天數</w:t>
      </w:r>
      <w:r w:rsidR="00E56397">
        <w:rPr>
          <w:rFonts w:hint="eastAsia"/>
          <w:kern w:val="2"/>
          <w:szCs w:val="24"/>
          <w:lang w:eastAsia="zh-TW"/>
        </w:rPr>
        <w:t xml:space="preserve"> &lt;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前次住院天數</w:t>
      </w:r>
    </w:p>
    <w:p w:rsidR="00253121" w:rsidRDefault="00E56397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253121">
        <w:rPr>
          <w:rFonts w:hint="eastAsia"/>
          <w:kern w:val="2"/>
          <w:szCs w:val="24"/>
          <w:lang w:eastAsia="zh-TW"/>
        </w:rPr>
        <w:t>前次住院天數</w:t>
      </w:r>
    </w:p>
    <w:p w:rsidR="00253121" w:rsidRDefault="00E56397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lang w:eastAsia="zh-TW"/>
        </w:rPr>
        <w:t>C01</w:t>
      </w:r>
      <w:r>
        <w:rPr>
          <w:rFonts w:hint="eastAsia"/>
          <w:lang w:eastAsia="zh-TW"/>
        </w:rPr>
        <w:t xml:space="preserve"> =</w:t>
      </w:r>
      <w:r w:rsidR="00253121">
        <w:rPr>
          <w:rFonts w:hint="eastAsia"/>
          <w:kern w:val="2"/>
          <w:szCs w:val="24"/>
          <w:lang w:eastAsia="zh-TW"/>
        </w:rPr>
        <w:t>前次</w:t>
      </w:r>
      <w:r w:rsidR="00253121" w:rsidRPr="009919F5">
        <w:rPr>
          <w:rFonts w:eastAsia="細明體"/>
          <w:lang w:eastAsia="zh-TW"/>
        </w:rPr>
        <w:t>評分明細</w:t>
      </w:r>
      <w:r w:rsidR="00253121">
        <w:rPr>
          <w:lang w:eastAsia="zh-TW"/>
        </w:rPr>
        <w:t>C01</w:t>
      </w:r>
    </w:p>
    <w:p w:rsidR="00253121" w:rsidRDefault="0025312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 O_</w:t>
      </w:r>
      <w:r>
        <w:rPr>
          <w:rFonts w:hint="eastAsia"/>
          <w:kern w:val="2"/>
          <w:szCs w:val="24"/>
          <w:lang w:eastAsia="zh-TW"/>
        </w:rPr>
        <w:t>住院次數</w:t>
      </w:r>
      <w:r w:rsidR="00E56397">
        <w:rPr>
          <w:rFonts w:hint="eastAsia"/>
          <w:kern w:val="2"/>
          <w:szCs w:val="24"/>
          <w:lang w:eastAsia="zh-TW"/>
        </w:rPr>
        <w:t xml:space="preserve"> &lt;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前次住院次數</w:t>
      </w:r>
    </w:p>
    <w:p w:rsidR="00253121" w:rsidRDefault="00E56397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住院次數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253121">
        <w:rPr>
          <w:rFonts w:hint="eastAsia"/>
          <w:kern w:val="2"/>
          <w:szCs w:val="24"/>
          <w:lang w:eastAsia="zh-TW"/>
        </w:rPr>
        <w:t>前次住院次數</w:t>
      </w:r>
    </w:p>
    <w:p w:rsidR="00253121" w:rsidRPr="00E56397" w:rsidRDefault="00E56397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56397">
        <w:rPr>
          <w:rFonts w:eastAsia="細明體"/>
          <w:lang w:eastAsia="zh-TW"/>
        </w:rPr>
        <w:t>O_</w:t>
      </w:r>
      <w:r w:rsidRPr="00E56397">
        <w:rPr>
          <w:rFonts w:eastAsia="細明體"/>
          <w:lang w:eastAsia="zh-TW"/>
        </w:rPr>
        <w:t>評分明細</w:t>
      </w:r>
      <w:r>
        <w:rPr>
          <w:lang w:eastAsia="zh-TW"/>
        </w:rPr>
        <w:t>C0</w:t>
      </w:r>
      <w:r>
        <w:rPr>
          <w:rFonts w:hint="eastAsia"/>
          <w:lang w:eastAsia="zh-TW"/>
        </w:rPr>
        <w:t>2 =</w:t>
      </w:r>
      <w:r w:rsidR="00253121" w:rsidRPr="00E56397">
        <w:rPr>
          <w:rFonts w:hint="eastAsia"/>
          <w:kern w:val="2"/>
          <w:szCs w:val="24"/>
          <w:lang w:eastAsia="zh-TW"/>
        </w:rPr>
        <w:t>前次</w:t>
      </w:r>
      <w:r w:rsidR="00253121" w:rsidRPr="00E56397">
        <w:rPr>
          <w:rFonts w:eastAsia="細明體"/>
          <w:lang w:eastAsia="zh-TW"/>
        </w:rPr>
        <w:t>評分明細</w:t>
      </w:r>
      <w:r w:rsidR="00253121">
        <w:rPr>
          <w:lang w:eastAsia="zh-TW"/>
        </w:rPr>
        <w:t>C0</w:t>
      </w:r>
      <w:r w:rsidR="00253121">
        <w:rPr>
          <w:rFonts w:hint="eastAsia"/>
          <w:lang w:eastAsia="zh-TW"/>
        </w:rPr>
        <w:t>2</w:t>
      </w:r>
    </w:p>
    <w:p w:rsidR="00716195" w:rsidRDefault="0071619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，每組寫入：</w:t>
      </w:r>
    </w:p>
    <w:p w:rsidR="00AE23B1" w:rsidRDefault="00AE23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上限為</w:t>
      </w:r>
      <w:r>
        <w:rPr>
          <w:rFonts w:hint="eastAsia"/>
          <w:kern w:val="2"/>
          <w:szCs w:val="24"/>
          <w:lang w:eastAsia="zh-TW"/>
        </w:rPr>
        <w:t>365</w:t>
      </w:r>
      <w:r>
        <w:rPr>
          <w:rFonts w:hint="eastAsia"/>
          <w:kern w:val="2"/>
          <w:szCs w:val="24"/>
          <w:lang w:eastAsia="zh-TW"/>
        </w:rPr>
        <w:t>天：</w:t>
      </w:r>
    </w:p>
    <w:p w:rsidR="00AE23B1" w:rsidRDefault="00AE23B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 xml:space="preserve"> &gt; 365</w:t>
      </w:r>
    </w:p>
    <w:p w:rsidR="00AE23B1" w:rsidRPr="00701852" w:rsidRDefault="00AE23B1" w:rsidP="007810C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住院天數</w:t>
      </w:r>
      <w:r>
        <w:rPr>
          <w:rFonts w:hint="eastAsia"/>
          <w:kern w:val="2"/>
          <w:szCs w:val="24"/>
          <w:lang w:eastAsia="zh-TW"/>
        </w:rPr>
        <w:t xml:space="preserve"> = 365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IF</w:t>
      </w:r>
      <w:r w:rsidRPr="00DF7C00">
        <w:rPr>
          <w:kern w:val="2"/>
          <w:szCs w:val="24"/>
          <w:lang w:eastAsia="zh-TW"/>
        </w:rPr>
        <w:t>輸入</w:t>
      </w:r>
      <w:r w:rsidRPr="00DF7C00">
        <w:rPr>
          <w:kern w:val="2"/>
          <w:szCs w:val="24"/>
          <w:lang w:eastAsia="zh-TW"/>
        </w:rPr>
        <w:t>.</w:t>
      </w:r>
      <w:r w:rsidRPr="00DF7C00">
        <w:rPr>
          <w:kern w:val="2"/>
          <w:szCs w:val="24"/>
          <w:lang w:eastAsia="zh-TW"/>
        </w:rPr>
        <w:t>整批或當日件</w:t>
      </w:r>
      <w:r w:rsidRPr="00DF7C00">
        <w:rPr>
          <w:kern w:val="2"/>
          <w:szCs w:val="24"/>
          <w:lang w:eastAsia="zh-TW"/>
        </w:rPr>
        <w:t xml:space="preserve"> = ‘D’ (</w:t>
      </w:r>
      <w:r w:rsidRPr="00DF7C00">
        <w:rPr>
          <w:kern w:val="2"/>
          <w:szCs w:val="24"/>
          <w:lang w:eastAsia="zh-TW"/>
        </w:rPr>
        <w:t>當日</w:t>
      </w:r>
      <w:r w:rsidRPr="00DF7C00">
        <w:rPr>
          <w:kern w:val="2"/>
          <w:szCs w:val="24"/>
          <w:lang w:eastAsia="zh-TW"/>
        </w:rPr>
        <w:t>)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716195" w:rsidRPr="00701852" w:rsidRDefault="007161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ELSE</w:t>
      </w:r>
    </w:p>
    <w:p w:rsidR="00716195" w:rsidRPr="00701852" w:rsidRDefault="0071619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716195" w:rsidRPr="00701852" w:rsidRDefault="00226D5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天數</w:t>
      </w:r>
      <w:r w:rsidR="00716195"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716195" w:rsidRPr="00701852" w:rsidTr="009F355E">
        <w:tc>
          <w:tcPr>
            <w:tcW w:w="1596" w:type="dxa"/>
            <w:shd w:val="clear" w:color="auto" w:fill="C0C0C0"/>
          </w:tcPr>
          <w:p w:rsidR="00716195" w:rsidRPr="00701852" w:rsidRDefault="00716195" w:rsidP="009F355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716195" w:rsidRPr="00701852" w:rsidRDefault="00716195" w:rsidP="009F355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716195" w:rsidRPr="00701852" w:rsidRDefault="00716195" w:rsidP="009F355E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716195" w:rsidRPr="00701852" w:rsidRDefault="00716195" w:rsidP="009F35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716195" w:rsidRPr="00824F77" w:rsidRDefault="00716195" w:rsidP="009F355E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716195" w:rsidRPr="00701852" w:rsidRDefault="00716195" w:rsidP="009F35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716195" w:rsidRPr="00824F77" w:rsidRDefault="00716195" w:rsidP="009F355E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716195" w:rsidRPr="00701852" w:rsidRDefault="00716195" w:rsidP="009F355E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716195" w:rsidRPr="00701852" w:rsidRDefault="00716195" w:rsidP="009F35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716195" w:rsidRPr="00701852" w:rsidRDefault="00716195" w:rsidP="002943D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2943DA">
              <w:rPr>
                <w:rFonts w:hint="eastAsia"/>
                <w:szCs w:val="24"/>
              </w:rPr>
              <w:t>C</w:t>
            </w:r>
            <w:r w:rsidRPr="00701852">
              <w:rPr>
                <w:szCs w:val="24"/>
              </w:rPr>
              <w:t>01’</w:t>
            </w:r>
          </w:p>
        </w:tc>
        <w:tc>
          <w:tcPr>
            <w:tcW w:w="1821" w:type="dxa"/>
          </w:tcPr>
          <w:p w:rsidR="00716195" w:rsidRPr="00701852" w:rsidRDefault="00716195" w:rsidP="009F35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716195" w:rsidRPr="00701852" w:rsidRDefault="002943DA" w:rsidP="009F355E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住院天數</w:t>
            </w:r>
          </w:p>
        </w:tc>
        <w:tc>
          <w:tcPr>
            <w:tcW w:w="1821" w:type="dxa"/>
          </w:tcPr>
          <w:p w:rsidR="00716195" w:rsidRPr="00701852" w:rsidRDefault="00716195" w:rsidP="009F355E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716195" w:rsidRPr="00701852" w:rsidRDefault="00716195" w:rsidP="002943D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 w:rsidR="002943DA">
              <w:rPr>
                <w:rFonts w:eastAsia="細明體" w:hint="eastAsia"/>
                <w:sz w:val="20"/>
              </w:rPr>
              <w:t>C</w:t>
            </w:r>
            <w:r>
              <w:rPr>
                <w:rFonts w:eastAsia="細明體" w:hint="eastAsia"/>
                <w:sz w:val="20"/>
              </w:rPr>
              <w:t>01</w:t>
            </w:r>
          </w:p>
        </w:tc>
        <w:tc>
          <w:tcPr>
            <w:tcW w:w="1821" w:type="dxa"/>
          </w:tcPr>
          <w:p w:rsidR="00716195" w:rsidRPr="00701852" w:rsidRDefault="00716195" w:rsidP="009F35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明細資料種類</w:t>
            </w:r>
          </w:p>
        </w:tc>
        <w:tc>
          <w:tcPr>
            <w:tcW w:w="2009" w:type="dxa"/>
          </w:tcPr>
          <w:p w:rsidR="00716195" w:rsidRPr="00701852" w:rsidRDefault="002943DA" w:rsidP="009F355E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821" w:type="dxa"/>
          </w:tcPr>
          <w:p w:rsidR="00716195" w:rsidRPr="00701852" w:rsidRDefault="00716195" w:rsidP="009F355E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16195" w:rsidRPr="00701852" w:rsidTr="009F355E">
        <w:tc>
          <w:tcPr>
            <w:tcW w:w="1596" w:type="dxa"/>
            <w:shd w:val="clear" w:color="auto" w:fill="FFFF99"/>
            <w:vAlign w:val="center"/>
          </w:tcPr>
          <w:p w:rsidR="00716195" w:rsidRPr="00701852" w:rsidRDefault="00716195" w:rsidP="009F355E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716195" w:rsidRPr="00701852" w:rsidRDefault="00716195" w:rsidP="009F355E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716195" w:rsidRPr="00701852" w:rsidRDefault="00716195" w:rsidP="009F355E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5A7973" w:rsidRPr="00226D55" w:rsidRDefault="00226D5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次數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5A7973" w:rsidRPr="00701852" w:rsidTr="00FA19A0">
        <w:tc>
          <w:tcPr>
            <w:tcW w:w="1596" w:type="dxa"/>
            <w:shd w:val="clear" w:color="auto" w:fill="C0C0C0"/>
          </w:tcPr>
          <w:p w:rsidR="005A7973" w:rsidRPr="00701852" w:rsidRDefault="005A7973" w:rsidP="00FA19A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5A7973" w:rsidRPr="00701852" w:rsidRDefault="005A7973" w:rsidP="00FA19A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5A7973" w:rsidRPr="00701852" w:rsidRDefault="005A7973" w:rsidP="00FA19A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5A7973" w:rsidRPr="00701852" w:rsidRDefault="005A7973" w:rsidP="00FA19A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5A7973" w:rsidRPr="00824F77" w:rsidRDefault="005A7973" w:rsidP="00FA19A0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5A7973" w:rsidRPr="00701852" w:rsidRDefault="005A7973" w:rsidP="00FA19A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5A7973" w:rsidRPr="00824F77" w:rsidRDefault="005A7973" w:rsidP="00FA19A0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5A7973" w:rsidRPr="00701852" w:rsidRDefault="005A7973" w:rsidP="00FA19A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5A7973" w:rsidRPr="00701852" w:rsidRDefault="005A7973" w:rsidP="00FA19A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5A7973" w:rsidRPr="00701852" w:rsidRDefault="005A7973" w:rsidP="00FA19A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C</w:t>
            </w:r>
            <w:r w:rsidRPr="00701852"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2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5A7973" w:rsidRPr="00701852" w:rsidRDefault="005A7973" w:rsidP="00FA19A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5A7973" w:rsidRPr="00701852" w:rsidRDefault="005A7973" w:rsidP="005A7973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hint="eastAsia"/>
                <w:szCs w:val="24"/>
              </w:rPr>
              <w:t>住院次數</w:t>
            </w:r>
          </w:p>
        </w:tc>
        <w:tc>
          <w:tcPr>
            <w:tcW w:w="1821" w:type="dxa"/>
          </w:tcPr>
          <w:p w:rsidR="005A7973" w:rsidRPr="00701852" w:rsidRDefault="005A7973" w:rsidP="00FA19A0">
            <w:pPr>
              <w:rPr>
                <w:rFonts w:eastAsia="標楷體"/>
                <w:sz w:val="20"/>
                <w:szCs w:val="20"/>
              </w:rPr>
            </w:pPr>
            <w:r w:rsidRPr="00701852">
              <w:rPr>
                <w:rFonts w:eastAsia="標楷體"/>
                <w:sz w:val="20"/>
                <w:szCs w:val="20"/>
              </w:rPr>
              <w:t>DEFAULT ‘0’</w:t>
            </w: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5A7973" w:rsidRPr="00701852" w:rsidRDefault="005A7973" w:rsidP="005A7973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C02</w:t>
            </w:r>
          </w:p>
        </w:tc>
        <w:tc>
          <w:tcPr>
            <w:tcW w:w="1821" w:type="dxa"/>
          </w:tcPr>
          <w:p w:rsidR="005A7973" w:rsidRPr="00701852" w:rsidRDefault="005A7973" w:rsidP="00FA19A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明細資料種類</w:t>
            </w:r>
          </w:p>
        </w:tc>
        <w:tc>
          <w:tcPr>
            <w:tcW w:w="2009" w:type="dxa"/>
          </w:tcPr>
          <w:p w:rsidR="005A7973" w:rsidRPr="00701852" w:rsidRDefault="005A7973" w:rsidP="00FA19A0">
            <w:pPr>
              <w:pStyle w:val="af"/>
              <w:ind w:leftChars="-6" w:left="-14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821" w:type="dxa"/>
          </w:tcPr>
          <w:p w:rsidR="005A7973" w:rsidRPr="00701852" w:rsidRDefault="005A7973" w:rsidP="00FA19A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A7973" w:rsidRPr="00701852" w:rsidTr="00FA19A0">
        <w:tc>
          <w:tcPr>
            <w:tcW w:w="1596" w:type="dxa"/>
            <w:shd w:val="clear" w:color="auto" w:fill="FFFF99"/>
            <w:vAlign w:val="center"/>
          </w:tcPr>
          <w:p w:rsidR="005A7973" w:rsidRPr="00701852" w:rsidRDefault="005A7973" w:rsidP="00FA19A0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5A7973" w:rsidRPr="00701852" w:rsidRDefault="005A7973" w:rsidP="00FA19A0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5A7973" w:rsidRPr="00701852" w:rsidRDefault="005A7973" w:rsidP="00FA19A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226D55" w:rsidRPr="00226D55" w:rsidRDefault="00226D55" w:rsidP="004427EC">
      <w:pPr>
        <w:pStyle w:val="Tabletext"/>
        <w:keepLines w:val="0"/>
        <w:spacing w:after="0" w:line="240" w:lineRule="auto"/>
        <w:ind w:left="3260"/>
        <w:rPr>
          <w:rFonts w:eastAsia="細明體" w:hint="eastAsia"/>
          <w:kern w:val="2"/>
          <w:szCs w:val="24"/>
          <w:lang w:eastAsia="zh-TW"/>
        </w:rPr>
      </w:pPr>
    </w:p>
    <w:p w:rsidR="00905145" w:rsidRDefault="0090514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905145">
        <w:rPr>
          <w:rFonts w:eastAsia="細明體" w:hint="eastAsia"/>
          <w:kern w:val="2"/>
          <w:szCs w:val="24"/>
          <w:lang w:eastAsia="zh-TW"/>
        </w:rPr>
        <w:t>發生錯誤</w:t>
      </w:r>
      <w:r w:rsidRPr="00905145">
        <w:rPr>
          <w:rFonts w:eastAsia="細明體" w:hint="eastAsia"/>
          <w:kern w:val="2"/>
          <w:szCs w:val="24"/>
          <w:lang w:eastAsia="zh-TW"/>
        </w:rPr>
        <w:t>(EXCEPTION)</w:t>
      </w:r>
      <w:r w:rsidRPr="00905145">
        <w:rPr>
          <w:rFonts w:eastAsia="細明體" w:hint="eastAsia"/>
          <w:kern w:val="2"/>
          <w:szCs w:val="24"/>
          <w:lang w:eastAsia="zh-TW"/>
        </w:rPr>
        <w:t>，需回壓線上計算檔：</w:t>
      </w:r>
    </w:p>
    <w:p w:rsidR="00905145" w:rsidRDefault="00905145" w:rsidP="00CA1C1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905145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905145">
        <w:rPr>
          <w:rFonts w:eastAsia="細明體" w:hint="eastAsia"/>
          <w:kern w:val="2"/>
          <w:szCs w:val="24"/>
          <w:lang w:eastAsia="zh-TW"/>
        </w:rPr>
        <w:t>輸入</w:t>
      </w:r>
      <w:r w:rsidRPr="00905145">
        <w:rPr>
          <w:rFonts w:eastAsia="細明體" w:hint="eastAsia"/>
          <w:kern w:val="2"/>
          <w:szCs w:val="24"/>
          <w:lang w:eastAsia="zh-TW"/>
        </w:rPr>
        <w:t>.</w:t>
      </w:r>
      <w:r w:rsidRPr="00905145">
        <w:rPr>
          <w:rFonts w:eastAsia="細明體" w:hint="eastAsia"/>
          <w:kern w:val="2"/>
          <w:szCs w:val="24"/>
          <w:lang w:eastAsia="zh-TW"/>
        </w:rPr>
        <w:t>整批或當日件</w:t>
      </w:r>
      <w:r w:rsidRPr="00905145">
        <w:rPr>
          <w:rFonts w:eastAsia="細明體" w:hint="eastAsia"/>
          <w:kern w:val="2"/>
          <w:szCs w:val="24"/>
          <w:lang w:eastAsia="zh-TW"/>
        </w:rPr>
        <w:t xml:space="preserve"> </w:t>
      </w:r>
      <w:ins w:id="82" w:author="FIS" w:date="2014-06-09T09:13:00Z">
        <w:r w:rsidR="00CA1C1D" w:rsidRPr="00CA1C1D">
          <w:rPr>
            <w:rFonts w:eastAsia="細明體" w:hint="eastAsia"/>
            <w:kern w:val="2"/>
            <w:szCs w:val="24"/>
            <w:lang w:eastAsia="zh-TW"/>
          </w:rPr>
          <w:t>IN (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‘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N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’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,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’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3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’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) (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線上即時、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3</w:t>
        </w:r>
        <w:r w:rsidR="00CA1C1D" w:rsidRPr="00CA1C1D">
          <w:rPr>
            <w:rFonts w:eastAsia="細明體" w:hint="eastAsia"/>
            <w:kern w:val="2"/>
            <w:szCs w:val="24"/>
            <w:lang w:eastAsia="zh-TW"/>
          </w:rPr>
          <w:t>登件</w:t>
        </w:r>
      </w:ins>
      <w:del w:id="83" w:author="FIS" w:date="2014-06-09T09:13:00Z">
        <w:r w:rsidRPr="00905145" w:rsidDel="00CA1C1D">
          <w:rPr>
            <w:rFonts w:eastAsia="細明體" w:hint="eastAsia"/>
            <w:kern w:val="2"/>
            <w:szCs w:val="24"/>
            <w:lang w:eastAsia="zh-TW"/>
          </w:rPr>
          <w:delText xml:space="preserve">= </w:delText>
        </w:r>
        <w:r w:rsidRPr="00905145" w:rsidDel="00CA1C1D">
          <w:rPr>
            <w:rFonts w:eastAsia="細明體" w:hint="eastAsia"/>
            <w:kern w:val="2"/>
            <w:szCs w:val="24"/>
            <w:lang w:eastAsia="zh-TW"/>
          </w:rPr>
          <w:delText>‘</w:delText>
        </w:r>
        <w:r w:rsidRPr="00905145" w:rsidDel="00CA1C1D">
          <w:rPr>
            <w:rFonts w:eastAsia="細明體" w:hint="eastAsia"/>
            <w:kern w:val="2"/>
            <w:szCs w:val="24"/>
            <w:lang w:eastAsia="zh-TW"/>
          </w:rPr>
          <w:delText>N</w:delText>
        </w:r>
        <w:r w:rsidRPr="00905145" w:rsidDel="00CA1C1D">
          <w:rPr>
            <w:rFonts w:eastAsia="細明體" w:hint="eastAsia"/>
            <w:kern w:val="2"/>
            <w:szCs w:val="24"/>
            <w:lang w:eastAsia="zh-TW"/>
          </w:rPr>
          <w:delText>’</w:delText>
        </w:r>
        <w:r w:rsidRPr="00905145" w:rsidDel="00CA1C1D">
          <w:rPr>
            <w:rFonts w:eastAsia="細明體" w:hint="eastAsia"/>
            <w:kern w:val="2"/>
            <w:szCs w:val="24"/>
            <w:lang w:eastAsia="zh-TW"/>
          </w:rPr>
          <w:delText>(</w:delText>
        </w:r>
        <w:r w:rsidRPr="00905145" w:rsidDel="00CA1C1D">
          <w:rPr>
            <w:rFonts w:eastAsia="細明體" w:hint="eastAsia"/>
            <w:kern w:val="2"/>
            <w:szCs w:val="24"/>
            <w:lang w:eastAsia="zh-TW"/>
          </w:rPr>
          <w:delText>線上即時</w:delText>
        </w:r>
      </w:del>
      <w:r w:rsidRPr="00905145">
        <w:rPr>
          <w:rFonts w:eastAsia="細明體" w:hint="eastAsia"/>
          <w:kern w:val="2"/>
          <w:szCs w:val="24"/>
          <w:lang w:eastAsia="zh-TW"/>
        </w:rPr>
        <w:t xml:space="preserve">) AND </w:t>
      </w:r>
      <w:r w:rsidRPr="00905145">
        <w:rPr>
          <w:rFonts w:eastAsia="細明體" w:hint="eastAsia"/>
          <w:kern w:val="2"/>
          <w:szCs w:val="24"/>
          <w:lang w:eastAsia="zh-TW"/>
        </w:rPr>
        <w:t>發生錯誤</w:t>
      </w:r>
      <w:r w:rsidRPr="00905145">
        <w:rPr>
          <w:rFonts w:eastAsia="細明體" w:hint="eastAsia"/>
          <w:kern w:val="2"/>
          <w:szCs w:val="24"/>
          <w:lang w:eastAsia="zh-TW"/>
        </w:rPr>
        <w:t>(EXCEPTION)</w:t>
      </w:r>
    </w:p>
    <w:p w:rsidR="00905145" w:rsidRDefault="0090514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905145">
        <w:rPr>
          <w:rFonts w:eastAsia="細明體" w:hint="eastAsia"/>
          <w:kern w:val="2"/>
          <w:szCs w:val="24"/>
          <w:lang w:eastAsia="zh-TW"/>
        </w:rPr>
        <w:t>CALL AA_V1Z007.uptDTAAV014()</w:t>
      </w:r>
      <w:r w:rsidRPr="00905145">
        <w:rPr>
          <w:rFonts w:eastAsia="細明體" w:hint="eastAsia"/>
          <w:kern w:val="2"/>
          <w:szCs w:val="24"/>
          <w:lang w:eastAsia="zh-TW"/>
        </w:rPr>
        <w:t>：</w:t>
      </w:r>
      <w:r w:rsidRPr="00905145">
        <w:rPr>
          <w:rFonts w:eastAsia="細明體" w:hint="eastAsia"/>
          <w:kern w:val="2"/>
          <w:szCs w:val="24"/>
          <w:lang w:eastAsia="zh-TW"/>
        </w:rPr>
        <w:t>(</w:t>
      </w:r>
      <w:r w:rsidRPr="00905145">
        <w:rPr>
          <w:rFonts w:eastAsia="細明體" w:hint="eastAsia"/>
          <w:kern w:val="2"/>
          <w:szCs w:val="24"/>
          <w:lang w:eastAsia="zh-TW"/>
        </w:rPr>
        <w:t>更新理賠偵測線上計算檔資料</w:t>
      </w:r>
      <w:r w:rsidRPr="00905145">
        <w:rPr>
          <w:rFonts w:eastAsia="細明體" w:hint="eastAsia"/>
          <w:kern w:val="2"/>
          <w:szCs w:val="24"/>
          <w:lang w:eastAsia="zh-TW"/>
        </w:rPr>
        <w:t>)</w:t>
      </w:r>
    </w:p>
    <w:p w:rsidR="00905145" w:rsidRDefault="0090514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905145">
        <w:rPr>
          <w:rFonts w:eastAsia="細明體" w:hint="eastAsia"/>
          <w:kern w:val="2"/>
          <w:szCs w:val="24"/>
          <w:lang w:eastAsia="zh-TW"/>
        </w:rPr>
        <w:t>傳入</w:t>
      </w:r>
      <w:r w:rsidRPr="00905145">
        <w:rPr>
          <w:rFonts w:eastAsia="細明體" w:hint="eastAsia"/>
          <w:kern w:val="2"/>
          <w:szCs w:val="24"/>
          <w:lang w:eastAsia="zh-TW"/>
        </w:rPr>
        <w:t xml:space="preserve"> </w:t>
      </w:r>
      <w:r w:rsidRPr="00905145">
        <w:rPr>
          <w:rFonts w:eastAsia="細明體" w:hint="eastAsia"/>
          <w:kern w:val="2"/>
          <w:szCs w:val="24"/>
          <w:lang w:eastAsia="zh-TW"/>
        </w:rPr>
        <w:t>線上計算檔資料</w:t>
      </w:r>
      <w:r w:rsidRPr="00905145">
        <w:rPr>
          <w:rFonts w:eastAsia="細明體"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673"/>
        <w:gridCol w:w="2157"/>
      </w:tblGrid>
      <w:tr w:rsidR="00905145" w:rsidRPr="00701852" w:rsidTr="00D07B60">
        <w:tc>
          <w:tcPr>
            <w:tcW w:w="1596" w:type="dxa"/>
            <w:shd w:val="clear" w:color="auto" w:fill="C0C0C0"/>
          </w:tcPr>
          <w:p w:rsidR="00905145" w:rsidRPr="00701852" w:rsidRDefault="00905145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673" w:type="dxa"/>
            <w:shd w:val="clear" w:color="auto" w:fill="C0C0C0"/>
          </w:tcPr>
          <w:p w:rsidR="00905145" w:rsidRPr="00701852" w:rsidRDefault="00905145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905145" w:rsidRPr="00701852" w:rsidRDefault="00905145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905145" w:rsidRPr="00701852" w:rsidTr="00D07B60">
        <w:tc>
          <w:tcPr>
            <w:tcW w:w="1596" w:type="dxa"/>
            <w:shd w:val="clear" w:color="auto" w:fill="FFFF99"/>
            <w:vAlign w:val="center"/>
          </w:tcPr>
          <w:p w:rsidR="00905145" w:rsidRPr="00701852" w:rsidRDefault="00905145" w:rsidP="00D07B60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673" w:type="dxa"/>
          </w:tcPr>
          <w:p w:rsidR="00905145" w:rsidRPr="00701852" w:rsidRDefault="00905145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905145" w:rsidRPr="00824F77" w:rsidRDefault="00905145" w:rsidP="00D07B60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905145" w:rsidRPr="00701852" w:rsidTr="00D07B60">
        <w:tc>
          <w:tcPr>
            <w:tcW w:w="1596" w:type="dxa"/>
            <w:shd w:val="clear" w:color="auto" w:fill="FFFF99"/>
            <w:vAlign w:val="center"/>
          </w:tcPr>
          <w:p w:rsidR="00905145" w:rsidRPr="00701852" w:rsidRDefault="00905145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673" w:type="dxa"/>
          </w:tcPr>
          <w:p w:rsidR="00905145" w:rsidRPr="00701852" w:rsidRDefault="00905145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157" w:type="dxa"/>
          </w:tcPr>
          <w:p w:rsidR="00905145" w:rsidRPr="00824F77" w:rsidRDefault="00905145" w:rsidP="00D07B60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CA1C1D" w:rsidRPr="00701852" w:rsidTr="00D07B60">
        <w:trPr>
          <w:ins w:id="84" w:author="FIS" w:date="2014-06-09T09:13:00Z"/>
        </w:trPr>
        <w:tc>
          <w:tcPr>
            <w:tcW w:w="1596" w:type="dxa"/>
            <w:shd w:val="clear" w:color="auto" w:fill="FFFF99"/>
            <w:vAlign w:val="center"/>
          </w:tcPr>
          <w:p w:rsidR="00CA1C1D" w:rsidRDefault="00CA1C1D" w:rsidP="00D07B60">
            <w:pPr>
              <w:rPr>
                <w:ins w:id="85" w:author="FIS" w:date="2014-06-09T09:13:00Z"/>
                <w:rFonts w:ascii="細明體" w:eastAsia="細明體" w:hAnsi="細明體" w:cs="Arial Unicode MS" w:hint="eastAsia"/>
                <w:sz w:val="20"/>
              </w:rPr>
            </w:pPr>
            <w:ins w:id="86" w:author="FIS" w:date="2014-06-09T09:13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673" w:type="dxa"/>
          </w:tcPr>
          <w:p w:rsidR="00CA1C1D" w:rsidRPr="00701852" w:rsidRDefault="00CA1C1D" w:rsidP="00D07B60">
            <w:pPr>
              <w:pStyle w:val="af"/>
              <w:ind w:leftChars="-6" w:left="-14"/>
              <w:rPr>
                <w:ins w:id="87" w:author="FIS" w:date="2014-06-09T09:13:00Z"/>
                <w:szCs w:val="24"/>
              </w:rPr>
            </w:pPr>
            <w:ins w:id="88" w:author="FIS" w:date="2014-06-09T09:13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CA1C1D" w:rsidRPr="00BB0156" w:rsidRDefault="00CA1C1D" w:rsidP="00D07B60">
            <w:pPr>
              <w:rPr>
                <w:ins w:id="89" w:author="FIS" w:date="2014-06-09T09:13:00Z"/>
                <w:rFonts w:eastAsia="標楷體" w:hint="eastAsia"/>
                <w:sz w:val="20"/>
                <w:szCs w:val="20"/>
              </w:rPr>
            </w:pPr>
            <w:ins w:id="90" w:author="FIS" w:date="2014-06-09T09:13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CA1C1D" w:rsidRPr="00701852" w:rsidTr="00D07B60">
        <w:tc>
          <w:tcPr>
            <w:tcW w:w="1596" w:type="dxa"/>
            <w:shd w:val="clear" w:color="auto" w:fill="FFFF99"/>
            <w:vAlign w:val="center"/>
          </w:tcPr>
          <w:p w:rsidR="00CA1C1D" w:rsidRPr="00701852" w:rsidRDefault="00CA1C1D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673" w:type="dxa"/>
          </w:tcPr>
          <w:p w:rsidR="00CA1C1D" w:rsidRPr="00701852" w:rsidRDefault="00CA1C1D" w:rsidP="00D07B60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CA1C1D" w:rsidRPr="00701852" w:rsidRDefault="00CA1C1D" w:rsidP="00D07B6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716195" w:rsidRPr="00701852" w:rsidRDefault="00716195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讀取下一組資料</w:t>
      </w:r>
    </w:p>
    <w:p w:rsidR="00E75C46" w:rsidRPr="00701852" w:rsidRDefault="00E75C46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381D59">
        <w:rPr>
          <w:rFonts w:eastAsia="細明體" w:hint="eastAsia"/>
          <w:kern w:val="2"/>
          <w:szCs w:val="24"/>
          <w:lang w:eastAsia="zh-TW"/>
        </w:rPr>
        <w:t>醫院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E75C46" w:rsidRPr="00701852" w:rsidRDefault="00E75C46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381D59">
        <w:rPr>
          <w:rFonts w:eastAsia="細明體" w:hint="eastAsia"/>
          <w:kern w:val="2"/>
          <w:szCs w:val="24"/>
          <w:lang w:eastAsia="zh-TW"/>
        </w:rPr>
        <w:t>4</w:t>
      </w:r>
      <w:r w:rsidRPr="00701852">
        <w:rPr>
          <w:rFonts w:eastAsia="細明體"/>
          <w:kern w:val="2"/>
          <w:szCs w:val="24"/>
          <w:lang w:eastAsia="zh-TW"/>
        </w:rPr>
        <w:t>’</w:t>
      </w:r>
      <w:r w:rsidR="005231B4">
        <w:rPr>
          <w:rFonts w:eastAsia="細明體" w:hint="eastAsia"/>
          <w:kern w:val="2"/>
          <w:szCs w:val="24"/>
          <w:lang w:eastAsia="zh-TW"/>
        </w:rPr>
        <w:t xml:space="preserve"> AND</w:t>
      </w:r>
      <w:r w:rsidR="00023DE8">
        <w:rPr>
          <w:rFonts w:eastAsia="細明體" w:hint="eastAsia"/>
          <w:kern w:val="2"/>
          <w:szCs w:val="24"/>
          <w:lang w:eastAsia="zh-TW"/>
        </w:rPr>
        <w:t xml:space="preserve"> </w:t>
      </w:r>
      <w:r w:rsidR="005231B4">
        <w:rPr>
          <w:rFonts w:hint="eastAsia"/>
          <w:kern w:val="2"/>
          <w:szCs w:val="24"/>
          <w:lang w:eastAsia="zh-TW"/>
        </w:rPr>
        <w:t>輸入</w:t>
      </w:r>
      <w:r w:rsidR="005231B4">
        <w:rPr>
          <w:rFonts w:hint="eastAsia"/>
          <w:kern w:val="2"/>
          <w:szCs w:val="24"/>
          <w:lang w:eastAsia="zh-TW"/>
        </w:rPr>
        <w:t>.</w:t>
      </w:r>
      <w:r w:rsidR="005231B4">
        <w:rPr>
          <w:rFonts w:hint="eastAsia"/>
          <w:kern w:val="2"/>
          <w:szCs w:val="24"/>
          <w:lang w:eastAsia="zh-TW"/>
        </w:rPr>
        <w:t>種類</w:t>
      </w:r>
      <w:r w:rsidR="005231B4">
        <w:rPr>
          <w:rFonts w:hint="eastAsia"/>
          <w:kern w:val="2"/>
          <w:szCs w:val="24"/>
          <w:lang w:eastAsia="zh-TW"/>
        </w:rPr>
        <w:t xml:space="preserve"> &gt; </w:t>
      </w:r>
      <w:r w:rsidR="005231B4">
        <w:rPr>
          <w:kern w:val="2"/>
          <w:szCs w:val="24"/>
          <w:lang w:eastAsia="zh-TW"/>
        </w:rPr>
        <w:t>‘</w:t>
      </w:r>
      <w:r w:rsidR="005231B4">
        <w:rPr>
          <w:rFonts w:hint="eastAsia"/>
          <w:kern w:val="2"/>
          <w:szCs w:val="24"/>
          <w:lang w:eastAsia="zh-TW"/>
        </w:rPr>
        <w:t>0</w:t>
      </w:r>
      <w:r w:rsidR="005231B4">
        <w:rPr>
          <w:kern w:val="2"/>
          <w:szCs w:val="24"/>
          <w:lang w:eastAsia="zh-TW"/>
        </w:rPr>
        <w:t>’</w:t>
      </w:r>
    </w:p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="00017ECA">
        <w:rPr>
          <w:rFonts w:eastAsia="細明體" w:hint="eastAsia"/>
          <w:kern w:val="2"/>
          <w:szCs w:val="24"/>
          <w:lang w:eastAsia="zh-TW"/>
        </w:rPr>
        <w:t>，如果沒有資料可不產生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DTAAA009</w:t>
      </w:r>
      <w:r w:rsidRPr="00701852">
        <w:rPr>
          <w:kern w:val="2"/>
          <w:szCs w:val="24"/>
          <w:lang w:eastAsia="zh-TW"/>
        </w:rPr>
        <w:t xml:space="preserve"> A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符合條件有多筆，取</w:t>
      </w:r>
      <w:r>
        <w:rPr>
          <w:rFonts w:hint="eastAsia"/>
          <w:kern w:val="2"/>
          <w:szCs w:val="24"/>
          <w:lang w:eastAsia="zh-TW"/>
        </w:rPr>
        <w:t xml:space="preserve">DISTINCT 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>)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6438DC" w:rsidRPr="00701852" w:rsidRDefault="006438DC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6438DC" w:rsidRPr="007B43F1" w:rsidRDefault="006438D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438DC">
        <w:rPr>
          <w:kern w:val="2"/>
          <w:szCs w:val="24"/>
          <w:lang w:eastAsia="zh-TW"/>
        </w:rPr>
        <w:t>ON A.</w:t>
      </w:r>
      <w:r w:rsidRPr="006438DC">
        <w:rPr>
          <w:kern w:val="2"/>
          <w:szCs w:val="24"/>
          <w:lang w:eastAsia="zh-TW"/>
        </w:rPr>
        <w:t>受理編號</w:t>
      </w:r>
      <w:r w:rsidRPr="00A50E9F">
        <w:rPr>
          <w:kern w:val="2"/>
          <w:szCs w:val="24"/>
          <w:lang w:eastAsia="zh-TW"/>
        </w:rPr>
        <w:t xml:space="preserve">= </w:t>
      </w:r>
      <w:r w:rsidRPr="00A50E9F">
        <w:rPr>
          <w:rFonts w:hint="eastAsia"/>
          <w:kern w:val="2"/>
          <w:szCs w:val="24"/>
          <w:lang w:eastAsia="zh-TW"/>
        </w:rPr>
        <w:t>C</w:t>
      </w:r>
      <w:r w:rsidRPr="00AA374C">
        <w:rPr>
          <w:kern w:val="2"/>
          <w:szCs w:val="24"/>
          <w:lang w:eastAsia="zh-TW"/>
        </w:rPr>
        <w:t>.</w:t>
      </w:r>
      <w:r w:rsidRPr="000410D8">
        <w:rPr>
          <w:kern w:val="2"/>
          <w:szCs w:val="24"/>
          <w:lang w:eastAsia="zh-TW"/>
        </w:rPr>
        <w:t>受理編號</w:t>
      </w:r>
    </w:p>
    <w:p w:rsidR="00042231" w:rsidRPr="00701852" w:rsidRDefault="0004223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V007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042231" w:rsidRPr="00701852" w:rsidRDefault="0004223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CB0EE6" w:rsidRPr="00701852" w:rsidRDefault="00CB0EE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3558B4" w:rsidRPr="00974F9E" w:rsidRDefault="003558B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</w:p>
    <w:p w:rsidR="00CB0EE6" w:rsidRDefault="00CB0EE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CA420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1703D4" w:rsidRPr="001703D4" w:rsidRDefault="001703D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1703D4" w:rsidRDefault="001703D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EF4EF5" w:rsidRDefault="00EF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1703D4" w:rsidRPr="001703D4" w:rsidRDefault="00EF4EF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="001703D4">
        <w:rPr>
          <w:rFonts w:eastAsia="細明體" w:hint="eastAsia"/>
          <w:kern w:val="2"/>
          <w:szCs w:val="24"/>
          <w:lang w:eastAsia="zh-TW"/>
        </w:rPr>
        <w:t>IF</w:t>
      </w:r>
      <w:r w:rsidR="001703D4">
        <w:rPr>
          <w:rFonts w:hint="eastAsia"/>
          <w:kern w:val="2"/>
          <w:szCs w:val="24"/>
          <w:lang w:eastAsia="zh-TW"/>
        </w:rPr>
        <w:t>輸入</w:t>
      </w:r>
      <w:r w:rsidR="001703D4">
        <w:rPr>
          <w:rFonts w:hint="eastAsia"/>
          <w:kern w:val="2"/>
          <w:szCs w:val="24"/>
          <w:lang w:eastAsia="zh-TW"/>
        </w:rPr>
        <w:t>.</w:t>
      </w:r>
      <w:r w:rsidR="001703D4">
        <w:rPr>
          <w:rFonts w:hint="eastAsia"/>
          <w:kern w:val="2"/>
          <w:szCs w:val="24"/>
          <w:lang w:eastAsia="zh-TW"/>
        </w:rPr>
        <w:t>種類</w:t>
      </w:r>
      <w:r w:rsidR="001703D4">
        <w:rPr>
          <w:rFonts w:hint="eastAsia"/>
          <w:kern w:val="2"/>
          <w:szCs w:val="24"/>
          <w:lang w:eastAsia="zh-TW"/>
        </w:rPr>
        <w:t>=</w:t>
      </w:r>
      <w:r w:rsidR="001703D4">
        <w:rPr>
          <w:kern w:val="2"/>
          <w:szCs w:val="24"/>
          <w:lang w:eastAsia="zh-TW"/>
        </w:rPr>
        <w:t>’</w:t>
      </w:r>
      <w:r w:rsidR="001703D4">
        <w:rPr>
          <w:rFonts w:hint="eastAsia"/>
          <w:kern w:val="2"/>
          <w:szCs w:val="24"/>
          <w:lang w:eastAsia="zh-TW"/>
        </w:rPr>
        <w:t>2</w:t>
      </w:r>
      <w:r w:rsidR="001703D4">
        <w:rPr>
          <w:kern w:val="2"/>
          <w:szCs w:val="24"/>
          <w:lang w:eastAsia="zh-TW"/>
        </w:rPr>
        <w:t>’</w:t>
      </w:r>
    </w:p>
    <w:p w:rsidR="001703D4" w:rsidRDefault="001703D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C%</w:t>
      </w:r>
      <w:r>
        <w:rPr>
          <w:rFonts w:eastAsia="細明體"/>
          <w:kern w:val="2"/>
          <w:szCs w:val="24"/>
          <w:lang w:eastAsia="zh-TW"/>
        </w:rPr>
        <w:t>’</w:t>
      </w:r>
    </w:p>
    <w:p w:rsidR="00EF4EF5" w:rsidRDefault="00EF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EF4EF5" w:rsidRPr="001703D4" w:rsidRDefault="00EF4EF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EF4EF5" w:rsidRDefault="00EF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A%</w:t>
      </w:r>
      <w:r>
        <w:rPr>
          <w:rFonts w:eastAsia="細明體"/>
          <w:kern w:val="2"/>
          <w:szCs w:val="24"/>
          <w:lang w:eastAsia="zh-TW"/>
        </w:rPr>
        <w:t>’</w:t>
      </w:r>
    </w:p>
    <w:p w:rsidR="00EF4EF5" w:rsidRPr="001703D4" w:rsidRDefault="00EF4EF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</w:p>
    <w:p w:rsidR="00EF4EF5" w:rsidRDefault="00EF4EF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B%</w:t>
      </w:r>
      <w:r>
        <w:rPr>
          <w:rFonts w:eastAsia="細明體"/>
          <w:kern w:val="2"/>
          <w:szCs w:val="24"/>
          <w:lang w:eastAsia="zh-TW"/>
        </w:rPr>
        <w:t>’</w:t>
      </w:r>
    </w:p>
    <w:p w:rsidR="00CB0EE6" w:rsidRPr="00701852" w:rsidRDefault="00CB0EE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CB0EE6" w:rsidRPr="00701852" w:rsidRDefault="00CB0EE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CB0EE6" w:rsidRDefault="00CB0EE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+C.</w:t>
      </w:r>
      <w:r>
        <w:rPr>
          <w:rFonts w:hint="eastAsia"/>
          <w:lang w:eastAsia="zh-TW"/>
        </w:rPr>
        <w:t>醫院代碼</w:t>
      </w:r>
    </w:p>
    <w:p w:rsidR="00811A30" w:rsidRDefault="00811A30" w:rsidP="00354CD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1A30">
        <w:rPr>
          <w:rFonts w:hint="eastAsia"/>
          <w:kern w:val="2"/>
          <w:szCs w:val="24"/>
          <w:lang w:eastAsia="zh-TW"/>
        </w:rPr>
        <w:t xml:space="preserve">ELSE IF </w:t>
      </w:r>
      <w:r w:rsidRPr="00811A30">
        <w:rPr>
          <w:rFonts w:hint="eastAsia"/>
          <w:kern w:val="2"/>
          <w:szCs w:val="24"/>
          <w:lang w:eastAsia="zh-TW"/>
        </w:rPr>
        <w:t>輸入</w:t>
      </w:r>
      <w:r w:rsidRPr="00811A30">
        <w:rPr>
          <w:rFonts w:hint="eastAsia"/>
          <w:kern w:val="2"/>
          <w:szCs w:val="24"/>
          <w:lang w:eastAsia="zh-TW"/>
        </w:rPr>
        <w:t>.</w:t>
      </w:r>
      <w:r w:rsidRPr="00811A30">
        <w:rPr>
          <w:rFonts w:hint="eastAsia"/>
          <w:kern w:val="2"/>
          <w:szCs w:val="24"/>
          <w:lang w:eastAsia="zh-TW"/>
        </w:rPr>
        <w:t>整批或當日件</w:t>
      </w:r>
      <w:r w:rsidRPr="00811A30">
        <w:rPr>
          <w:rFonts w:hint="eastAsia"/>
          <w:kern w:val="2"/>
          <w:szCs w:val="24"/>
          <w:lang w:eastAsia="zh-TW"/>
        </w:rPr>
        <w:t xml:space="preserve"> </w:t>
      </w:r>
      <w:ins w:id="91" w:author="FIS" w:date="2014-06-09T09:12:00Z">
        <w:r w:rsidR="00AA021F">
          <w:rPr>
            <w:kern w:val="2"/>
            <w:szCs w:val="24"/>
            <w:lang w:eastAsia="zh-TW"/>
          </w:rPr>
          <w:t>IN</w:t>
        </w:r>
      </w:ins>
      <w:ins w:id="92" w:author="FIS" w:date="2014-06-09T09:08:00Z">
        <w:r w:rsidR="00354CD0" w:rsidRPr="00354CD0">
          <w:rPr>
            <w:kern w:val="2"/>
            <w:szCs w:val="24"/>
            <w:lang w:eastAsia="zh-TW"/>
          </w:rPr>
          <w:t xml:space="preserve">  (‘N’,’3’)</w:t>
        </w:r>
        <w:r w:rsidR="00354CD0" w:rsidRPr="00354CD0" w:rsidDel="00354CD0">
          <w:rPr>
            <w:rFonts w:hint="eastAsia"/>
            <w:kern w:val="2"/>
            <w:szCs w:val="24"/>
            <w:lang w:eastAsia="zh-TW"/>
          </w:rPr>
          <w:t xml:space="preserve"> </w:t>
        </w:r>
      </w:ins>
      <w:del w:id="93" w:author="FIS" w:date="2014-06-09T09:08:00Z">
        <w:r w:rsidRPr="00811A30" w:rsidDel="00354CD0">
          <w:rPr>
            <w:rFonts w:hint="eastAsia"/>
            <w:kern w:val="2"/>
            <w:szCs w:val="24"/>
            <w:lang w:eastAsia="zh-TW"/>
          </w:rPr>
          <w:delText xml:space="preserve">&lt;&gt; </w:delText>
        </w:r>
        <w:r w:rsidRPr="00811A30" w:rsidDel="00354CD0">
          <w:rPr>
            <w:rFonts w:hint="eastAsia"/>
            <w:kern w:val="2"/>
            <w:szCs w:val="24"/>
            <w:lang w:eastAsia="zh-TW"/>
          </w:rPr>
          <w:delText>‘</w:delText>
        </w:r>
        <w:r w:rsidRPr="00811A30" w:rsidDel="00354CD0">
          <w:rPr>
            <w:rFonts w:hint="eastAsia"/>
            <w:kern w:val="2"/>
            <w:szCs w:val="24"/>
            <w:lang w:eastAsia="zh-TW"/>
          </w:rPr>
          <w:delText>N</w:delText>
        </w:r>
        <w:r w:rsidRPr="00811A30" w:rsidDel="00354CD0">
          <w:rPr>
            <w:rFonts w:hint="eastAsia"/>
            <w:kern w:val="2"/>
            <w:szCs w:val="24"/>
            <w:lang w:eastAsia="zh-TW"/>
          </w:rPr>
          <w:delText>’</w:delText>
        </w:r>
      </w:del>
      <w:r w:rsidRPr="00811A30">
        <w:rPr>
          <w:rFonts w:hint="eastAsia"/>
          <w:kern w:val="2"/>
          <w:szCs w:val="24"/>
          <w:lang w:eastAsia="zh-TW"/>
        </w:rPr>
        <w:t>(</w:t>
      </w:r>
      <w:r w:rsidRPr="00811A30">
        <w:rPr>
          <w:rFonts w:hint="eastAsia"/>
          <w:kern w:val="2"/>
          <w:szCs w:val="24"/>
          <w:lang w:eastAsia="zh-TW"/>
        </w:rPr>
        <w:t>線上即時</w:t>
      </w:r>
      <w:ins w:id="94" w:author="FIS" w:date="2014-06-09T09:08:00Z">
        <w:r w:rsidR="00354CD0" w:rsidRPr="00354CD0">
          <w:rPr>
            <w:rFonts w:hint="eastAsia"/>
            <w:kern w:val="2"/>
            <w:szCs w:val="24"/>
            <w:lang w:eastAsia="zh-TW"/>
          </w:rPr>
          <w:t>、</w:t>
        </w:r>
        <w:r w:rsidR="00354CD0" w:rsidRPr="00354CD0">
          <w:rPr>
            <w:rFonts w:hint="eastAsia"/>
            <w:kern w:val="2"/>
            <w:szCs w:val="24"/>
            <w:lang w:eastAsia="zh-TW"/>
          </w:rPr>
          <w:t>3</w:t>
        </w:r>
        <w:r w:rsidR="00354CD0" w:rsidRPr="00354CD0">
          <w:rPr>
            <w:rFonts w:hint="eastAsia"/>
            <w:kern w:val="2"/>
            <w:szCs w:val="24"/>
            <w:lang w:eastAsia="zh-TW"/>
          </w:rPr>
          <w:t>登件</w:t>
        </w:r>
      </w:ins>
      <w:r w:rsidRPr="00811A30">
        <w:rPr>
          <w:rFonts w:hint="eastAsia"/>
          <w:kern w:val="2"/>
          <w:szCs w:val="24"/>
          <w:lang w:eastAsia="zh-TW"/>
        </w:rPr>
        <w:t>)</w:t>
      </w:r>
    </w:p>
    <w:p w:rsidR="00811A30" w:rsidRPr="00701852" w:rsidRDefault="00811A3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811A30">
        <w:rPr>
          <w:color w:val="FF0000"/>
          <w:kern w:val="2"/>
          <w:szCs w:val="24"/>
          <w:lang w:eastAsia="zh-TW"/>
        </w:rPr>
        <w:t xml:space="preserve">DTAAV014 </w:t>
      </w:r>
      <w:r w:rsidRPr="00701852">
        <w:rPr>
          <w:kern w:val="2"/>
          <w:szCs w:val="24"/>
          <w:lang w:eastAsia="zh-TW"/>
        </w:rPr>
        <w:t>A</w:t>
      </w:r>
    </w:p>
    <w:p w:rsidR="00811A30" w:rsidRPr="00701852" w:rsidRDefault="00811A3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0 B</w:t>
      </w:r>
    </w:p>
    <w:p w:rsidR="00811A30" w:rsidRPr="00230F66" w:rsidRDefault="00811A3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0F66">
        <w:rPr>
          <w:kern w:val="2"/>
          <w:szCs w:val="24"/>
          <w:lang w:eastAsia="zh-TW"/>
        </w:rPr>
        <w:t>ON A.</w:t>
      </w:r>
      <w:r w:rsidRPr="00230F66">
        <w:rPr>
          <w:kern w:val="2"/>
          <w:szCs w:val="24"/>
          <w:lang w:eastAsia="zh-TW"/>
        </w:rPr>
        <w:t>受理編號</w:t>
      </w:r>
      <w:r w:rsidRPr="00230F66">
        <w:rPr>
          <w:kern w:val="2"/>
          <w:szCs w:val="24"/>
          <w:lang w:eastAsia="zh-TW"/>
        </w:rPr>
        <w:t>= B.</w:t>
      </w:r>
      <w:r w:rsidRPr="00230F66">
        <w:rPr>
          <w:kern w:val="2"/>
          <w:szCs w:val="24"/>
          <w:lang w:eastAsia="zh-TW"/>
        </w:rPr>
        <w:t>受理編號</w:t>
      </w:r>
    </w:p>
    <w:p w:rsidR="00811A30" w:rsidRPr="00701852" w:rsidRDefault="00811A3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811A30" w:rsidRPr="00701852" w:rsidRDefault="00811A3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811A30" w:rsidRPr="00701852" w:rsidRDefault="00811A3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V007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0B05F8" w:rsidRPr="00096DB9" w:rsidRDefault="00811A3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A449A">
        <w:rPr>
          <w:kern w:val="2"/>
          <w:szCs w:val="24"/>
          <w:lang w:eastAsia="zh-TW"/>
        </w:rPr>
        <w:t xml:space="preserve">ON </w:t>
      </w:r>
      <w:r w:rsidRPr="001D7B0E">
        <w:rPr>
          <w:rFonts w:hint="eastAsia"/>
          <w:kern w:val="2"/>
          <w:szCs w:val="24"/>
          <w:lang w:eastAsia="zh-TW"/>
        </w:rPr>
        <w:t>C</w:t>
      </w:r>
      <w:r w:rsidRPr="00C80FD4">
        <w:rPr>
          <w:kern w:val="2"/>
          <w:szCs w:val="24"/>
          <w:lang w:eastAsia="zh-TW"/>
        </w:rPr>
        <w:t>.</w:t>
      </w:r>
      <w:r w:rsidRPr="00C80FD4">
        <w:rPr>
          <w:rFonts w:ascii="細明體" w:eastAsia="細明體" w:hAnsi="細明體" w:hint="eastAsia"/>
          <w:lang w:eastAsia="zh-TW"/>
        </w:rPr>
        <w:t>醫院代碼</w:t>
      </w:r>
      <w:r w:rsidRPr="00C80FD4">
        <w:rPr>
          <w:kern w:val="2"/>
          <w:szCs w:val="24"/>
          <w:lang w:eastAsia="zh-TW"/>
        </w:rPr>
        <w:t xml:space="preserve"> = </w:t>
      </w:r>
      <w:r w:rsidRPr="00C80FD4">
        <w:rPr>
          <w:rFonts w:hint="eastAsia"/>
          <w:kern w:val="2"/>
          <w:szCs w:val="24"/>
          <w:lang w:eastAsia="zh-TW"/>
        </w:rPr>
        <w:t>D</w:t>
      </w:r>
      <w:r w:rsidRPr="00C80FD4">
        <w:rPr>
          <w:kern w:val="2"/>
          <w:szCs w:val="24"/>
          <w:lang w:eastAsia="zh-TW"/>
        </w:rPr>
        <w:t>.</w:t>
      </w:r>
      <w:r w:rsidRPr="00C80FD4">
        <w:rPr>
          <w:rFonts w:ascii="細明體" w:eastAsia="細明體" w:hAnsi="細明體" w:hint="eastAsia"/>
          <w:lang w:eastAsia="zh-TW"/>
        </w:rPr>
        <w:t>醫院代碼</w:t>
      </w:r>
      <w:r w:rsidR="000B05F8" w:rsidRPr="007F33C3">
        <w:rPr>
          <w:rFonts w:ascii="細明體" w:eastAsia="細明體" w:hAnsi="細明體" w:hint="eastAsia"/>
          <w:lang w:eastAsia="zh-TW"/>
        </w:rPr>
        <w:t xml:space="preserve"> AND A.</w:t>
      </w:r>
      <w:r w:rsidR="000B05F8" w:rsidRPr="006246F6">
        <w:rPr>
          <w:rFonts w:hint="eastAsia"/>
          <w:kern w:val="2"/>
          <w:szCs w:val="24"/>
          <w:lang w:eastAsia="zh-TW"/>
        </w:rPr>
        <w:t>模型分類</w:t>
      </w:r>
      <w:r w:rsidR="000B05F8" w:rsidRPr="00BB6B84">
        <w:rPr>
          <w:rFonts w:hint="eastAsia"/>
          <w:kern w:val="2"/>
          <w:szCs w:val="24"/>
          <w:lang w:eastAsia="zh-TW"/>
        </w:rPr>
        <w:t>=D</w:t>
      </w:r>
      <w:r w:rsidR="000B05F8" w:rsidRPr="00BB6B84">
        <w:rPr>
          <w:rFonts w:ascii="細明體" w:eastAsia="細明體" w:hAnsi="細明體" w:hint="eastAsia"/>
          <w:lang w:eastAsia="zh-TW"/>
        </w:rPr>
        <w:t>.</w:t>
      </w:r>
      <w:r w:rsidR="000B05F8" w:rsidRPr="00B378B2">
        <w:rPr>
          <w:rFonts w:hint="eastAsia"/>
          <w:kern w:val="2"/>
          <w:szCs w:val="24"/>
          <w:lang w:eastAsia="zh-TW"/>
        </w:rPr>
        <w:t>模型分類</w:t>
      </w:r>
    </w:p>
    <w:p w:rsidR="00811A30" w:rsidRPr="00701852" w:rsidRDefault="00811A3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811A30" w:rsidRDefault="000B05F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B05F8">
        <w:rPr>
          <w:rFonts w:hint="eastAsia"/>
          <w:kern w:val="2"/>
          <w:szCs w:val="24"/>
          <w:lang w:eastAsia="zh-TW"/>
        </w:rPr>
        <w:t>A.</w:t>
      </w:r>
      <w:r w:rsidRPr="000B05F8">
        <w:rPr>
          <w:rFonts w:hint="eastAsia"/>
          <w:kern w:val="2"/>
          <w:szCs w:val="24"/>
          <w:lang w:eastAsia="zh-TW"/>
        </w:rPr>
        <w:t>模型分類</w:t>
      </w:r>
      <w:r w:rsidRPr="000B05F8">
        <w:rPr>
          <w:rFonts w:hint="eastAsia"/>
          <w:kern w:val="2"/>
          <w:szCs w:val="24"/>
          <w:lang w:eastAsia="zh-TW"/>
        </w:rPr>
        <w:t xml:space="preserve"> = </w:t>
      </w:r>
      <w:r w:rsidRPr="000B05F8">
        <w:rPr>
          <w:rFonts w:hint="eastAsia"/>
          <w:kern w:val="2"/>
          <w:szCs w:val="24"/>
          <w:lang w:eastAsia="zh-TW"/>
        </w:rPr>
        <w:t>輸入</w:t>
      </w:r>
      <w:r w:rsidRPr="000B05F8">
        <w:rPr>
          <w:rFonts w:hint="eastAsia"/>
          <w:kern w:val="2"/>
          <w:szCs w:val="24"/>
          <w:lang w:eastAsia="zh-TW"/>
        </w:rPr>
        <w:t>.</w:t>
      </w:r>
      <w:r w:rsidRPr="000B05F8">
        <w:rPr>
          <w:rFonts w:hint="eastAsia"/>
          <w:kern w:val="2"/>
          <w:szCs w:val="24"/>
          <w:lang w:eastAsia="zh-TW"/>
        </w:rPr>
        <w:t>種類</w:t>
      </w:r>
    </w:p>
    <w:p w:rsidR="000B05F8" w:rsidRDefault="000B05F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B05F8">
        <w:rPr>
          <w:rFonts w:hint="eastAsia"/>
          <w:kern w:val="2"/>
          <w:szCs w:val="24"/>
          <w:lang w:eastAsia="zh-TW"/>
        </w:rPr>
        <w:t>A.</w:t>
      </w:r>
      <w:r w:rsidRPr="000B05F8">
        <w:rPr>
          <w:rFonts w:hint="eastAsia"/>
          <w:kern w:val="2"/>
          <w:szCs w:val="24"/>
          <w:lang w:eastAsia="zh-TW"/>
        </w:rPr>
        <w:t>計算終止時間</w:t>
      </w:r>
      <w:r w:rsidRPr="000B05F8">
        <w:rPr>
          <w:rFonts w:hint="eastAsia"/>
          <w:kern w:val="2"/>
          <w:szCs w:val="24"/>
          <w:lang w:eastAsia="zh-TW"/>
        </w:rPr>
        <w:t xml:space="preserve"> IS NULL</w:t>
      </w:r>
    </w:p>
    <w:p w:rsidR="000B05F8" w:rsidRDefault="000B05F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B05F8">
        <w:rPr>
          <w:rFonts w:hint="eastAsia"/>
          <w:kern w:val="2"/>
          <w:szCs w:val="24"/>
          <w:lang w:eastAsia="zh-TW"/>
        </w:rPr>
        <w:t>A.</w:t>
      </w:r>
      <w:r w:rsidRPr="000B05F8">
        <w:rPr>
          <w:rFonts w:hint="eastAsia"/>
          <w:kern w:val="2"/>
          <w:szCs w:val="24"/>
          <w:lang w:eastAsia="zh-TW"/>
        </w:rPr>
        <w:t>是否成功</w:t>
      </w:r>
      <w:r w:rsidRPr="000B05F8">
        <w:rPr>
          <w:rFonts w:hint="eastAsia"/>
          <w:kern w:val="2"/>
          <w:szCs w:val="24"/>
          <w:lang w:eastAsia="zh-TW"/>
        </w:rPr>
        <w:t xml:space="preserve"> =</w:t>
      </w:r>
      <w:r w:rsidRPr="000B05F8">
        <w:rPr>
          <w:rFonts w:hint="eastAsia"/>
          <w:kern w:val="2"/>
          <w:szCs w:val="24"/>
          <w:lang w:eastAsia="zh-TW"/>
        </w:rPr>
        <w:t>’</w:t>
      </w:r>
      <w:r w:rsidRPr="000B05F8">
        <w:rPr>
          <w:rFonts w:hint="eastAsia"/>
          <w:kern w:val="2"/>
          <w:szCs w:val="24"/>
          <w:lang w:eastAsia="zh-TW"/>
        </w:rPr>
        <w:t>N</w:t>
      </w:r>
      <w:r w:rsidRPr="000B05F8">
        <w:rPr>
          <w:rFonts w:hint="eastAsia"/>
          <w:kern w:val="2"/>
          <w:szCs w:val="24"/>
          <w:lang w:eastAsia="zh-TW"/>
        </w:rPr>
        <w:t>’</w:t>
      </w:r>
    </w:p>
    <w:p w:rsidR="000B05F8" w:rsidRDefault="000B05F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95" w:author="FIS" w:date="2014-06-09T09:08:00Z"/>
          <w:rFonts w:hint="eastAsia"/>
          <w:kern w:val="2"/>
          <w:szCs w:val="24"/>
          <w:lang w:eastAsia="zh-TW"/>
        </w:rPr>
      </w:pPr>
      <w:r w:rsidRPr="000B05F8">
        <w:rPr>
          <w:rFonts w:hint="eastAsia"/>
          <w:kern w:val="2"/>
          <w:szCs w:val="24"/>
          <w:lang w:eastAsia="zh-TW"/>
        </w:rPr>
        <w:t>A.</w:t>
      </w:r>
      <w:r w:rsidRPr="000B05F8">
        <w:rPr>
          <w:rFonts w:hint="eastAsia"/>
          <w:kern w:val="2"/>
          <w:szCs w:val="24"/>
          <w:lang w:eastAsia="zh-TW"/>
        </w:rPr>
        <w:t>錯誤訊息</w:t>
      </w:r>
      <w:r w:rsidRPr="000B05F8">
        <w:rPr>
          <w:rFonts w:hint="eastAsia"/>
          <w:kern w:val="2"/>
          <w:szCs w:val="24"/>
          <w:lang w:eastAsia="zh-TW"/>
        </w:rPr>
        <w:t xml:space="preserve"> IS NULL</w:t>
      </w:r>
    </w:p>
    <w:p w:rsidR="00354CD0" w:rsidRPr="00701852" w:rsidRDefault="00354CD0" w:rsidP="00354CD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ins w:id="96" w:author="FIS" w:date="2014-06-09T09:08:00Z">
        <w:r>
          <w:rPr>
            <w:rFonts w:hint="eastAsia"/>
            <w:kern w:val="2"/>
            <w:szCs w:val="24"/>
            <w:lang w:eastAsia="zh-TW"/>
          </w:rPr>
          <w:t>A.</w:t>
        </w:r>
        <w:r w:rsidRPr="00354CD0">
          <w:rPr>
            <w:rFonts w:hint="eastAsia"/>
            <w:kern w:val="2"/>
            <w:szCs w:val="24"/>
            <w:lang w:eastAsia="zh-TW"/>
          </w:rPr>
          <w:t>計算來源</w:t>
        </w:r>
        <w:r w:rsidRPr="00354CD0">
          <w:rPr>
            <w:rFonts w:hint="eastAsia"/>
            <w:kern w:val="2"/>
            <w:szCs w:val="24"/>
            <w:lang w:eastAsia="zh-TW"/>
          </w:rPr>
          <w:t>=</w:t>
        </w:r>
        <w:r w:rsidRPr="00354CD0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811A30" w:rsidRPr="00811A30" w:rsidRDefault="00811A3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+C.</w:t>
      </w:r>
      <w:r>
        <w:rPr>
          <w:rFonts w:hint="eastAsia"/>
          <w:lang w:eastAsia="zh-TW"/>
        </w:rPr>
        <w:t>醫院代碼</w:t>
      </w:r>
    </w:p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DTAAA001</w:t>
      </w:r>
      <w:r w:rsidRPr="00701852">
        <w:rPr>
          <w:kern w:val="2"/>
          <w:szCs w:val="24"/>
          <w:lang w:eastAsia="zh-TW"/>
        </w:rPr>
        <w:t xml:space="preserve"> A</w:t>
      </w:r>
    </w:p>
    <w:p w:rsidR="00230F66" w:rsidRPr="00701852" w:rsidRDefault="00230F6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0 B</w:t>
      </w:r>
    </w:p>
    <w:p w:rsidR="00230F66" w:rsidRPr="00230F66" w:rsidRDefault="00230F6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0F66">
        <w:rPr>
          <w:kern w:val="2"/>
          <w:szCs w:val="24"/>
          <w:lang w:eastAsia="zh-TW"/>
        </w:rPr>
        <w:t>ON A.</w:t>
      </w:r>
      <w:r w:rsidRPr="00230F66">
        <w:rPr>
          <w:kern w:val="2"/>
          <w:szCs w:val="24"/>
          <w:lang w:eastAsia="zh-TW"/>
        </w:rPr>
        <w:t>受理編號</w:t>
      </w:r>
      <w:r w:rsidRPr="00230F66">
        <w:rPr>
          <w:kern w:val="2"/>
          <w:szCs w:val="24"/>
          <w:lang w:eastAsia="zh-TW"/>
        </w:rPr>
        <w:t>= B.</w:t>
      </w:r>
      <w:r w:rsidRPr="00230F66">
        <w:rPr>
          <w:kern w:val="2"/>
          <w:szCs w:val="24"/>
          <w:lang w:eastAsia="zh-TW"/>
        </w:rPr>
        <w:t>受理編號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 w:rsidR="00E23C25"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 w:rsidR="00230F66">
        <w:rPr>
          <w:rFonts w:hint="eastAsia"/>
          <w:kern w:val="2"/>
          <w:szCs w:val="24"/>
          <w:lang w:eastAsia="zh-TW"/>
        </w:rPr>
        <w:t>C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 w:rsidR="00230F66"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E75C46" w:rsidRPr="00701852" w:rsidRDefault="000B68C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="00E75C46" w:rsidRPr="00701852">
        <w:rPr>
          <w:kern w:val="2"/>
          <w:szCs w:val="24"/>
          <w:lang w:eastAsia="zh-TW"/>
        </w:rPr>
        <w:t xml:space="preserve"> JOIN DTAA</w:t>
      </w:r>
      <w:r w:rsidR="00E75C46">
        <w:rPr>
          <w:rFonts w:hint="eastAsia"/>
          <w:kern w:val="2"/>
          <w:szCs w:val="24"/>
          <w:lang w:eastAsia="zh-TW"/>
        </w:rPr>
        <w:t>V00</w:t>
      </w:r>
      <w:r>
        <w:rPr>
          <w:rFonts w:hint="eastAsia"/>
          <w:kern w:val="2"/>
          <w:szCs w:val="24"/>
          <w:lang w:eastAsia="zh-TW"/>
        </w:rPr>
        <w:t>7</w:t>
      </w:r>
      <w:r w:rsidR="00230F66">
        <w:rPr>
          <w:kern w:val="2"/>
          <w:szCs w:val="24"/>
          <w:lang w:eastAsia="zh-TW"/>
        </w:rPr>
        <w:t xml:space="preserve"> </w:t>
      </w:r>
      <w:r w:rsidR="00230F66">
        <w:rPr>
          <w:rFonts w:hint="eastAsia"/>
          <w:kern w:val="2"/>
          <w:szCs w:val="24"/>
          <w:lang w:eastAsia="zh-TW"/>
        </w:rPr>
        <w:t>D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8857AA"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="00DD1DC3">
        <w:rPr>
          <w:rFonts w:ascii="細明體" w:eastAsia="細明體" w:hAnsi="細明體" w:hint="eastAsia"/>
          <w:lang w:eastAsia="zh-TW"/>
        </w:rPr>
        <w:t>醫院代碼</w:t>
      </w:r>
      <w:r w:rsidRPr="00701852">
        <w:rPr>
          <w:kern w:val="2"/>
          <w:szCs w:val="24"/>
          <w:lang w:eastAsia="zh-TW"/>
        </w:rPr>
        <w:t xml:space="preserve"> = </w:t>
      </w:r>
      <w:r w:rsidR="00230F66"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 w:rsidR="00DD1DC3">
        <w:rPr>
          <w:rFonts w:ascii="細明體" w:eastAsia="細明體" w:hAnsi="細明體" w:hint="eastAsia"/>
          <w:lang w:eastAsia="zh-TW"/>
        </w:rPr>
        <w:t>醫院代碼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3558B4" w:rsidRPr="00974F9E" w:rsidRDefault="003558B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EE5D3F" w:rsidRDefault="00EE5D3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CA420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F31980" w:rsidRPr="001703D4" w:rsidRDefault="00F3198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F31980" w:rsidRDefault="00F31980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F31980" w:rsidRPr="001703D4" w:rsidRDefault="00AE4F8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="00F31980">
        <w:rPr>
          <w:rFonts w:eastAsia="細明體" w:hint="eastAsia"/>
          <w:kern w:val="2"/>
          <w:szCs w:val="24"/>
          <w:lang w:eastAsia="zh-TW"/>
        </w:rPr>
        <w:t>IF</w:t>
      </w:r>
      <w:r w:rsidR="00F31980">
        <w:rPr>
          <w:rFonts w:hint="eastAsia"/>
          <w:kern w:val="2"/>
          <w:szCs w:val="24"/>
          <w:lang w:eastAsia="zh-TW"/>
        </w:rPr>
        <w:t>輸入</w:t>
      </w:r>
      <w:r w:rsidR="00F31980">
        <w:rPr>
          <w:rFonts w:hint="eastAsia"/>
          <w:kern w:val="2"/>
          <w:szCs w:val="24"/>
          <w:lang w:eastAsia="zh-TW"/>
        </w:rPr>
        <w:t>.</w:t>
      </w:r>
      <w:r w:rsidR="00F31980">
        <w:rPr>
          <w:rFonts w:hint="eastAsia"/>
          <w:kern w:val="2"/>
          <w:szCs w:val="24"/>
          <w:lang w:eastAsia="zh-TW"/>
        </w:rPr>
        <w:t>種類</w:t>
      </w:r>
      <w:r w:rsidR="00F31980">
        <w:rPr>
          <w:rFonts w:hint="eastAsia"/>
          <w:kern w:val="2"/>
          <w:szCs w:val="24"/>
          <w:lang w:eastAsia="zh-TW"/>
        </w:rPr>
        <w:t>=</w:t>
      </w:r>
      <w:r w:rsidR="00F31980">
        <w:rPr>
          <w:kern w:val="2"/>
          <w:szCs w:val="24"/>
          <w:lang w:eastAsia="zh-TW"/>
        </w:rPr>
        <w:t>’</w:t>
      </w:r>
      <w:r w:rsidR="00F31980">
        <w:rPr>
          <w:rFonts w:hint="eastAsia"/>
          <w:kern w:val="2"/>
          <w:szCs w:val="24"/>
          <w:lang w:eastAsia="zh-TW"/>
        </w:rPr>
        <w:t>2</w:t>
      </w:r>
      <w:r w:rsidR="00F31980">
        <w:rPr>
          <w:kern w:val="2"/>
          <w:szCs w:val="24"/>
          <w:lang w:eastAsia="zh-TW"/>
        </w:rPr>
        <w:t>’</w:t>
      </w:r>
    </w:p>
    <w:p w:rsidR="00F31980" w:rsidRDefault="00F31980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C%</w:t>
      </w:r>
      <w:r>
        <w:rPr>
          <w:rFonts w:eastAsia="細明體"/>
          <w:kern w:val="2"/>
          <w:szCs w:val="24"/>
          <w:lang w:eastAsia="zh-TW"/>
        </w:rPr>
        <w:t>’</w:t>
      </w:r>
    </w:p>
    <w:p w:rsidR="00CE0404" w:rsidRPr="001703D4" w:rsidRDefault="00CE040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CE0404" w:rsidRDefault="00CE040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A%</w:t>
      </w:r>
      <w:r>
        <w:rPr>
          <w:rFonts w:eastAsia="細明體"/>
          <w:kern w:val="2"/>
          <w:szCs w:val="24"/>
          <w:lang w:eastAsia="zh-TW"/>
        </w:rPr>
        <w:t>’</w:t>
      </w:r>
    </w:p>
    <w:p w:rsidR="00CE0404" w:rsidRPr="001703D4" w:rsidRDefault="00CE040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</w:p>
    <w:p w:rsidR="00CE0404" w:rsidRDefault="00CE040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B%</w:t>
      </w:r>
      <w:r>
        <w:rPr>
          <w:rFonts w:eastAsia="細明體"/>
          <w:kern w:val="2"/>
          <w:szCs w:val="24"/>
          <w:lang w:eastAsia="zh-TW"/>
        </w:rPr>
        <w:t>’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E75C46" w:rsidRPr="00701852" w:rsidRDefault="00E75C4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E75C46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</w:t>
      </w:r>
      <w:r w:rsidR="009F41E3">
        <w:rPr>
          <w:rFonts w:hint="eastAsia"/>
          <w:lang w:eastAsia="zh-TW"/>
        </w:rPr>
        <w:t>C.</w:t>
      </w:r>
      <w:r w:rsidR="009F41E3">
        <w:rPr>
          <w:rFonts w:hint="eastAsia"/>
          <w:lang w:eastAsia="zh-TW"/>
        </w:rPr>
        <w:t>醫院代碼</w:t>
      </w:r>
    </w:p>
    <w:p w:rsidR="00E75C46" w:rsidRPr="00701852" w:rsidRDefault="00E75C46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25196E">
        <w:rPr>
          <w:rFonts w:hint="eastAsia"/>
          <w:kern w:val="2"/>
          <w:szCs w:val="24"/>
          <w:lang w:eastAsia="zh-TW"/>
        </w:rPr>
        <w:t>醫院統計</w:t>
      </w:r>
      <w:r w:rsidRPr="00701852">
        <w:rPr>
          <w:kern w:val="2"/>
          <w:szCs w:val="24"/>
          <w:lang w:eastAsia="zh-TW"/>
        </w:rPr>
        <w:t>資料有誤，查無</w:t>
      </w:r>
      <w:r w:rsidR="0025196E">
        <w:rPr>
          <w:rFonts w:hint="eastAsia"/>
          <w:kern w:val="2"/>
          <w:szCs w:val="24"/>
          <w:lang w:eastAsia="zh-TW"/>
        </w:rPr>
        <w:t>醫院統計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E75C46" w:rsidRPr="00701852" w:rsidRDefault="00E75C46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0F7F52">
        <w:rPr>
          <w:rFonts w:hint="eastAsia"/>
          <w:kern w:val="2"/>
          <w:szCs w:val="24"/>
          <w:lang w:eastAsia="zh-TW"/>
        </w:rPr>
        <w:t>醫院統計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AC430A">
        <w:rPr>
          <w:rFonts w:hint="eastAsia"/>
          <w:kern w:val="2"/>
          <w:szCs w:val="24"/>
          <w:lang w:eastAsia="zh-TW"/>
        </w:rPr>
        <w:t>6</w:t>
      </w:r>
      <w:r w:rsidRPr="00701852">
        <w:rPr>
          <w:kern w:val="2"/>
          <w:szCs w:val="24"/>
          <w:lang w:eastAsia="zh-TW"/>
        </w:rPr>
        <w:t>讀取的件數。</w:t>
      </w:r>
    </w:p>
    <w:p w:rsidR="00E75C46" w:rsidRPr="000371CC" w:rsidRDefault="00E75C46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B55479" w:rsidRPr="00B55479">
        <w:rPr>
          <w:rFonts w:hint="eastAsia"/>
          <w:kern w:val="2"/>
          <w:szCs w:val="24"/>
          <w:shd w:val="pct15" w:color="auto" w:fill="FFFFFF"/>
          <w:lang w:eastAsia="zh-TW"/>
        </w:rPr>
        <w:t>醫院統計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E75C46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>
        <w:rPr>
          <w:rFonts w:hint="eastAsia"/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受理編號視為一組：</w:t>
      </w:r>
    </w:p>
    <w:p w:rsidR="004D1BED" w:rsidRPr="00B61D1F" w:rsidRDefault="004D1BED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AND </w:t>
      </w: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4D1BED" w:rsidRPr="00701852" w:rsidRDefault="004D1BED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D30BBA" w:rsidRDefault="00D30BBA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檢核是否為醫療件：</w:t>
      </w:r>
    </w:p>
    <w:p w:rsidR="00D30BBA" w:rsidRDefault="00D30BB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DTAAA011</w:t>
      </w:r>
    </w:p>
    <w:p w:rsidR="00D30BBA" w:rsidRDefault="00D30BB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D30BBA" w:rsidRDefault="00D30BB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D30BBA" w:rsidRDefault="00D30BB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D30BBA" w:rsidRPr="00513338" w:rsidRDefault="00D30BB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是否核定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D30BBA" w:rsidRDefault="00D30BB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D30BBA" w:rsidRPr="00513338" w:rsidRDefault="00D30BB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讀下一組資料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  <w:r w:rsidRPr="00701852">
        <w:rPr>
          <w:rFonts w:eastAsia="細明體"/>
          <w:lang w:eastAsia="zh-TW"/>
        </w:rPr>
        <w:t>(</w:t>
      </w:r>
      <w:r w:rsidRPr="00701852">
        <w:rPr>
          <w:rFonts w:eastAsia="細明體"/>
          <w:lang w:eastAsia="zh-TW"/>
        </w:rPr>
        <w:t>取第一筆</w:t>
      </w:r>
      <w:r w:rsidRPr="00701852">
        <w:rPr>
          <w:rFonts w:eastAsia="細明體"/>
          <w:lang w:eastAsia="zh-TW"/>
        </w:rPr>
        <w:t>)</w:t>
      </w:r>
    </w:p>
    <w:p w:rsidR="00E75C46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E75C46" w:rsidRPr="006A51B9" w:rsidRDefault="00E75C4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E75C46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 w:rsidR="00B5519D">
        <w:rPr>
          <w:rFonts w:hint="eastAsia"/>
          <w:kern w:val="2"/>
          <w:szCs w:val="24"/>
          <w:lang w:eastAsia="zh-TW"/>
        </w:rPr>
        <w:t>平均</w:t>
      </w:r>
      <w:r>
        <w:rPr>
          <w:rFonts w:hint="eastAsia"/>
          <w:kern w:val="2"/>
          <w:szCs w:val="24"/>
          <w:lang w:eastAsia="zh-TW"/>
        </w:rPr>
        <w:t>住院天數、</w:t>
      </w:r>
      <w:r w:rsidR="003F47D5">
        <w:rPr>
          <w:rFonts w:hint="eastAsia"/>
          <w:kern w:val="2"/>
          <w:szCs w:val="24"/>
          <w:lang w:eastAsia="zh-TW"/>
        </w:rPr>
        <w:t>住院</w:t>
      </w:r>
      <w:r>
        <w:rPr>
          <w:rFonts w:hint="eastAsia"/>
          <w:kern w:val="2"/>
          <w:szCs w:val="24"/>
          <w:lang w:eastAsia="zh-TW"/>
        </w:rPr>
        <w:t>次數</w:t>
      </w:r>
      <w:r w:rsidR="003F47D5">
        <w:rPr>
          <w:rFonts w:hint="eastAsia"/>
          <w:kern w:val="2"/>
          <w:szCs w:val="24"/>
          <w:lang w:eastAsia="zh-TW"/>
        </w:rPr>
        <w:t>、門診次數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組內逐筆</w:t>
      </w:r>
      <w:r>
        <w:rPr>
          <w:rFonts w:hint="eastAsia"/>
          <w:kern w:val="2"/>
          <w:szCs w:val="24"/>
          <w:lang w:eastAsia="zh-TW"/>
        </w:rPr>
        <w:t>)</w:t>
      </w:r>
    </w:p>
    <w:p w:rsidR="008B3DDA" w:rsidRDefault="00356D5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前次受編</w:t>
      </w:r>
      <w:r>
        <w:rPr>
          <w:rFonts w:hint="eastAsia"/>
          <w:kern w:val="2"/>
          <w:szCs w:val="24"/>
          <w:lang w:eastAsia="zh-TW"/>
        </w:rPr>
        <w:t xml:space="preserve"> AND C.</w:t>
      </w:r>
      <w:r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前次醫院代碼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若診斷書多張皆同家醫院，須排除重複</w:t>
      </w:r>
      <w:r>
        <w:rPr>
          <w:rFonts w:hint="eastAsia"/>
          <w:kern w:val="2"/>
          <w:szCs w:val="24"/>
          <w:lang w:eastAsia="zh-TW"/>
        </w:rPr>
        <w:t>)</w:t>
      </w:r>
    </w:p>
    <w:p w:rsidR="004717A8" w:rsidRDefault="004717A8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讀取下一筆資料</w:t>
      </w:r>
    </w:p>
    <w:p w:rsidR="00E75C46" w:rsidRDefault="00B52C9D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52C9D" w:rsidRDefault="00A35F4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總住院天數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總住院天數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A35F4B">
        <w:rPr>
          <w:rFonts w:hint="eastAsia"/>
          <w:kern w:val="2"/>
          <w:szCs w:val="24"/>
          <w:lang w:eastAsia="zh-TW"/>
        </w:rPr>
        <w:t>住院申請天數</w:t>
      </w:r>
    </w:p>
    <w:p w:rsidR="00933CEF" w:rsidRDefault="00933CE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總住院次數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總住院次數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933CEF">
        <w:rPr>
          <w:rFonts w:hint="eastAsia"/>
          <w:kern w:val="2"/>
          <w:szCs w:val="24"/>
          <w:lang w:eastAsia="zh-TW"/>
        </w:rPr>
        <w:t>住院申請張數</w:t>
      </w:r>
    </w:p>
    <w:p w:rsidR="008444CA" w:rsidRDefault="008444C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總門診次數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總門診次數</w:t>
      </w:r>
      <w:r>
        <w:rPr>
          <w:rFonts w:hint="eastAsia"/>
          <w:kern w:val="2"/>
          <w:szCs w:val="24"/>
          <w:lang w:eastAsia="zh-TW"/>
        </w:rPr>
        <w:t xml:space="preserve"> + D.</w:t>
      </w:r>
      <w:r>
        <w:rPr>
          <w:rFonts w:hint="eastAsia"/>
          <w:kern w:val="2"/>
          <w:szCs w:val="24"/>
          <w:lang w:eastAsia="zh-TW"/>
        </w:rPr>
        <w:t>門診</w:t>
      </w:r>
      <w:r w:rsidRPr="00933CEF">
        <w:rPr>
          <w:rFonts w:hint="eastAsia"/>
          <w:kern w:val="2"/>
          <w:szCs w:val="24"/>
          <w:lang w:eastAsia="zh-TW"/>
        </w:rPr>
        <w:t>申請張數</w:t>
      </w:r>
    </w:p>
    <w:p w:rsidR="002C6375" w:rsidRDefault="002C637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住院病患</w:t>
      </w:r>
      <w:r>
        <w:rPr>
          <w:rFonts w:hint="eastAsia"/>
          <w:kern w:val="2"/>
          <w:szCs w:val="24"/>
          <w:lang w:eastAsia="zh-TW"/>
        </w:rPr>
        <w:t>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住院病患</w:t>
      </w:r>
      <w:r>
        <w:rPr>
          <w:rFonts w:hint="eastAsia"/>
          <w:kern w:val="2"/>
          <w:szCs w:val="24"/>
          <w:lang w:eastAsia="zh-TW"/>
        </w:rPr>
        <w:t>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2C6375">
        <w:rPr>
          <w:rFonts w:hint="eastAsia"/>
          <w:kern w:val="2"/>
          <w:szCs w:val="24"/>
          <w:lang w:eastAsia="zh-TW"/>
        </w:rPr>
        <w:t>住院病患數</w:t>
      </w:r>
    </w:p>
    <w:p w:rsidR="002C6375" w:rsidRPr="00710E03" w:rsidRDefault="002C6375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門診病患數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門診病患數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2C6375">
        <w:rPr>
          <w:rFonts w:hint="eastAsia"/>
          <w:lang w:eastAsia="zh-TW"/>
        </w:rPr>
        <w:t xml:space="preserve"> </w:t>
      </w:r>
      <w:r w:rsidRPr="002C6375">
        <w:rPr>
          <w:rFonts w:hint="eastAsia"/>
          <w:kern w:val="2"/>
          <w:szCs w:val="24"/>
          <w:lang w:eastAsia="zh-TW"/>
        </w:rPr>
        <w:t>門診病患數</w:t>
      </w:r>
    </w:p>
    <w:p w:rsidR="00702567" w:rsidRDefault="0070256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判斷是否非授權醫院：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任一筆符合就算是</w:t>
      </w:r>
      <w:r>
        <w:rPr>
          <w:rFonts w:hint="eastAsia"/>
          <w:kern w:val="2"/>
          <w:szCs w:val="24"/>
          <w:lang w:eastAsia="zh-TW"/>
        </w:rPr>
        <w:t>)</w:t>
      </w:r>
    </w:p>
    <w:p w:rsidR="00584E96" w:rsidRDefault="00584E9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D.</w:t>
      </w:r>
      <w:r w:rsidRPr="00584E96">
        <w:rPr>
          <w:rFonts w:hint="eastAsia"/>
          <w:kern w:val="2"/>
          <w:szCs w:val="24"/>
          <w:lang w:eastAsia="zh-TW"/>
        </w:rPr>
        <w:t>未授權醫院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0B105A" w:rsidRPr="00702567" w:rsidRDefault="000B105A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2133F6" w:rsidRPr="00584E96">
        <w:rPr>
          <w:rFonts w:hint="eastAsia"/>
          <w:kern w:val="2"/>
          <w:szCs w:val="24"/>
          <w:lang w:eastAsia="zh-TW"/>
        </w:rPr>
        <w:t>未</w:t>
      </w:r>
      <w:r>
        <w:rPr>
          <w:rFonts w:hint="eastAsia"/>
          <w:kern w:val="2"/>
          <w:szCs w:val="24"/>
          <w:lang w:eastAsia="zh-TW"/>
        </w:rPr>
        <w:t>授權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584E96">
        <w:rPr>
          <w:rFonts w:hint="eastAsia"/>
          <w:kern w:val="2"/>
          <w:szCs w:val="24"/>
          <w:lang w:eastAsia="zh-TW"/>
        </w:rPr>
        <w:t xml:space="preserve">= </w:t>
      </w:r>
      <w:r w:rsidR="00584E96">
        <w:rPr>
          <w:kern w:val="2"/>
          <w:szCs w:val="24"/>
          <w:lang w:eastAsia="zh-TW"/>
        </w:rPr>
        <w:t>‘</w:t>
      </w:r>
      <w:r w:rsidR="00584E96">
        <w:rPr>
          <w:rFonts w:hint="eastAsia"/>
          <w:kern w:val="2"/>
          <w:szCs w:val="24"/>
          <w:lang w:eastAsia="zh-TW"/>
        </w:rPr>
        <w:t>Y</w:t>
      </w:r>
      <w:r w:rsidR="00584E96">
        <w:rPr>
          <w:kern w:val="2"/>
          <w:szCs w:val="24"/>
          <w:lang w:eastAsia="zh-TW"/>
        </w:rPr>
        <w:t>’</w:t>
      </w: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評分明細</w:t>
      </w:r>
      <w:r w:rsidRPr="00701852">
        <w:rPr>
          <w:kern w:val="2"/>
          <w:szCs w:val="24"/>
          <w:lang w:eastAsia="zh-TW"/>
        </w:rPr>
        <w:t>：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 xml:space="preserve">IF </w:t>
      </w:r>
      <w:r w:rsidRPr="00701852">
        <w:rPr>
          <w:rFonts w:eastAsia="細明體"/>
          <w:lang w:eastAsia="zh-TW"/>
        </w:rPr>
        <w:t>為組內第一筆</w:t>
      </w:r>
    </w:p>
    <w:p w:rsidR="00E75C46" w:rsidRPr="00701852" w:rsidRDefault="00E75C4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>
        <w:rPr>
          <w:rFonts w:ascii="Arial" w:cs="Arial" w:hint="eastAsia"/>
          <w:lang w:eastAsia="zh-TW"/>
        </w:rPr>
        <w:t>受理編號</w:t>
      </w:r>
      <w:r w:rsidRPr="00701852">
        <w:rPr>
          <w:rFonts w:eastAsia="細明體"/>
          <w:lang w:eastAsia="zh-TW"/>
        </w:rPr>
        <w:t xml:space="preserve">= </w:t>
      </w:r>
      <w:r w:rsidR="00682FE7">
        <w:rPr>
          <w:rFonts w:eastAsia="細明體" w:hint="eastAsia"/>
          <w:lang w:eastAsia="zh-TW"/>
        </w:rPr>
        <w:t>A</w:t>
      </w:r>
      <w:r w:rsidRPr="00701852">
        <w:rPr>
          <w:rFonts w:eastAsia="細明體"/>
          <w:lang w:eastAsia="zh-TW"/>
        </w:rPr>
        <w:t>.</w:t>
      </w:r>
      <w:r>
        <w:rPr>
          <w:rFonts w:ascii="Arial" w:cs="Arial" w:hint="eastAsia"/>
          <w:lang w:eastAsia="zh-TW"/>
        </w:rPr>
        <w:t>受理編號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ELSE</w:t>
      </w:r>
    </w:p>
    <w:p w:rsidR="00E75C46" w:rsidRPr="00FD3CBA" w:rsidRDefault="00E75C4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>
        <w:rPr>
          <w:rFonts w:ascii="Arial" w:cs="Arial" w:hint="eastAsia"/>
          <w:lang w:eastAsia="zh-TW"/>
        </w:rPr>
        <w:t>受理編號</w:t>
      </w:r>
      <w:r w:rsidRPr="00701852">
        <w:rPr>
          <w:rFonts w:eastAsia="細明體"/>
          <w:lang w:eastAsia="zh-TW"/>
        </w:rPr>
        <w:t>= ‘;’+</w:t>
      </w:r>
      <w:r w:rsidR="00682FE7">
        <w:rPr>
          <w:rFonts w:eastAsia="細明體" w:hint="eastAsia"/>
          <w:lang w:eastAsia="zh-TW"/>
        </w:rPr>
        <w:t>A</w:t>
      </w:r>
      <w:r w:rsidRPr="00701852">
        <w:rPr>
          <w:rFonts w:eastAsia="細明體"/>
          <w:lang w:eastAsia="zh-TW"/>
        </w:rPr>
        <w:t>.</w:t>
      </w:r>
      <w:r>
        <w:rPr>
          <w:rFonts w:ascii="Arial" w:cs="Arial" w:hint="eastAsia"/>
          <w:lang w:eastAsia="zh-TW"/>
        </w:rPr>
        <w:t>受理編號</w:t>
      </w:r>
    </w:p>
    <w:p w:rsidR="00E75C46" w:rsidRPr="009919F5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 w:rsidR="00EC1D80">
        <w:rPr>
          <w:rFonts w:eastAsia="細明體" w:hint="eastAsia"/>
          <w:lang w:eastAsia="zh-TW"/>
        </w:rPr>
        <w:t>F</w:t>
      </w:r>
      <w:r>
        <w:rPr>
          <w:lang w:eastAsia="zh-TW"/>
        </w:rPr>
        <w:t>01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E75C46" w:rsidRPr="00701852" w:rsidTr="00515D2A">
        <w:tc>
          <w:tcPr>
            <w:tcW w:w="3941" w:type="dxa"/>
            <w:shd w:val="clear" w:color="auto" w:fill="C0C0C0"/>
          </w:tcPr>
          <w:p w:rsidR="00E75C46" w:rsidRPr="00701852" w:rsidRDefault="00E75C46" w:rsidP="00515D2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246D4B" w:rsidRPr="00701852" w:rsidTr="00515D2A">
        <w:tc>
          <w:tcPr>
            <w:tcW w:w="3941" w:type="dxa"/>
          </w:tcPr>
          <w:p w:rsidR="00246D4B" w:rsidRPr="00701852" w:rsidRDefault="00246D4B" w:rsidP="00246D4B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75C46" w:rsidRPr="00701852" w:rsidTr="00515D2A">
        <w:tc>
          <w:tcPr>
            <w:tcW w:w="3941" w:type="dxa"/>
          </w:tcPr>
          <w:p w:rsidR="00E75C46" w:rsidRDefault="001F1C9F" w:rsidP="00515D2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Pr="00A35F4B">
              <w:rPr>
                <w:rFonts w:hint="eastAsia"/>
                <w:szCs w:val="24"/>
              </w:rPr>
              <w:t>住院申請天數</w:t>
            </w:r>
            <w:r w:rsidR="00E75C46" w:rsidRPr="00701852">
              <w:rPr>
                <w:rFonts w:eastAsia="細明體"/>
              </w:rPr>
              <w:t>+’,’+</w:t>
            </w:r>
          </w:p>
        </w:tc>
      </w:tr>
      <w:tr w:rsidR="00E75C46" w:rsidRPr="00701852" w:rsidTr="00515D2A">
        <w:tc>
          <w:tcPr>
            <w:tcW w:w="3941" w:type="dxa"/>
          </w:tcPr>
          <w:p w:rsidR="00E75C46" w:rsidRDefault="001F1C9F" w:rsidP="00515D2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Pr="00933CEF">
              <w:rPr>
                <w:rFonts w:hint="eastAsia"/>
                <w:szCs w:val="24"/>
              </w:rPr>
              <w:t>住院申請張數</w:t>
            </w:r>
            <w:r w:rsidR="00E75C46" w:rsidRPr="00701852">
              <w:rPr>
                <w:rFonts w:eastAsia="細明體"/>
              </w:rPr>
              <w:t>+’,’+</w:t>
            </w:r>
          </w:p>
        </w:tc>
      </w:tr>
      <w:tr w:rsidR="00F725DA" w:rsidRPr="00701852" w:rsidTr="00515D2A">
        <w:tc>
          <w:tcPr>
            <w:tcW w:w="3941" w:type="dxa"/>
          </w:tcPr>
          <w:p w:rsidR="00F725DA" w:rsidRDefault="00770205" w:rsidP="00770205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SUM(</w:t>
            </w:r>
            <w:r w:rsidR="00F725DA">
              <w:rPr>
                <w:rFonts w:hint="eastAsia"/>
                <w:szCs w:val="24"/>
              </w:rPr>
              <w:t>D.</w:t>
            </w:r>
            <w:r w:rsidR="00F725DA" w:rsidRPr="00A35F4B">
              <w:rPr>
                <w:rFonts w:hint="eastAsia"/>
                <w:szCs w:val="24"/>
              </w:rPr>
              <w:t>住院申請天數</w:t>
            </w:r>
            <w:r>
              <w:rPr>
                <w:rFonts w:hint="eastAsia"/>
                <w:szCs w:val="24"/>
              </w:rPr>
              <w:t>)</w:t>
            </w:r>
            <w:r w:rsidR="00F725DA"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SUM(</w:t>
            </w:r>
            <w:r w:rsidR="00F725DA">
              <w:rPr>
                <w:rFonts w:hint="eastAsia"/>
                <w:szCs w:val="24"/>
              </w:rPr>
              <w:t>D.</w:t>
            </w:r>
            <w:r w:rsidR="00F725DA" w:rsidRPr="00933CEF">
              <w:rPr>
                <w:rFonts w:hint="eastAsia"/>
                <w:szCs w:val="24"/>
              </w:rPr>
              <w:t>住院申請張數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783F3B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 w:rsidR="00783F3B"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>
        <w:rPr>
          <w:rFonts w:hint="eastAsia"/>
          <w:lang w:eastAsia="zh-TW"/>
        </w:rPr>
        <w:t>2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783F3B" w:rsidRPr="00701852" w:rsidTr="00515D2A">
        <w:tc>
          <w:tcPr>
            <w:tcW w:w="3941" w:type="dxa"/>
            <w:shd w:val="clear" w:color="auto" w:fill="C0C0C0"/>
          </w:tcPr>
          <w:p w:rsidR="00783F3B" w:rsidRPr="00701852" w:rsidRDefault="00783F3B" w:rsidP="00515D2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783F3B" w:rsidRPr="00701852" w:rsidTr="00515D2A">
        <w:tc>
          <w:tcPr>
            <w:tcW w:w="3941" w:type="dxa"/>
          </w:tcPr>
          <w:p w:rsidR="00783F3B" w:rsidRPr="00701852" w:rsidRDefault="00783F3B" w:rsidP="00515D2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783F3B" w:rsidRPr="00701852" w:rsidTr="00515D2A">
        <w:tc>
          <w:tcPr>
            <w:tcW w:w="3941" w:type="dxa"/>
          </w:tcPr>
          <w:p w:rsidR="00783F3B" w:rsidRDefault="00783F3B" w:rsidP="00515D2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Pr="00933CEF">
              <w:rPr>
                <w:rFonts w:hint="eastAsia"/>
                <w:szCs w:val="24"/>
              </w:rPr>
              <w:t>住院申請張數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845E1A" w:rsidRPr="00701852" w:rsidTr="00515D2A">
        <w:tc>
          <w:tcPr>
            <w:tcW w:w="3941" w:type="dxa"/>
          </w:tcPr>
          <w:p w:rsidR="00845E1A" w:rsidRDefault="00845E1A" w:rsidP="00515D2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 w:rsidRPr="002C6375">
              <w:rPr>
                <w:rFonts w:hint="eastAsia"/>
                <w:szCs w:val="24"/>
              </w:rPr>
              <w:t>住院病患數</w:t>
            </w:r>
          </w:p>
        </w:tc>
      </w:tr>
      <w:tr w:rsidR="00034AD5" w:rsidRPr="00701852" w:rsidTr="00515D2A">
        <w:tc>
          <w:tcPr>
            <w:tcW w:w="3941" w:type="dxa"/>
          </w:tcPr>
          <w:p w:rsidR="00034AD5" w:rsidRDefault="0061711E" w:rsidP="00515D2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SUM(D.</w:t>
            </w:r>
            <w:r w:rsidRPr="00933CEF">
              <w:rPr>
                <w:rFonts w:hint="eastAsia"/>
                <w:szCs w:val="24"/>
              </w:rPr>
              <w:t>住院申請張數</w:t>
            </w:r>
            <w:r>
              <w:rPr>
                <w:rFonts w:hint="eastAsia"/>
                <w:szCs w:val="24"/>
              </w:rPr>
              <w:t>)/SUM(D.</w:t>
            </w:r>
            <w:r w:rsidRPr="00933CEF">
              <w:rPr>
                <w:rFonts w:hint="eastAsia"/>
                <w:szCs w:val="24"/>
              </w:rPr>
              <w:t>住院申請張數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9C7C74" w:rsidRPr="009C7C74" w:rsidRDefault="009C7C7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精神疾病無此指標</w:t>
      </w:r>
      <w:r>
        <w:rPr>
          <w:rFonts w:hint="eastAsia"/>
          <w:kern w:val="2"/>
          <w:szCs w:val="24"/>
          <w:lang w:eastAsia="zh-TW"/>
        </w:rPr>
        <w:t>)</w:t>
      </w:r>
    </w:p>
    <w:p w:rsidR="00220A76" w:rsidRDefault="00220A7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>
        <w:rPr>
          <w:rFonts w:hint="eastAsia"/>
          <w:lang w:eastAsia="zh-TW"/>
        </w:rPr>
        <w:t>3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220A76" w:rsidRPr="00701852" w:rsidTr="00BB55AA">
        <w:tc>
          <w:tcPr>
            <w:tcW w:w="3941" w:type="dxa"/>
            <w:shd w:val="clear" w:color="auto" w:fill="C0C0C0"/>
          </w:tcPr>
          <w:p w:rsidR="00220A76" w:rsidRPr="00701852" w:rsidRDefault="00220A76" w:rsidP="00515D2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220A76" w:rsidRPr="00701852" w:rsidTr="00BB55AA">
        <w:tc>
          <w:tcPr>
            <w:tcW w:w="3941" w:type="dxa"/>
          </w:tcPr>
          <w:p w:rsidR="00220A76" w:rsidRPr="00701852" w:rsidRDefault="00220A76" w:rsidP="00515D2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220A76" w:rsidRPr="00701852" w:rsidTr="00BB55AA">
        <w:tc>
          <w:tcPr>
            <w:tcW w:w="3941" w:type="dxa"/>
          </w:tcPr>
          <w:p w:rsidR="00220A76" w:rsidRDefault="00220A76" w:rsidP="00515D2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="002A0811">
              <w:rPr>
                <w:rFonts w:hint="eastAsia"/>
                <w:szCs w:val="24"/>
              </w:rPr>
              <w:t>門診</w:t>
            </w:r>
            <w:r w:rsidRPr="00933CEF">
              <w:rPr>
                <w:rFonts w:hint="eastAsia"/>
                <w:szCs w:val="24"/>
              </w:rPr>
              <w:t>申請張數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220A76" w:rsidRPr="00701852" w:rsidTr="00BB55AA">
        <w:tc>
          <w:tcPr>
            <w:tcW w:w="3941" w:type="dxa"/>
          </w:tcPr>
          <w:p w:rsidR="00220A76" w:rsidRDefault="00220A76" w:rsidP="00515D2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 w:rsidR="002A0811">
              <w:rPr>
                <w:rFonts w:hint="eastAsia"/>
                <w:szCs w:val="24"/>
              </w:rPr>
              <w:t>門診</w:t>
            </w:r>
            <w:r w:rsidRPr="002C6375">
              <w:rPr>
                <w:rFonts w:hint="eastAsia"/>
                <w:szCs w:val="24"/>
              </w:rPr>
              <w:t>病患數</w:t>
            </w:r>
          </w:p>
        </w:tc>
      </w:tr>
      <w:tr w:rsidR="00DB1557" w:rsidRPr="00701852" w:rsidTr="00BB55AA">
        <w:tc>
          <w:tcPr>
            <w:tcW w:w="3941" w:type="dxa"/>
          </w:tcPr>
          <w:p w:rsidR="00DB1557" w:rsidRDefault="00DB1557" w:rsidP="00515D2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SUM(D.</w:t>
            </w:r>
            <w:r>
              <w:rPr>
                <w:rFonts w:hint="eastAsia"/>
                <w:szCs w:val="24"/>
              </w:rPr>
              <w:t>門診</w:t>
            </w:r>
            <w:r w:rsidRPr="00933CEF"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)/SUM(D.</w:t>
            </w:r>
            <w:r>
              <w:rPr>
                <w:rFonts w:hint="eastAsia"/>
                <w:szCs w:val="24"/>
              </w:rPr>
              <w:t>門診</w:t>
            </w:r>
            <w:r w:rsidRPr="002C6375">
              <w:rPr>
                <w:rFonts w:hint="eastAsia"/>
                <w:szCs w:val="24"/>
              </w:rPr>
              <w:t>病患數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E85848" w:rsidRPr="009C3929" w:rsidRDefault="007A431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 w:rsidR="00C94AC3">
        <w:rPr>
          <w:rFonts w:hint="eastAsia"/>
          <w:lang w:eastAsia="zh-TW"/>
        </w:rPr>
        <w:t>4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p w:rsidR="009C3929" w:rsidRDefault="009C392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IF D.</w:t>
      </w:r>
      <w:r w:rsidRPr="009C3929">
        <w:rPr>
          <w:rFonts w:eastAsia="細明體" w:hint="eastAsia"/>
          <w:lang w:eastAsia="zh-TW"/>
        </w:rPr>
        <w:t>是否授權醫院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(</w:t>
      </w:r>
      <w:r>
        <w:rPr>
          <w:rFonts w:eastAsia="細明體" w:hint="eastAsia"/>
          <w:lang w:eastAsia="zh-TW"/>
        </w:rPr>
        <w:t>非授權醫院才顯示</w:t>
      </w:r>
      <w:r>
        <w:rPr>
          <w:rFonts w:eastAsia="細明體" w:hint="eastAsia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E85848" w:rsidRPr="00701852" w:rsidTr="00B5103B">
        <w:tc>
          <w:tcPr>
            <w:tcW w:w="3941" w:type="dxa"/>
            <w:shd w:val="clear" w:color="auto" w:fill="C0C0C0"/>
          </w:tcPr>
          <w:p w:rsidR="00E85848" w:rsidRPr="00701852" w:rsidRDefault="00E85848" w:rsidP="00B5103B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E85848" w:rsidRPr="00701852" w:rsidTr="00B5103B">
        <w:tc>
          <w:tcPr>
            <w:tcW w:w="3941" w:type="dxa"/>
          </w:tcPr>
          <w:p w:rsidR="00E85848" w:rsidRPr="00701852" w:rsidRDefault="00E85848" w:rsidP="00B5103B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85848" w:rsidRPr="00701852" w:rsidTr="00B5103B">
        <w:tc>
          <w:tcPr>
            <w:tcW w:w="3941" w:type="dxa"/>
          </w:tcPr>
          <w:p w:rsidR="00E85848" w:rsidRDefault="00E85848" w:rsidP="00B5103B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 w:rsidR="004F0B4D" w:rsidRPr="004F0B4D">
              <w:rPr>
                <w:rFonts w:hint="eastAsia"/>
                <w:szCs w:val="24"/>
              </w:rPr>
              <w:t>備註</w:t>
            </w:r>
          </w:p>
        </w:tc>
      </w:tr>
    </w:tbl>
    <w:p w:rsidR="007A4310" w:rsidRDefault="007A431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75C46" w:rsidRPr="00701852" w:rsidRDefault="00E75C4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，每組寫入：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IF</w:t>
      </w:r>
      <w:r w:rsidRPr="00DF7C00">
        <w:rPr>
          <w:kern w:val="2"/>
          <w:szCs w:val="24"/>
          <w:lang w:eastAsia="zh-TW"/>
        </w:rPr>
        <w:t>輸入</w:t>
      </w:r>
      <w:r w:rsidRPr="00DF7C00">
        <w:rPr>
          <w:kern w:val="2"/>
          <w:szCs w:val="24"/>
          <w:lang w:eastAsia="zh-TW"/>
        </w:rPr>
        <w:t>.</w:t>
      </w:r>
      <w:r w:rsidRPr="00DF7C00">
        <w:rPr>
          <w:kern w:val="2"/>
          <w:szCs w:val="24"/>
          <w:lang w:eastAsia="zh-TW"/>
        </w:rPr>
        <w:t>整批或當日件</w:t>
      </w:r>
      <w:r w:rsidRPr="00DF7C00">
        <w:rPr>
          <w:kern w:val="2"/>
          <w:szCs w:val="24"/>
          <w:lang w:eastAsia="zh-TW"/>
        </w:rPr>
        <w:t xml:space="preserve"> = ‘D’ (</w:t>
      </w:r>
      <w:r w:rsidRPr="00DF7C00">
        <w:rPr>
          <w:kern w:val="2"/>
          <w:szCs w:val="24"/>
          <w:lang w:eastAsia="zh-TW"/>
        </w:rPr>
        <w:t>當日</w:t>
      </w:r>
      <w:r w:rsidRPr="00DF7C00">
        <w:rPr>
          <w:kern w:val="2"/>
          <w:szCs w:val="24"/>
          <w:lang w:eastAsia="zh-TW"/>
        </w:rPr>
        <w:t>)</w:t>
      </w:r>
    </w:p>
    <w:p w:rsidR="00E75C46" w:rsidRPr="00701852" w:rsidRDefault="00E75C4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E75C46" w:rsidRPr="00701852" w:rsidRDefault="00E75C4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ELSE</w:t>
      </w:r>
    </w:p>
    <w:p w:rsidR="00E75C46" w:rsidRPr="00701852" w:rsidRDefault="00E75C4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E75C46" w:rsidRPr="00701852" w:rsidRDefault="00E72AB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平均住院</w:t>
      </w:r>
      <w:r w:rsidR="00E75C46">
        <w:rPr>
          <w:rFonts w:hint="eastAsia"/>
          <w:kern w:val="2"/>
          <w:szCs w:val="24"/>
          <w:lang w:eastAsia="zh-TW"/>
        </w:rPr>
        <w:t>天數</w:t>
      </w:r>
      <w:r w:rsidR="00E75C46"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E75C46" w:rsidRPr="00701852" w:rsidTr="00515D2A">
        <w:tc>
          <w:tcPr>
            <w:tcW w:w="1596" w:type="dxa"/>
            <w:shd w:val="clear" w:color="auto" w:fill="C0C0C0"/>
          </w:tcPr>
          <w:p w:rsidR="00E75C46" w:rsidRPr="00701852" w:rsidRDefault="00E75C46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E75C46" w:rsidRPr="00701852" w:rsidRDefault="00E75C46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E75C46" w:rsidRPr="00701852" w:rsidRDefault="00E75C46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E75C46" w:rsidRPr="00701852" w:rsidRDefault="00E75C4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E75C46" w:rsidRPr="00824F77" w:rsidRDefault="00E75C46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E75C46" w:rsidRPr="00701852" w:rsidRDefault="00E75C4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E75C46" w:rsidRPr="00824F77" w:rsidRDefault="00E75C46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E75C46" w:rsidRPr="00701852" w:rsidRDefault="00E75C4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E75C46" w:rsidRPr="00701852" w:rsidRDefault="00E75C4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E75C46" w:rsidRPr="00701852" w:rsidRDefault="00E75C4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E72AB4">
              <w:rPr>
                <w:rFonts w:hint="eastAsia"/>
                <w:szCs w:val="24"/>
              </w:rPr>
              <w:t>F</w:t>
            </w:r>
            <w:r w:rsidRPr="00701852">
              <w:rPr>
                <w:szCs w:val="24"/>
              </w:rPr>
              <w:t>01’</w:t>
            </w:r>
          </w:p>
        </w:tc>
        <w:tc>
          <w:tcPr>
            <w:tcW w:w="1821" w:type="dxa"/>
          </w:tcPr>
          <w:p w:rsidR="00E75C46" w:rsidRPr="00701852" w:rsidRDefault="00E75C4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E75C46" w:rsidRPr="00701852" w:rsidRDefault="00DF448D" w:rsidP="00515D2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F448D">
              <w:rPr>
                <w:rFonts w:hint="eastAsia"/>
                <w:szCs w:val="24"/>
              </w:rPr>
              <w:t>總住院天數</w:t>
            </w:r>
            <w:r>
              <w:rPr>
                <w:rFonts w:hint="eastAsia"/>
                <w:szCs w:val="24"/>
              </w:rPr>
              <w:t>/</w:t>
            </w:r>
            <w:r w:rsidRPr="00DF448D">
              <w:rPr>
                <w:rFonts w:hint="eastAsia"/>
                <w:szCs w:val="24"/>
              </w:rPr>
              <w:t>總住院次數</w:t>
            </w:r>
          </w:p>
        </w:tc>
        <w:tc>
          <w:tcPr>
            <w:tcW w:w="1821" w:type="dxa"/>
          </w:tcPr>
          <w:p w:rsidR="00E75C46" w:rsidRPr="00701852" w:rsidRDefault="00DF448D" w:rsidP="00515D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捨</w:t>
            </w:r>
            <w:r>
              <w:rPr>
                <w:rFonts w:eastAsia="標楷體" w:hint="eastAsia"/>
                <w:sz w:val="20"/>
                <w:szCs w:val="20"/>
              </w:rPr>
              <w:t>5</w:t>
            </w:r>
            <w:r>
              <w:rPr>
                <w:rFonts w:eastAsia="標楷體" w:hint="eastAsia"/>
                <w:sz w:val="20"/>
                <w:szCs w:val="20"/>
              </w:rPr>
              <w:t>入到</w:t>
            </w:r>
            <w:r w:rsidR="00D10EE9">
              <w:rPr>
                <w:rFonts w:eastAsia="標楷體" w:hint="eastAsia"/>
                <w:sz w:val="20"/>
                <w:szCs w:val="20"/>
              </w:rPr>
              <w:t>小數</w:t>
            </w:r>
            <w:r w:rsidR="00D10EE9">
              <w:rPr>
                <w:rFonts w:eastAsia="標楷體" w:hint="eastAsia"/>
                <w:sz w:val="20"/>
                <w:szCs w:val="20"/>
              </w:rPr>
              <w:t>2</w:t>
            </w:r>
            <w:r w:rsidR="00D10EE9">
              <w:rPr>
                <w:rFonts w:eastAsia="標楷體" w:hint="eastAsia"/>
                <w:sz w:val="20"/>
                <w:szCs w:val="20"/>
              </w:rPr>
              <w:t>位</w:t>
            </w: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E75C46" w:rsidRPr="00701852" w:rsidRDefault="00E75C4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 w:rsidR="00685DD6">
              <w:rPr>
                <w:rFonts w:eastAsia="細明體" w:hint="eastAsia"/>
                <w:sz w:val="20"/>
              </w:rPr>
              <w:t>F</w:t>
            </w:r>
            <w:r>
              <w:rPr>
                <w:rFonts w:eastAsia="細明體" w:hint="eastAsia"/>
                <w:sz w:val="20"/>
              </w:rPr>
              <w:t>01</w:t>
            </w:r>
          </w:p>
        </w:tc>
        <w:tc>
          <w:tcPr>
            <w:tcW w:w="1821" w:type="dxa"/>
          </w:tcPr>
          <w:p w:rsidR="00E75C46" w:rsidRPr="00701852" w:rsidRDefault="00E75C4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E75C46" w:rsidRPr="00701852" w:rsidTr="00515D2A">
        <w:tc>
          <w:tcPr>
            <w:tcW w:w="1596" w:type="dxa"/>
            <w:shd w:val="clear" w:color="auto" w:fill="FFFF99"/>
            <w:vAlign w:val="center"/>
          </w:tcPr>
          <w:p w:rsidR="00E75C46" w:rsidRPr="00701852" w:rsidRDefault="00E75C46" w:rsidP="00515D2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E75C46" w:rsidRPr="00701852" w:rsidRDefault="00E75C46" w:rsidP="00515D2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E75C46" w:rsidRPr="00701852" w:rsidRDefault="00E75C4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7505AA" w:rsidRPr="00226D55" w:rsidRDefault="007505A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平均住院</w:t>
      </w:r>
      <w:r w:rsidR="00E75C46">
        <w:rPr>
          <w:rFonts w:hint="eastAsia"/>
          <w:kern w:val="2"/>
          <w:szCs w:val="24"/>
          <w:lang w:eastAsia="zh-TW"/>
        </w:rPr>
        <w:t>次數</w:t>
      </w:r>
      <w:r w:rsidR="00E75C46"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7505AA" w:rsidRPr="00701852" w:rsidTr="00515D2A">
        <w:tc>
          <w:tcPr>
            <w:tcW w:w="1596" w:type="dxa"/>
            <w:shd w:val="clear" w:color="auto" w:fill="C0C0C0"/>
          </w:tcPr>
          <w:p w:rsidR="007505AA" w:rsidRPr="00701852" w:rsidRDefault="007505AA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7505AA" w:rsidRPr="00701852" w:rsidRDefault="007505AA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7505AA" w:rsidRPr="00701852" w:rsidRDefault="007505AA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7505AA" w:rsidRPr="00701852" w:rsidRDefault="007505AA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7505AA" w:rsidRPr="00824F77" w:rsidRDefault="007505AA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7505AA" w:rsidRPr="00701852" w:rsidRDefault="007505AA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7505AA" w:rsidRPr="00824F77" w:rsidRDefault="007505AA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7505AA" w:rsidRPr="00701852" w:rsidRDefault="007505AA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7505AA" w:rsidRPr="00701852" w:rsidRDefault="007505AA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7505AA" w:rsidRPr="00701852" w:rsidRDefault="007505AA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F</w:t>
            </w:r>
            <w:r w:rsidR="0097375F">
              <w:rPr>
                <w:szCs w:val="24"/>
              </w:rPr>
              <w:t>0</w:t>
            </w:r>
            <w:r w:rsidR="0097375F">
              <w:rPr>
                <w:rFonts w:hint="eastAsia"/>
                <w:szCs w:val="24"/>
              </w:rPr>
              <w:t>2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7505AA" w:rsidRPr="00701852" w:rsidRDefault="007505AA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7505AA" w:rsidRPr="00701852" w:rsidRDefault="0097375F" w:rsidP="00515D2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97375F">
              <w:rPr>
                <w:rFonts w:hint="eastAsia"/>
                <w:szCs w:val="24"/>
              </w:rPr>
              <w:t>總住院次數</w:t>
            </w:r>
            <w:r w:rsidR="007505AA">
              <w:rPr>
                <w:rFonts w:hint="eastAsia"/>
                <w:szCs w:val="24"/>
              </w:rPr>
              <w:t>/</w:t>
            </w:r>
            <w:r w:rsidRPr="0097375F">
              <w:rPr>
                <w:rFonts w:hint="eastAsia"/>
                <w:szCs w:val="24"/>
              </w:rPr>
              <w:t>總住院病患數</w:t>
            </w:r>
          </w:p>
        </w:tc>
        <w:tc>
          <w:tcPr>
            <w:tcW w:w="1821" w:type="dxa"/>
          </w:tcPr>
          <w:p w:rsidR="007505AA" w:rsidRPr="00701852" w:rsidRDefault="007505AA" w:rsidP="00515D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捨</w:t>
            </w:r>
            <w:r>
              <w:rPr>
                <w:rFonts w:eastAsia="標楷體" w:hint="eastAsia"/>
                <w:sz w:val="20"/>
                <w:szCs w:val="20"/>
              </w:rPr>
              <w:t>5</w:t>
            </w:r>
            <w:r>
              <w:rPr>
                <w:rFonts w:eastAsia="標楷體" w:hint="eastAsia"/>
                <w:sz w:val="20"/>
                <w:szCs w:val="20"/>
              </w:rPr>
              <w:t>入到</w:t>
            </w:r>
            <w:r w:rsidR="0085786F">
              <w:rPr>
                <w:rFonts w:eastAsia="標楷體" w:hint="eastAsia"/>
                <w:sz w:val="20"/>
                <w:szCs w:val="20"/>
              </w:rPr>
              <w:t>小</w:t>
            </w:r>
            <w:r>
              <w:rPr>
                <w:rFonts w:eastAsia="標楷體" w:hint="eastAsia"/>
                <w:sz w:val="20"/>
                <w:szCs w:val="20"/>
              </w:rPr>
              <w:t>數</w:t>
            </w:r>
            <w:r w:rsidR="0085786F">
              <w:rPr>
                <w:rFonts w:eastAsia="標楷體" w:hint="eastAsia"/>
                <w:sz w:val="20"/>
                <w:szCs w:val="20"/>
              </w:rPr>
              <w:t>2</w:t>
            </w:r>
            <w:r w:rsidR="0085786F">
              <w:rPr>
                <w:rFonts w:eastAsia="標楷體" w:hint="eastAsia"/>
                <w:sz w:val="20"/>
                <w:szCs w:val="20"/>
              </w:rPr>
              <w:t>位</w:t>
            </w: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7505AA" w:rsidRPr="00701852" w:rsidRDefault="007505AA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F</w:t>
            </w:r>
            <w:r w:rsidR="00440C53">
              <w:rPr>
                <w:rFonts w:eastAsia="細明體" w:hint="eastAsia"/>
                <w:sz w:val="20"/>
              </w:rPr>
              <w:t>02</w:t>
            </w:r>
          </w:p>
        </w:tc>
        <w:tc>
          <w:tcPr>
            <w:tcW w:w="1821" w:type="dxa"/>
          </w:tcPr>
          <w:p w:rsidR="007505AA" w:rsidRPr="00701852" w:rsidRDefault="007505AA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505AA" w:rsidRPr="00701852" w:rsidTr="00515D2A">
        <w:tc>
          <w:tcPr>
            <w:tcW w:w="1596" w:type="dxa"/>
            <w:shd w:val="clear" w:color="auto" w:fill="FFFF99"/>
            <w:vAlign w:val="center"/>
          </w:tcPr>
          <w:p w:rsidR="007505AA" w:rsidRPr="00701852" w:rsidRDefault="007505AA" w:rsidP="00515D2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7505AA" w:rsidRPr="00701852" w:rsidRDefault="007505AA" w:rsidP="00515D2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7505AA" w:rsidRPr="00701852" w:rsidRDefault="007505AA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E75C46" w:rsidRPr="000A0C6D" w:rsidRDefault="00BA4F5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精神疾病無此指標</w:t>
      </w:r>
      <w:r>
        <w:rPr>
          <w:rFonts w:hint="eastAsia"/>
          <w:kern w:val="2"/>
          <w:szCs w:val="24"/>
          <w:lang w:eastAsia="zh-TW"/>
        </w:rPr>
        <w:t>)</w:t>
      </w:r>
    </w:p>
    <w:p w:rsidR="00FB561C" w:rsidRPr="00226D55" w:rsidRDefault="00FB561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平均門診次數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FB561C" w:rsidRPr="00701852" w:rsidTr="00515D2A">
        <w:tc>
          <w:tcPr>
            <w:tcW w:w="1596" w:type="dxa"/>
            <w:shd w:val="clear" w:color="auto" w:fill="C0C0C0"/>
          </w:tcPr>
          <w:p w:rsidR="00FB561C" w:rsidRPr="00701852" w:rsidRDefault="00FB561C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FB561C" w:rsidRPr="00701852" w:rsidRDefault="00FB561C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FB561C" w:rsidRPr="00701852" w:rsidRDefault="00FB561C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FB561C" w:rsidRPr="00701852" w:rsidRDefault="00FB561C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FB561C" w:rsidRPr="00824F77" w:rsidRDefault="00FB561C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FB561C" w:rsidRPr="00701852" w:rsidRDefault="00FB561C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FB561C" w:rsidRPr="00824F77" w:rsidRDefault="00FB561C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FB561C" w:rsidRPr="00701852" w:rsidRDefault="00FB561C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FB561C" w:rsidRPr="00701852" w:rsidRDefault="00FB561C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FB561C" w:rsidRPr="00701852" w:rsidRDefault="00FB561C" w:rsidP="00FB561C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3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FB561C" w:rsidRPr="00701852" w:rsidRDefault="00FB561C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FB561C" w:rsidRPr="00701852" w:rsidRDefault="00FB561C" w:rsidP="00515D2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FB561C">
              <w:rPr>
                <w:rFonts w:hint="eastAsia"/>
                <w:szCs w:val="24"/>
              </w:rPr>
              <w:t>總門診次數</w:t>
            </w:r>
            <w:r>
              <w:rPr>
                <w:rFonts w:hint="eastAsia"/>
                <w:szCs w:val="24"/>
              </w:rPr>
              <w:t>/</w:t>
            </w:r>
            <w:r w:rsidRPr="0097375F">
              <w:rPr>
                <w:rFonts w:hint="eastAsia"/>
                <w:szCs w:val="24"/>
              </w:rPr>
              <w:t>總</w:t>
            </w:r>
            <w:r w:rsidRPr="00FB561C">
              <w:rPr>
                <w:rFonts w:hint="eastAsia"/>
                <w:szCs w:val="24"/>
              </w:rPr>
              <w:t>門診</w:t>
            </w:r>
            <w:r w:rsidRPr="0097375F">
              <w:rPr>
                <w:rFonts w:hint="eastAsia"/>
                <w:szCs w:val="24"/>
              </w:rPr>
              <w:t>病患數</w:t>
            </w:r>
          </w:p>
        </w:tc>
        <w:tc>
          <w:tcPr>
            <w:tcW w:w="1821" w:type="dxa"/>
          </w:tcPr>
          <w:p w:rsidR="00FB561C" w:rsidRPr="00701852" w:rsidRDefault="00FB561C" w:rsidP="00515D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捨</w:t>
            </w:r>
            <w:r>
              <w:rPr>
                <w:rFonts w:eastAsia="標楷體" w:hint="eastAsia"/>
                <w:sz w:val="20"/>
                <w:szCs w:val="20"/>
              </w:rPr>
              <w:t>5</w:t>
            </w:r>
            <w:r>
              <w:rPr>
                <w:rFonts w:eastAsia="標楷體" w:hint="eastAsia"/>
                <w:sz w:val="20"/>
                <w:szCs w:val="20"/>
              </w:rPr>
              <w:t>入到小數</w:t>
            </w:r>
            <w:r>
              <w:rPr>
                <w:rFonts w:eastAsia="標楷體" w:hint="eastAsia"/>
                <w:sz w:val="20"/>
                <w:szCs w:val="20"/>
              </w:rPr>
              <w:t>2</w:t>
            </w:r>
            <w:r>
              <w:rPr>
                <w:rFonts w:eastAsia="標楷體" w:hint="eastAsia"/>
                <w:sz w:val="20"/>
                <w:szCs w:val="20"/>
              </w:rPr>
              <w:t>位</w:t>
            </w: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FB561C" w:rsidRPr="00701852" w:rsidRDefault="00FB561C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F</w:t>
            </w:r>
            <w:r w:rsidR="00440C53">
              <w:rPr>
                <w:rFonts w:eastAsia="細明體" w:hint="eastAsia"/>
                <w:sz w:val="20"/>
              </w:rPr>
              <w:t>03</w:t>
            </w:r>
          </w:p>
        </w:tc>
        <w:tc>
          <w:tcPr>
            <w:tcW w:w="1821" w:type="dxa"/>
          </w:tcPr>
          <w:p w:rsidR="00FB561C" w:rsidRPr="00701852" w:rsidRDefault="00FB561C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B561C" w:rsidRPr="00701852" w:rsidTr="00515D2A">
        <w:tc>
          <w:tcPr>
            <w:tcW w:w="1596" w:type="dxa"/>
            <w:shd w:val="clear" w:color="auto" w:fill="FFFF99"/>
            <w:vAlign w:val="center"/>
          </w:tcPr>
          <w:p w:rsidR="00FB561C" w:rsidRPr="00701852" w:rsidRDefault="00FB561C" w:rsidP="00515D2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FB561C" w:rsidRPr="00701852" w:rsidRDefault="00FB561C" w:rsidP="00515D2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FB561C" w:rsidRPr="00701852" w:rsidRDefault="00FB561C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914718" w:rsidRPr="00FD1763" w:rsidRDefault="0091471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hint="eastAsia"/>
          <w:szCs w:val="24"/>
        </w:rPr>
        <w:t>O_</w:t>
      </w:r>
      <w:r w:rsidRPr="00584E96">
        <w:rPr>
          <w:rFonts w:hint="eastAsia"/>
          <w:szCs w:val="24"/>
        </w:rPr>
        <w:t>未</w:t>
      </w:r>
      <w:r>
        <w:rPr>
          <w:rFonts w:hint="eastAsia"/>
          <w:szCs w:val="24"/>
        </w:rPr>
        <w:t>授權</w:t>
      </w:r>
      <w:r>
        <w:rPr>
          <w:rFonts w:hint="eastAsia"/>
          <w:szCs w:val="24"/>
          <w:lang w:eastAsia="zh-TW"/>
        </w:rPr>
        <w:t xml:space="preserve">= </w:t>
      </w:r>
      <w:r>
        <w:rPr>
          <w:szCs w:val="24"/>
          <w:lang w:eastAsia="zh-TW"/>
        </w:rPr>
        <w:t>‘</w:t>
      </w:r>
      <w:r>
        <w:rPr>
          <w:rFonts w:hint="eastAsia"/>
          <w:szCs w:val="24"/>
          <w:lang w:eastAsia="zh-TW"/>
        </w:rPr>
        <w:t>N</w:t>
      </w:r>
      <w:r>
        <w:rPr>
          <w:szCs w:val="24"/>
          <w:lang w:eastAsia="zh-TW"/>
        </w:rPr>
        <w:t>’</w:t>
      </w:r>
      <w:r>
        <w:rPr>
          <w:rFonts w:hint="eastAsia"/>
          <w:szCs w:val="24"/>
          <w:lang w:eastAsia="zh-TW"/>
        </w:rPr>
        <w:t xml:space="preserve"> (</w:t>
      </w:r>
      <w:r w:rsidRPr="00584E96">
        <w:rPr>
          <w:rFonts w:hint="eastAsia"/>
          <w:szCs w:val="24"/>
        </w:rPr>
        <w:t>未</w:t>
      </w:r>
      <w:r>
        <w:rPr>
          <w:rFonts w:hint="eastAsia"/>
          <w:szCs w:val="24"/>
        </w:rPr>
        <w:t>授權</w:t>
      </w:r>
      <w:r>
        <w:rPr>
          <w:rFonts w:hint="eastAsia"/>
          <w:szCs w:val="24"/>
          <w:lang w:eastAsia="zh-TW"/>
        </w:rPr>
        <w:t>醫院才顯示</w:t>
      </w:r>
      <w:r>
        <w:rPr>
          <w:rFonts w:hint="eastAsia"/>
          <w:szCs w:val="24"/>
          <w:lang w:eastAsia="zh-TW"/>
        </w:rPr>
        <w:t>)</w:t>
      </w:r>
    </w:p>
    <w:p w:rsidR="002133F6" w:rsidRPr="002133F6" w:rsidRDefault="002133F6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未授權醫院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2133F6" w:rsidRPr="00701852" w:rsidTr="00515D2A">
        <w:tc>
          <w:tcPr>
            <w:tcW w:w="1596" w:type="dxa"/>
            <w:shd w:val="clear" w:color="auto" w:fill="C0C0C0"/>
          </w:tcPr>
          <w:p w:rsidR="002133F6" w:rsidRPr="00701852" w:rsidRDefault="002133F6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2133F6" w:rsidRPr="00701852" w:rsidRDefault="002133F6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2133F6" w:rsidRPr="00701852" w:rsidRDefault="002133F6" w:rsidP="00515D2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2133F6" w:rsidRPr="00701852" w:rsidRDefault="002133F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2133F6" w:rsidRPr="00824F77" w:rsidRDefault="002133F6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2133F6" w:rsidRPr="00701852" w:rsidRDefault="002133F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2133F6" w:rsidRPr="00824F77" w:rsidRDefault="002133F6" w:rsidP="00515D2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2133F6" w:rsidRPr="00701852" w:rsidRDefault="002133F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2133F6" w:rsidRPr="00701852" w:rsidRDefault="002133F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2133F6" w:rsidRPr="00701852" w:rsidRDefault="002133F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4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2133F6" w:rsidRPr="00701852" w:rsidRDefault="002133F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2133F6" w:rsidRPr="00701852" w:rsidRDefault="002133F6" w:rsidP="00515D2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 w:rsidRPr="00584E96">
              <w:rPr>
                <w:rFonts w:hint="eastAsia"/>
                <w:szCs w:val="24"/>
              </w:rPr>
              <w:t>未</w:t>
            </w:r>
            <w:r>
              <w:rPr>
                <w:rFonts w:hint="eastAsia"/>
                <w:szCs w:val="24"/>
              </w:rPr>
              <w:t>授權</w:t>
            </w:r>
          </w:p>
        </w:tc>
        <w:tc>
          <w:tcPr>
            <w:tcW w:w="1821" w:type="dxa"/>
          </w:tcPr>
          <w:p w:rsidR="002133F6" w:rsidRPr="00701852" w:rsidRDefault="002133F6" w:rsidP="00515D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 xml:space="preserve">DEFAULT </w:t>
            </w:r>
            <w:r>
              <w:rPr>
                <w:rFonts w:eastAsia="標楷體"/>
                <w:sz w:val="20"/>
                <w:szCs w:val="20"/>
              </w:rPr>
              <w:t>‘</w:t>
            </w:r>
            <w:r>
              <w:rPr>
                <w:rFonts w:eastAsia="標楷體" w:hint="eastAsia"/>
                <w:sz w:val="20"/>
                <w:szCs w:val="20"/>
              </w:rPr>
              <w:t>N</w:t>
            </w:r>
            <w:r>
              <w:rPr>
                <w:rFonts w:eastAsia="標楷體"/>
                <w:sz w:val="20"/>
                <w:szCs w:val="20"/>
              </w:rPr>
              <w:t>’</w:t>
            </w: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2133F6" w:rsidRPr="00701852" w:rsidRDefault="002133F6" w:rsidP="00515D2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F02</w:t>
            </w:r>
          </w:p>
        </w:tc>
        <w:tc>
          <w:tcPr>
            <w:tcW w:w="1821" w:type="dxa"/>
          </w:tcPr>
          <w:p w:rsidR="002133F6" w:rsidRPr="00701852" w:rsidRDefault="002133F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133F6" w:rsidRPr="00701852" w:rsidTr="00515D2A">
        <w:tc>
          <w:tcPr>
            <w:tcW w:w="1596" w:type="dxa"/>
            <w:shd w:val="clear" w:color="auto" w:fill="FFFF99"/>
            <w:vAlign w:val="center"/>
          </w:tcPr>
          <w:p w:rsidR="002133F6" w:rsidRPr="00701852" w:rsidRDefault="002133F6" w:rsidP="00515D2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2133F6" w:rsidRPr="00701852" w:rsidRDefault="002133F6" w:rsidP="00515D2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2133F6" w:rsidRPr="00701852" w:rsidRDefault="002133F6" w:rsidP="00515D2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394950" w:rsidRDefault="00394950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  <w:r w:rsidRPr="00E230E6">
        <w:rPr>
          <w:rFonts w:hint="eastAsia"/>
          <w:kern w:val="2"/>
          <w:szCs w:val="24"/>
          <w:lang w:eastAsia="zh-TW"/>
        </w:rPr>
        <w:t>，需回壓線上計算檔：</w:t>
      </w:r>
    </w:p>
    <w:p w:rsidR="00394950" w:rsidRDefault="0039495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 xml:space="preserve">IF </w:t>
      </w:r>
      <w:r w:rsidRPr="00E230E6">
        <w:rPr>
          <w:rFonts w:hint="eastAsia"/>
          <w:kern w:val="2"/>
          <w:szCs w:val="24"/>
          <w:lang w:eastAsia="zh-TW"/>
        </w:rPr>
        <w:t>輸入</w:t>
      </w:r>
      <w:r w:rsidRPr="00E230E6">
        <w:rPr>
          <w:rFonts w:hint="eastAsia"/>
          <w:kern w:val="2"/>
          <w:szCs w:val="24"/>
          <w:lang w:eastAsia="zh-TW"/>
        </w:rPr>
        <w:t>.</w:t>
      </w:r>
      <w:r w:rsidRPr="00E230E6">
        <w:rPr>
          <w:rFonts w:hint="eastAsia"/>
          <w:kern w:val="2"/>
          <w:szCs w:val="24"/>
          <w:lang w:eastAsia="zh-TW"/>
        </w:rPr>
        <w:t>整批或當日件</w:t>
      </w:r>
      <w:r w:rsidRPr="00E230E6">
        <w:rPr>
          <w:rFonts w:hint="eastAsia"/>
          <w:kern w:val="2"/>
          <w:szCs w:val="24"/>
          <w:lang w:eastAsia="zh-TW"/>
        </w:rPr>
        <w:t xml:space="preserve"> = </w:t>
      </w:r>
      <w:r w:rsidRPr="00E230E6">
        <w:rPr>
          <w:rFonts w:hint="eastAsia"/>
          <w:kern w:val="2"/>
          <w:szCs w:val="24"/>
          <w:lang w:eastAsia="zh-TW"/>
        </w:rPr>
        <w:t>‘</w:t>
      </w:r>
      <w:r w:rsidRPr="00E230E6">
        <w:rPr>
          <w:rFonts w:hint="eastAsia"/>
          <w:kern w:val="2"/>
          <w:szCs w:val="24"/>
          <w:lang w:eastAsia="zh-TW"/>
        </w:rPr>
        <w:t>N</w:t>
      </w:r>
      <w:r w:rsidRPr="00E230E6">
        <w:rPr>
          <w:rFonts w:hint="eastAsia"/>
          <w:kern w:val="2"/>
          <w:szCs w:val="24"/>
          <w:lang w:eastAsia="zh-TW"/>
        </w:rPr>
        <w:t>’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線上即時</w:t>
      </w:r>
      <w:r w:rsidRPr="00E230E6">
        <w:rPr>
          <w:rFonts w:hint="eastAsia"/>
          <w:kern w:val="2"/>
          <w:szCs w:val="24"/>
          <w:lang w:eastAsia="zh-TW"/>
        </w:rPr>
        <w:t xml:space="preserve">) AND </w:t>
      </w: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</w:p>
    <w:p w:rsidR="00394950" w:rsidRDefault="0039495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CALL AA_V1Z007.uptDTAAV014()</w:t>
      </w:r>
      <w:r w:rsidRPr="00E230E6">
        <w:rPr>
          <w:rFonts w:hint="eastAsia"/>
          <w:kern w:val="2"/>
          <w:szCs w:val="24"/>
          <w:lang w:eastAsia="zh-TW"/>
        </w:rPr>
        <w:t>：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更新理賠偵測線上計算檔資料</w:t>
      </w:r>
      <w:r w:rsidRPr="00E230E6">
        <w:rPr>
          <w:rFonts w:hint="eastAsia"/>
          <w:kern w:val="2"/>
          <w:szCs w:val="24"/>
          <w:lang w:eastAsia="zh-TW"/>
        </w:rPr>
        <w:t>)</w:t>
      </w:r>
    </w:p>
    <w:p w:rsidR="00394950" w:rsidRDefault="0039495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傳入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r w:rsidRPr="00E230E6">
        <w:rPr>
          <w:rFonts w:hint="eastAsia"/>
          <w:kern w:val="2"/>
          <w:szCs w:val="24"/>
          <w:lang w:eastAsia="zh-TW"/>
        </w:rPr>
        <w:t>線上計算檔資料</w:t>
      </w:r>
      <w:r w:rsidRPr="00E230E6">
        <w:rPr>
          <w:rFonts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673"/>
        <w:gridCol w:w="2157"/>
      </w:tblGrid>
      <w:tr w:rsidR="00394950" w:rsidRPr="00701852" w:rsidTr="00715679">
        <w:tc>
          <w:tcPr>
            <w:tcW w:w="1596" w:type="dxa"/>
            <w:shd w:val="clear" w:color="auto" w:fill="C0C0C0"/>
          </w:tcPr>
          <w:p w:rsidR="00394950" w:rsidRPr="00701852" w:rsidRDefault="00394950" w:rsidP="0071567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673" w:type="dxa"/>
            <w:shd w:val="clear" w:color="auto" w:fill="C0C0C0"/>
          </w:tcPr>
          <w:p w:rsidR="00394950" w:rsidRPr="00701852" w:rsidRDefault="00394950" w:rsidP="0071567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394950" w:rsidRPr="00701852" w:rsidRDefault="00394950" w:rsidP="00715679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394950" w:rsidRPr="00701852" w:rsidTr="00715679">
        <w:tc>
          <w:tcPr>
            <w:tcW w:w="1596" w:type="dxa"/>
            <w:shd w:val="clear" w:color="auto" w:fill="FFFF99"/>
            <w:vAlign w:val="center"/>
          </w:tcPr>
          <w:p w:rsidR="00394950" w:rsidRPr="00701852" w:rsidRDefault="00394950" w:rsidP="00715679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673" w:type="dxa"/>
          </w:tcPr>
          <w:p w:rsidR="00394950" w:rsidRPr="00701852" w:rsidRDefault="00394950" w:rsidP="0071567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394950" w:rsidRPr="00824F77" w:rsidRDefault="00394950" w:rsidP="00715679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394950" w:rsidRPr="00701852" w:rsidTr="00715679">
        <w:tc>
          <w:tcPr>
            <w:tcW w:w="1596" w:type="dxa"/>
            <w:shd w:val="clear" w:color="auto" w:fill="FFFF99"/>
            <w:vAlign w:val="center"/>
          </w:tcPr>
          <w:p w:rsidR="00394950" w:rsidRPr="00701852" w:rsidRDefault="00394950" w:rsidP="00715679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673" w:type="dxa"/>
          </w:tcPr>
          <w:p w:rsidR="00394950" w:rsidRPr="00701852" w:rsidRDefault="00394950" w:rsidP="00715679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157" w:type="dxa"/>
          </w:tcPr>
          <w:p w:rsidR="00394950" w:rsidRPr="00824F77" w:rsidRDefault="00394950" w:rsidP="00715679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394950" w:rsidRPr="00701852" w:rsidTr="00715679">
        <w:tc>
          <w:tcPr>
            <w:tcW w:w="1596" w:type="dxa"/>
            <w:shd w:val="clear" w:color="auto" w:fill="FFFF99"/>
            <w:vAlign w:val="center"/>
          </w:tcPr>
          <w:p w:rsidR="00394950" w:rsidRPr="00701852" w:rsidRDefault="00394950" w:rsidP="00715679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673" w:type="dxa"/>
          </w:tcPr>
          <w:p w:rsidR="00394950" w:rsidRPr="00701852" w:rsidRDefault="00394950" w:rsidP="00715679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394950" w:rsidRPr="00701852" w:rsidRDefault="00394950" w:rsidP="00715679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E75C46" w:rsidRPr="00701852" w:rsidRDefault="00E75C4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讀取下一組資料</w:t>
      </w:r>
    </w:p>
    <w:p w:rsidR="005C1D3B" w:rsidRPr="00701852" w:rsidRDefault="005C1D3B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>
        <w:rPr>
          <w:rFonts w:eastAsia="細明體" w:hint="eastAsia"/>
          <w:kern w:val="2"/>
          <w:szCs w:val="24"/>
          <w:lang w:eastAsia="zh-TW"/>
        </w:rPr>
        <w:t>醫</w:t>
      </w:r>
      <w:r w:rsidR="00810257">
        <w:rPr>
          <w:rFonts w:eastAsia="細明體" w:hint="eastAsia"/>
          <w:kern w:val="2"/>
          <w:szCs w:val="24"/>
          <w:lang w:eastAsia="zh-TW"/>
        </w:rPr>
        <w:t>師</w:t>
      </w:r>
      <w:r w:rsidRPr="00701852">
        <w:rPr>
          <w:rFonts w:eastAsia="細明體"/>
          <w:kern w:val="2"/>
          <w:szCs w:val="24"/>
          <w:lang w:eastAsia="zh-TW"/>
        </w:rPr>
        <w:t>資料：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5C1D3B" w:rsidRPr="00701852" w:rsidRDefault="005C1D3B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810257">
        <w:rPr>
          <w:rFonts w:eastAsia="細明體" w:hint="eastAsia"/>
          <w:kern w:val="2"/>
          <w:szCs w:val="24"/>
          <w:lang w:eastAsia="zh-TW"/>
        </w:rPr>
        <w:t>5</w:t>
      </w:r>
      <w:r w:rsidRPr="00701852"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 xml:space="preserve"> AND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="00017ECA">
        <w:rPr>
          <w:rFonts w:eastAsia="細明體" w:hint="eastAsia"/>
          <w:kern w:val="2"/>
          <w:szCs w:val="24"/>
          <w:lang w:eastAsia="zh-TW"/>
        </w:rPr>
        <w:t>，如果沒有資料可不產生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DTAAA009</w:t>
      </w:r>
      <w:r w:rsidRPr="00701852">
        <w:rPr>
          <w:kern w:val="2"/>
          <w:szCs w:val="24"/>
          <w:lang w:eastAsia="zh-TW"/>
        </w:rPr>
        <w:t xml:space="preserve"> A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符合條件有多筆，取</w:t>
      </w:r>
      <w:r>
        <w:rPr>
          <w:rFonts w:hint="eastAsia"/>
          <w:kern w:val="2"/>
          <w:szCs w:val="24"/>
          <w:lang w:eastAsia="zh-TW"/>
        </w:rPr>
        <w:t xml:space="preserve">DISTINCT 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>)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AA374C" w:rsidRPr="00701852" w:rsidRDefault="00AA374C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AA374C" w:rsidRPr="00AA374C" w:rsidRDefault="00AA374C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374C">
        <w:rPr>
          <w:kern w:val="2"/>
          <w:szCs w:val="24"/>
          <w:lang w:eastAsia="zh-TW"/>
        </w:rPr>
        <w:t>ON A.</w:t>
      </w:r>
      <w:r w:rsidRPr="00AA374C">
        <w:rPr>
          <w:kern w:val="2"/>
          <w:szCs w:val="24"/>
          <w:lang w:eastAsia="zh-TW"/>
        </w:rPr>
        <w:t>受理編號</w:t>
      </w:r>
      <w:r w:rsidRPr="00AA374C">
        <w:rPr>
          <w:kern w:val="2"/>
          <w:szCs w:val="24"/>
          <w:lang w:eastAsia="zh-TW"/>
        </w:rPr>
        <w:t xml:space="preserve">= </w:t>
      </w:r>
      <w:r w:rsidRPr="00AA374C">
        <w:rPr>
          <w:rFonts w:hint="eastAsia"/>
          <w:kern w:val="2"/>
          <w:szCs w:val="24"/>
          <w:lang w:eastAsia="zh-TW"/>
        </w:rPr>
        <w:t>C</w:t>
      </w:r>
      <w:r w:rsidRPr="00AA374C">
        <w:rPr>
          <w:kern w:val="2"/>
          <w:szCs w:val="24"/>
          <w:lang w:eastAsia="zh-TW"/>
        </w:rPr>
        <w:t>.</w:t>
      </w:r>
      <w:r w:rsidRPr="00AA374C">
        <w:rPr>
          <w:kern w:val="2"/>
          <w:szCs w:val="24"/>
          <w:lang w:eastAsia="zh-TW"/>
        </w:rPr>
        <w:t>受理編號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</w:t>
      </w:r>
      <w:r w:rsidR="00AA374C">
        <w:rPr>
          <w:rFonts w:hint="eastAsia"/>
          <w:kern w:val="2"/>
          <w:szCs w:val="24"/>
          <w:lang w:eastAsia="zh-TW"/>
        </w:rPr>
        <w:t>8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  <w:r w:rsidR="00AA374C">
        <w:rPr>
          <w:rFonts w:ascii="細明體" w:eastAsia="細明體" w:hAnsi="細明體" w:hint="eastAsia"/>
          <w:lang w:eastAsia="zh-TW"/>
        </w:rPr>
        <w:t xml:space="preserve"> AND C.</w:t>
      </w:r>
      <w:r w:rsidR="000410D8" w:rsidRPr="000410D8">
        <w:rPr>
          <w:rFonts w:ascii="細明體" w:eastAsia="細明體" w:hAnsi="細明體" w:hint="eastAsia"/>
          <w:lang w:eastAsia="zh-TW"/>
        </w:rPr>
        <w:t>醫師科別</w:t>
      </w:r>
      <w:r w:rsidR="00AA374C">
        <w:rPr>
          <w:rFonts w:ascii="細明體" w:eastAsia="細明體" w:hAnsi="細明體" w:hint="eastAsia"/>
          <w:lang w:eastAsia="zh-TW"/>
        </w:rPr>
        <w:t>=D.</w:t>
      </w:r>
      <w:r w:rsidR="000410D8" w:rsidRPr="000410D8">
        <w:rPr>
          <w:rFonts w:ascii="細明體" w:eastAsia="細明體" w:hAnsi="細明體" w:hint="eastAsia"/>
          <w:lang w:eastAsia="zh-TW"/>
        </w:rPr>
        <w:t>醫師科別</w:t>
      </w:r>
      <w:r w:rsidR="000410D8">
        <w:rPr>
          <w:rFonts w:ascii="細明體" w:eastAsia="細明體" w:hAnsi="細明體" w:hint="eastAsia"/>
          <w:lang w:eastAsia="zh-TW"/>
        </w:rPr>
        <w:t xml:space="preserve"> </w:t>
      </w:r>
      <w:r w:rsidR="00AA374C">
        <w:rPr>
          <w:rFonts w:ascii="細明體" w:eastAsia="細明體" w:hAnsi="細明體" w:hint="eastAsia"/>
          <w:lang w:eastAsia="zh-TW"/>
        </w:rPr>
        <w:t>AND C.</w:t>
      </w:r>
      <w:r w:rsidR="000410D8" w:rsidRPr="000410D8">
        <w:rPr>
          <w:rFonts w:ascii="細明體" w:eastAsia="細明體" w:hAnsi="細明體" w:hint="eastAsia"/>
          <w:lang w:eastAsia="zh-TW"/>
        </w:rPr>
        <w:t>醫師名稱</w:t>
      </w:r>
      <w:r w:rsidR="00AA374C">
        <w:rPr>
          <w:rFonts w:ascii="細明體" w:eastAsia="細明體" w:hAnsi="細明體" w:hint="eastAsia"/>
          <w:lang w:eastAsia="zh-TW"/>
        </w:rPr>
        <w:t>=D.</w:t>
      </w:r>
      <w:r w:rsidR="000410D8" w:rsidRPr="000410D8">
        <w:rPr>
          <w:rFonts w:ascii="細明體" w:eastAsia="細明體" w:hAnsi="細明體" w:hint="eastAsia"/>
          <w:lang w:eastAsia="zh-TW"/>
        </w:rPr>
        <w:t>醫師名稱</w:t>
      </w:r>
    </w:p>
    <w:p w:rsidR="00B669AF" w:rsidRDefault="00B669A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DBAAD100 E</w:t>
      </w:r>
    </w:p>
    <w:p w:rsidR="00B669AF" w:rsidRDefault="00B669A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D.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CB484D" w:rsidRPr="00974F9E" w:rsidRDefault="00CB484D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</w:p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CA420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263919" w:rsidRPr="001703D4" w:rsidRDefault="0026391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263919" w:rsidRDefault="00263919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263919" w:rsidRPr="001703D4" w:rsidRDefault="00A4291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="00263919">
        <w:rPr>
          <w:rFonts w:eastAsia="細明體" w:hint="eastAsia"/>
          <w:kern w:val="2"/>
          <w:szCs w:val="24"/>
          <w:lang w:eastAsia="zh-TW"/>
        </w:rPr>
        <w:t>IF</w:t>
      </w:r>
      <w:r w:rsidR="00263919">
        <w:rPr>
          <w:rFonts w:hint="eastAsia"/>
          <w:kern w:val="2"/>
          <w:szCs w:val="24"/>
          <w:lang w:eastAsia="zh-TW"/>
        </w:rPr>
        <w:t>輸入</w:t>
      </w:r>
      <w:r w:rsidR="00263919">
        <w:rPr>
          <w:rFonts w:hint="eastAsia"/>
          <w:kern w:val="2"/>
          <w:szCs w:val="24"/>
          <w:lang w:eastAsia="zh-TW"/>
        </w:rPr>
        <w:t>.</w:t>
      </w:r>
      <w:r w:rsidR="00263919">
        <w:rPr>
          <w:rFonts w:hint="eastAsia"/>
          <w:kern w:val="2"/>
          <w:szCs w:val="24"/>
          <w:lang w:eastAsia="zh-TW"/>
        </w:rPr>
        <w:t>種類</w:t>
      </w:r>
      <w:r w:rsidR="00263919">
        <w:rPr>
          <w:rFonts w:hint="eastAsia"/>
          <w:kern w:val="2"/>
          <w:szCs w:val="24"/>
          <w:lang w:eastAsia="zh-TW"/>
        </w:rPr>
        <w:t>=</w:t>
      </w:r>
      <w:r w:rsidR="00263919">
        <w:rPr>
          <w:kern w:val="2"/>
          <w:szCs w:val="24"/>
          <w:lang w:eastAsia="zh-TW"/>
        </w:rPr>
        <w:t>’</w:t>
      </w:r>
      <w:r w:rsidR="00263919">
        <w:rPr>
          <w:rFonts w:hint="eastAsia"/>
          <w:kern w:val="2"/>
          <w:szCs w:val="24"/>
          <w:lang w:eastAsia="zh-TW"/>
        </w:rPr>
        <w:t>2</w:t>
      </w:r>
      <w:r w:rsidR="00263919">
        <w:rPr>
          <w:kern w:val="2"/>
          <w:szCs w:val="24"/>
          <w:lang w:eastAsia="zh-TW"/>
        </w:rPr>
        <w:t>’</w:t>
      </w:r>
    </w:p>
    <w:p w:rsidR="00263919" w:rsidRDefault="00263919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C%</w:t>
      </w:r>
      <w:r>
        <w:rPr>
          <w:rFonts w:eastAsia="細明體"/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A42912" w:rsidRPr="001703D4" w:rsidRDefault="00A4291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A%</w:t>
      </w:r>
      <w:r>
        <w:rPr>
          <w:rFonts w:eastAsia="細明體"/>
          <w:kern w:val="2"/>
          <w:szCs w:val="24"/>
          <w:lang w:eastAsia="zh-TW"/>
        </w:rPr>
        <w:t>’</w:t>
      </w:r>
    </w:p>
    <w:p w:rsidR="00A42912" w:rsidRPr="001703D4" w:rsidRDefault="00A4291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B%</w:t>
      </w:r>
      <w:r>
        <w:rPr>
          <w:rFonts w:eastAsia="細明體"/>
          <w:kern w:val="2"/>
          <w:szCs w:val="24"/>
          <w:lang w:eastAsia="zh-TW"/>
        </w:rPr>
        <w:t>’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5C1D3B" w:rsidRPr="00701852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7E525E" w:rsidRDefault="007E525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+C.</w:t>
      </w:r>
      <w:r>
        <w:rPr>
          <w:rFonts w:hint="eastAsia"/>
          <w:lang w:eastAsia="zh-TW"/>
        </w:rPr>
        <w:t>醫院代碼</w:t>
      </w:r>
      <w:r>
        <w:rPr>
          <w:rFonts w:hint="eastAsia"/>
          <w:lang w:eastAsia="zh-TW"/>
        </w:rPr>
        <w:t>+</w:t>
      </w:r>
      <w:r w:rsidRPr="007E525E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C.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+</w:t>
      </w:r>
      <w:r w:rsidRPr="007E525E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C.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6246F6" w:rsidRDefault="006246F6" w:rsidP="00354CD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246F6">
        <w:rPr>
          <w:rFonts w:hint="eastAsia"/>
          <w:kern w:val="2"/>
          <w:szCs w:val="24"/>
          <w:lang w:eastAsia="zh-TW"/>
        </w:rPr>
        <w:t xml:space="preserve">ELSE IF </w:t>
      </w:r>
      <w:r w:rsidRPr="006246F6">
        <w:rPr>
          <w:rFonts w:hint="eastAsia"/>
          <w:kern w:val="2"/>
          <w:szCs w:val="24"/>
          <w:lang w:eastAsia="zh-TW"/>
        </w:rPr>
        <w:t>輸入</w:t>
      </w:r>
      <w:r w:rsidRPr="006246F6">
        <w:rPr>
          <w:rFonts w:hint="eastAsia"/>
          <w:kern w:val="2"/>
          <w:szCs w:val="24"/>
          <w:lang w:eastAsia="zh-TW"/>
        </w:rPr>
        <w:t>.</w:t>
      </w:r>
      <w:r w:rsidRPr="006246F6">
        <w:rPr>
          <w:rFonts w:hint="eastAsia"/>
          <w:kern w:val="2"/>
          <w:szCs w:val="24"/>
          <w:lang w:eastAsia="zh-TW"/>
        </w:rPr>
        <w:t>整批或當日件</w:t>
      </w:r>
      <w:ins w:id="97" w:author="FIS" w:date="2014-06-09T09:12:00Z">
        <w:r w:rsidR="00AA021F">
          <w:rPr>
            <w:kern w:val="2"/>
            <w:szCs w:val="24"/>
            <w:lang w:eastAsia="zh-TW"/>
          </w:rPr>
          <w:t>IN</w:t>
        </w:r>
      </w:ins>
      <w:ins w:id="98" w:author="FIS" w:date="2014-06-09T09:08:00Z">
        <w:r w:rsidR="00354CD0" w:rsidRPr="00354CD0">
          <w:rPr>
            <w:kern w:val="2"/>
            <w:szCs w:val="24"/>
            <w:lang w:eastAsia="zh-TW"/>
          </w:rPr>
          <w:t xml:space="preserve">  (‘N’,’3’)</w:t>
        </w:r>
        <w:r w:rsidR="00354CD0" w:rsidRPr="00354CD0" w:rsidDel="00354CD0">
          <w:rPr>
            <w:rFonts w:hint="eastAsia"/>
            <w:kern w:val="2"/>
            <w:szCs w:val="24"/>
            <w:lang w:eastAsia="zh-TW"/>
          </w:rPr>
          <w:t xml:space="preserve"> </w:t>
        </w:r>
      </w:ins>
      <w:del w:id="99" w:author="FIS" w:date="2014-06-09T09:08:00Z">
        <w:r w:rsidRPr="006246F6" w:rsidDel="00354CD0">
          <w:rPr>
            <w:rFonts w:hint="eastAsia"/>
            <w:kern w:val="2"/>
            <w:szCs w:val="24"/>
            <w:lang w:eastAsia="zh-TW"/>
          </w:rPr>
          <w:delText xml:space="preserve"> &lt;&gt; 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>‘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>N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>’</w:delText>
        </w:r>
      </w:del>
      <w:r w:rsidRPr="006246F6">
        <w:rPr>
          <w:rFonts w:hint="eastAsia"/>
          <w:kern w:val="2"/>
          <w:szCs w:val="24"/>
          <w:lang w:eastAsia="zh-TW"/>
        </w:rPr>
        <w:t>(</w:t>
      </w:r>
      <w:r w:rsidRPr="006246F6">
        <w:rPr>
          <w:rFonts w:hint="eastAsia"/>
          <w:kern w:val="2"/>
          <w:szCs w:val="24"/>
          <w:lang w:eastAsia="zh-TW"/>
        </w:rPr>
        <w:t>線上即時</w:t>
      </w:r>
      <w:ins w:id="100" w:author="FIS" w:date="2014-06-09T09:08:00Z">
        <w:r w:rsidR="00354CD0" w:rsidRPr="00354CD0">
          <w:rPr>
            <w:rFonts w:hint="eastAsia"/>
            <w:kern w:val="2"/>
            <w:szCs w:val="24"/>
            <w:lang w:eastAsia="zh-TW"/>
          </w:rPr>
          <w:t>、</w:t>
        </w:r>
        <w:r w:rsidR="00354CD0" w:rsidRPr="00354CD0">
          <w:rPr>
            <w:rFonts w:hint="eastAsia"/>
            <w:kern w:val="2"/>
            <w:szCs w:val="24"/>
            <w:lang w:eastAsia="zh-TW"/>
          </w:rPr>
          <w:t>3</w:t>
        </w:r>
        <w:r w:rsidR="00354CD0" w:rsidRPr="00354CD0">
          <w:rPr>
            <w:rFonts w:hint="eastAsia"/>
            <w:kern w:val="2"/>
            <w:szCs w:val="24"/>
            <w:lang w:eastAsia="zh-TW"/>
          </w:rPr>
          <w:t>登件</w:t>
        </w:r>
      </w:ins>
      <w:r w:rsidRPr="006246F6">
        <w:rPr>
          <w:rFonts w:hint="eastAsia"/>
          <w:kern w:val="2"/>
          <w:szCs w:val="24"/>
          <w:lang w:eastAsia="zh-TW"/>
        </w:rPr>
        <w:t>)</w:t>
      </w:r>
    </w:p>
    <w:p w:rsidR="006246F6" w:rsidRPr="00701852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6246F6">
        <w:rPr>
          <w:color w:val="FF0000"/>
          <w:kern w:val="2"/>
          <w:szCs w:val="24"/>
          <w:lang w:eastAsia="zh-TW"/>
        </w:rPr>
        <w:t xml:space="preserve">DTAAV014 </w:t>
      </w:r>
      <w:r w:rsidRPr="00701852">
        <w:rPr>
          <w:kern w:val="2"/>
          <w:szCs w:val="24"/>
          <w:lang w:eastAsia="zh-TW"/>
        </w:rPr>
        <w:t>A</w:t>
      </w:r>
    </w:p>
    <w:p w:rsidR="006246F6" w:rsidRPr="00701852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0 B</w:t>
      </w:r>
    </w:p>
    <w:p w:rsidR="006246F6" w:rsidRPr="00230F66" w:rsidRDefault="006246F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0F66">
        <w:rPr>
          <w:kern w:val="2"/>
          <w:szCs w:val="24"/>
          <w:lang w:eastAsia="zh-TW"/>
        </w:rPr>
        <w:t>ON A.</w:t>
      </w:r>
      <w:r w:rsidRPr="00230F66">
        <w:rPr>
          <w:kern w:val="2"/>
          <w:szCs w:val="24"/>
          <w:lang w:eastAsia="zh-TW"/>
        </w:rPr>
        <w:t>受理編號</w:t>
      </w:r>
      <w:r w:rsidRPr="00230F66">
        <w:rPr>
          <w:kern w:val="2"/>
          <w:szCs w:val="24"/>
          <w:lang w:eastAsia="zh-TW"/>
        </w:rPr>
        <w:t>= B.</w:t>
      </w:r>
      <w:r w:rsidRPr="00230F66">
        <w:rPr>
          <w:kern w:val="2"/>
          <w:szCs w:val="24"/>
          <w:lang w:eastAsia="zh-TW"/>
        </w:rPr>
        <w:t>受理編號</w:t>
      </w:r>
    </w:p>
    <w:p w:rsidR="006246F6" w:rsidRPr="00701852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6246F6" w:rsidRPr="00AA374C" w:rsidRDefault="006246F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374C">
        <w:rPr>
          <w:kern w:val="2"/>
          <w:szCs w:val="24"/>
          <w:lang w:eastAsia="zh-TW"/>
        </w:rPr>
        <w:t>ON A.</w:t>
      </w:r>
      <w:r w:rsidRPr="00AA374C">
        <w:rPr>
          <w:kern w:val="2"/>
          <w:szCs w:val="24"/>
          <w:lang w:eastAsia="zh-TW"/>
        </w:rPr>
        <w:t>受理編號</w:t>
      </w:r>
      <w:r w:rsidRPr="00AA374C">
        <w:rPr>
          <w:kern w:val="2"/>
          <w:szCs w:val="24"/>
          <w:lang w:eastAsia="zh-TW"/>
        </w:rPr>
        <w:t xml:space="preserve">= </w:t>
      </w:r>
      <w:r w:rsidRPr="00AA374C">
        <w:rPr>
          <w:rFonts w:hint="eastAsia"/>
          <w:kern w:val="2"/>
          <w:szCs w:val="24"/>
          <w:lang w:eastAsia="zh-TW"/>
        </w:rPr>
        <w:t>C</w:t>
      </w:r>
      <w:r w:rsidRPr="00AA374C">
        <w:rPr>
          <w:kern w:val="2"/>
          <w:szCs w:val="24"/>
          <w:lang w:eastAsia="zh-TW"/>
        </w:rPr>
        <w:t>.</w:t>
      </w:r>
      <w:r w:rsidRPr="00AA374C">
        <w:rPr>
          <w:kern w:val="2"/>
          <w:szCs w:val="24"/>
          <w:lang w:eastAsia="zh-TW"/>
        </w:rPr>
        <w:t>受理編號</w:t>
      </w:r>
    </w:p>
    <w:p w:rsidR="006246F6" w:rsidRPr="00701852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V008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6246F6" w:rsidRPr="00701852" w:rsidRDefault="006246F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 AND C.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C.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=D.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 xml:space="preserve"> AND A.</w:t>
      </w:r>
      <w:r w:rsidRPr="006246F6">
        <w:rPr>
          <w:rFonts w:ascii="細明體" w:eastAsia="細明體" w:hAnsi="細明體" w:hint="eastAsia"/>
          <w:lang w:eastAsia="zh-TW"/>
        </w:rPr>
        <w:t>模型分類</w:t>
      </w:r>
      <w:r>
        <w:rPr>
          <w:rFonts w:ascii="細明體" w:eastAsia="細明體" w:hAnsi="細明體" w:hint="eastAsia"/>
          <w:lang w:eastAsia="zh-TW"/>
        </w:rPr>
        <w:t xml:space="preserve"> = D.</w:t>
      </w:r>
      <w:r w:rsidRPr="006246F6">
        <w:rPr>
          <w:rFonts w:ascii="細明體" w:eastAsia="細明體" w:hAnsi="細明體" w:hint="eastAsia"/>
          <w:lang w:eastAsia="zh-TW"/>
        </w:rPr>
        <w:t>模型分類</w:t>
      </w:r>
    </w:p>
    <w:p w:rsidR="006246F6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DBAAD100 E</w:t>
      </w:r>
    </w:p>
    <w:p w:rsidR="006246F6" w:rsidRDefault="006246F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D.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6246F6" w:rsidRPr="00701852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6246F6" w:rsidRDefault="00BB6B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B6B84">
        <w:rPr>
          <w:rFonts w:hint="eastAsia"/>
          <w:kern w:val="2"/>
          <w:szCs w:val="24"/>
          <w:lang w:eastAsia="zh-TW"/>
        </w:rPr>
        <w:t>A.</w:t>
      </w:r>
      <w:r w:rsidRPr="00BB6B84">
        <w:rPr>
          <w:rFonts w:hint="eastAsia"/>
          <w:kern w:val="2"/>
          <w:szCs w:val="24"/>
          <w:lang w:eastAsia="zh-TW"/>
        </w:rPr>
        <w:t>模型分類</w:t>
      </w:r>
      <w:r w:rsidRPr="00BB6B84">
        <w:rPr>
          <w:rFonts w:hint="eastAsia"/>
          <w:kern w:val="2"/>
          <w:szCs w:val="24"/>
          <w:lang w:eastAsia="zh-TW"/>
        </w:rPr>
        <w:t xml:space="preserve"> = </w:t>
      </w:r>
      <w:r w:rsidRPr="00BB6B84">
        <w:rPr>
          <w:rFonts w:hint="eastAsia"/>
          <w:kern w:val="2"/>
          <w:szCs w:val="24"/>
          <w:lang w:eastAsia="zh-TW"/>
        </w:rPr>
        <w:t>輸入</w:t>
      </w:r>
      <w:r w:rsidRPr="00BB6B84">
        <w:rPr>
          <w:rFonts w:hint="eastAsia"/>
          <w:kern w:val="2"/>
          <w:szCs w:val="24"/>
          <w:lang w:eastAsia="zh-TW"/>
        </w:rPr>
        <w:t>.</w:t>
      </w:r>
      <w:r w:rsidRPr="00BB6B84">
        <w:rPr>
          <w:rFonts w:hint="eastAsia"/>
          <w:kern w:val="2"/>
          <w:szCs w:val="24"/>
          <w:lang w:eastAsia="zh-TW"/>
        </w:rPr>
        <w:t>種類</w:t>
      </w:r>
    </w:p>
    <w:p w:rsidR="00BB6B84" w:rsidRDefault="00BB6B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B6B84">
        <w:rPr>
          <w:rFonts w:hint="eastAsia"/>
          <w:kern w:val="2"/>
          <w:szCs w:val="24"/>
          <w:lang w:eastAsia="zh-TW"/>
        </w:rPr>
        <w:t>A.</w:t>
      </w:r>
      <w:r w:rsidRPr="00BB6B84">
        <w:rPr>
          <w:rFonts w:hint="eastAsia"/>
          <w:kern w:val="2"/>
          <w:szCs w:val="24"/>
          <w:lang w:eastAsia="zh-TW"/>
        </w:rPr>
        <w:t>計算終止時間</w:t>
      </w:r>
      <w:r w:rsidRPr="00BB6B84">
        <w:rPr>
          <w:rFonts w:hint="eastAsia"/>
          <w:kern w:val="2"/>
          <w:szCs w:val="24"/>
          <w:lang w:eastAsia="zh-TW"/>
        </w:rPr>
        <w:t xml:space="preserve"> IS NULL</w:t>
      </w:r>
    </w:p>
    <w:p w:rsidR="00BB6B84" w:rsidRDefault="00BB6B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B6B84">
        <w:rPr>
          <w:rFonts w:hint="eastAsia"/>
          <w:kern w:val="2"/>
          <w:szCs w:val="24"/>
          <w:lang w:eastAsia="zh-TW"/>
        </w:rPr>
        <w:t>A.</w:t>
      </w:r>
      <w:r w:rsidRPr="00BB6B84">
        <w:rPr>
          <w:rFonts w:hint="eastAsia"/>
          <w:kern w:val="2"/>
          <w:szCs w:val="24"/>
          <w:lang w:eastAsia="zh-TW"/>
        </w:rPr>
        <w:t>是否成功</w:t>
      </w:r>
      <w:r w:rsidRPr="00BB6B84">
        <w:rPr>
          <w:rFonts w:hint="eastAsia"/>
          <w:kern w:val="2"/>
          <w:szCs w:val="24"/>
          <w:lang w:eastAsia="zh-TW"/>
        </w:rPr>
        <w:t xml:space="preserve"> =</w:t>
      </w:r>
      <w:r w:rsidRPr="00BB6B84">
        <w:rPr>
          <w:rFonts w:hint="eastAsia"/>
          <w:kern w:val="2"/>
          <w:szCs w:val="24"/>
          <w:lang w:eastAsia="zh-TW"/>
        </w:rPr>
        <w:t>’</w:t>
      </w:r>
      <w:r w:rsidRPr="00BB6B84">
        <w:rPr>
          <w:rFonts w:hint="eastAsia"/>
          <w:kern w:val="2"/>
          <w:szCs w:val="24"/>
          <w:lang w:eastAsia="zh-TW"/>
        </w:rPr>
        <w:t>N</w:t>
      </w:r>
      <w:r w:rsidRPr="00BB6B84">
        <w:rPr>
          <w:rFonts w:hint="eastAsia"/>
          <w:kern w:val="2"/>
          <w:szCs w:val="24"/>
          <w:lang w:eastAsia="zh-TW"/>
        </w:rPr>
        <w:t>’</w:t>
      </w:r>
    </w:p>
    <w:p w:rsidR="00BB6B84" w:rsidRDefault="00BB6B8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01" w:author="FIS" w:date="2014-06-09T09:08:00Z"/>
          <w:rFonts w:hint="eastAsia"/>
          <w:kern w:val="2"/>
          <w:szCs w:val="24"/>
          <w:lang w:eastAsia="zh-TW"/>
        </w:rPr>
      </w:pPr>
      <w:r w:rsidRPr="00BB6B84">
        <w:rPr>
          <w:rFonts w:hint="eastAsia"/>
          <w:kern w:val="2"/>
          <w:szCs w:val="24"/>
          <w:lang w:eastAsia="zh-TW"/>
        </w:rPr>
        <w:t>A.</w:t>
      </w:r>
      <w:r w:rsidRPr="00BB6B84">
        <w:rPr>
          <w:rFonts w:hint="eastAsia"/>
          <w:kern w:val="2"/>
          <w:szCs w:val="24"/>
          <w:lang w:eastAsia="zh-TW"/>
        </w:rPr>
        <w:t>錯誤訊息</w:t>
      </w:r>
      <w:r w:rsidRPr="00BB6B84">
        <w:rPr>
          <w:rFonts w:hint="eastAsia"/>
          <w:kern w:val="2"/>
          <w:szCs w:val="24"/>
          <w:lang w:eastAsia="zh-TW"/>
        </w:rPr>
        <w:t xml:space="preserve"> IS NULL</w:t>
      </w:r>
    </w:p>
    <w:p w:rsidR="00354CD0" w:rsidRPr="00701852" w:rsidRDefault="00354CD0" w:rsidP="00354CD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ins w:id="102" w:author="FIS" w:date="2014-06-09T09:08:00Z">
        <w:r>
          <w:rPr>
            <w:rFonts w:hint="eastAsia"/>
            <w:kern w:val="2"/>
            <w:szCs w:val="24"/>
            <w:lang w:eastAsia="zh-TW"/>
          </w:rPr>
          <w:t>A.</w:t>
        </w:r>
        <w:r w:rsidRPr="00354CD0">
          <w:rPr>
            <w:rFonts w:hint="eastAsia"/>
            <w:kern w:val="2"/>
            <w:szCs w:val="24"/>
            <w:lang w:eastAsia="zh-TW"/>
          </w:rPr>
          <w:t>計算來源</w:t>
        </w:r>
        <w:r w:rsidRPr="00354CD0">
          <w:rPr>
            <w:rFonts w:hint="eastAsia"/>
            <w:kern w:val="2"/>
            <w:szCs w:val="24"/>
            <w:lang w:eastAsia="zh-TW"/>
          </w:rPr>
          <w:t>=</w:t>
        </w:r>
        <w:r w:rsidRPr="00354CD0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6246F6" w:rsidRPr="006246F6" w:rsidRDefault="006246F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+C.</w:t>
      </w:r>
      <w:r>
        <w:rPr>
          <w:rFonts w:hint="eastAsia"/>
          <w:lang w:eastAsia="zh-TW"/>
        </w:rPr>
        <w:t>醫院代碼</w:t>
      </w:r>
      <w:r>
        <w:rPr>
          <w:rFonts w:hint="eastAsia"/>
          <w:lang w:eastAsia="zh-TW"/>
        </w:rPr>
        <w:t>+</w:t>
      </w:r>
      <w:r>
        <w:rPr>
          <w:rFonts w:ascii="細明體" w:eastAsia="細明體" w:hAnsi="細明體" w:hint="eastAsia"/>
          <w:lang w:eastAsia="zh-TW"/>
        </w:rPr>
        <w:t>C.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+</w:t>
      </w:r>
      <w:r w:rsidRPr="007E525E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C.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701852">
        <w:rPr>
          <w:color w:val="FF0000"/>
          <w:kern w:val="2"/>
          <w:szCs w:val="24"/>
          <w:lang w:eastAsia="zh-TW"/>
        </w:rPr>
        <w:t>DTAAA001</w:t>
      </w:r>
      <w:r w:rsidRPr="00701852">
        <w:rPr>
          <w:kern w:val="2"/>
          <w:szCs w:val="24"/>
          <w:lang w:eastAsia="zh-TW"/>
        </w:rPr>
        <w:t xml:space="preserve"> A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0 B</w:t>
      </w:r>
    </w:p>
    <w:p w:rsidR="005C1D3B" w:rsidRPr="00230F66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0F66">
        <w:rPr>
          <w:kern w:val="2"/>
          <w:szCs w:val="24"/>
          <w:lang w:eastAsia="zh-TW"/>
        </w:rPr>
        <w:t>ON A.</w:t>
      </w:r>
      <w:r w:rsidRPr="00230F66">
        <w:rPr>
          <w:kern w:val="2"/>
          <w:szCs w:val="24"/>
          <w:lang w:eastAsia="zh-TW"/>
        </w:rPr>
        <w:t>受理編號</w:t>
      </w:r>
      <w:r w:rsidRPr="00230F66">
        <w:rPr>
          <w:kern w:val="2"/>
          <w:szCs w:val="24"/>
          <w:lang w:eastAsia="zh-TW"/>
        </w:rPr>
        <w:t>= B.</w:t>
      </w:r>
      <w:r w:rsidRPr="00230F66">
        <w:rPr>
          <w:kern w:val="2"/>
          <w:szCs w:val="24"/>
          <w:lang w:eastAsia="zh-TW"/>
        </w:rPr>
        <w:t>受理編號</w:t>
      </w:r>
    </w:p>
    <w:p w:rsidR="007B43F1" w:rsidRPr="00701852" w:rsidRDefault="007B43F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7B43F1" w:rsidRPr="00AA374C" w:rsidRDefault="007B43F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374C">
        <w:rPr>
          <w:kern w:val="2"/>
          <w:szCs w:val="24"/>
          <w:lang w:eastAsia="zh-TW"/>
        </w:rPr>
        <w:t>ON A.</w:t>
      </w:r>
      <w:r w:rsidRPr="00AA374C">
        <w:rPr>
          <w:kern w:val="2"/>
          <w:szCs w:val="24"/>
          <w:lang w:eastAsia="zh-TW"/>
        </w:rPr>
        <w:t>受理編號</w:t>
      </w:r>
      <w:r w:rsidRPr="00AA374C">
        <w:rPr>
          <w:kern w:val="2"/>
          <w:szCs w:val="24"/>
          <w:lang w:eastAsia="zh-TW"/>
        </w:rPr>
        <w:t xml:space="preserve">= </w:t>
      </w:r>
      <w:r w:rsidRPr="00AA374C">
        <w:rPr>
          <w:rFonts w:hint="eastAsia"/>
          <w:kern w:val="2"/>
          <w:szCs w:val="24"/>
          <w:lang w:eastAsia="zh-TW"/>
        </w:rPr>
        <w:t>C</w:t>
      </w:r>
      <w:r w:rsidRPr="00AA374C">
        <w:rPr>
          <w:kern w:val="2"/>
          <w:szCs w:val="24"/>
          <w:lang w:eastAsia="zh-TW"/>
        </w:rPr>
        <w:t>.</w:t>
      </w:r>
      <w:r w:rsidRPr="00AA374C">
        <w:rPr>
          <w:kern w:val="2"/>
          <w:szCs w:val="24"/>
          <w:lang w:eastAsia="zh-TW"/>
        </w:rPr>
        <w:t>受理編號</w:t>
      </w:r>
    </w:p>
    <w:p w:rsidR="007B43F1" w:rsidRPr="00701852" w:rsidRDefault="007B43F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V008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7B43F1" w:rsidRPr="00701852" w:rsidRDefault="007B43F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 AND C.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C.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=D.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B669AF" w:rsidRDefault="00B669AF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DBAAD100 E</w:t>
      </w:r>
    </w:p>
    <w:p w:rsidR="00B669AF" w:rsidRDefault="00B669A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D.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D34E95" w:rsidRPr="00974F9E" w:rsidRDefault="00D34E9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</w:p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CA420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263919" w:rsidRPr="001703D4" w:rsidRDefault="0026391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263919" w:rsidRDefault="00263919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263919" w:rsidRPr="001703D4" w:rsidRDefault="00A4291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  <w:r w:rsidR="00263919">
        <w:rPr>
          <w:rFonts w:eastAsia="細明體" w:hint="eastAsia"/>
          <w:kern w:val="2"/>
          <w:szCs w:val="24"/>
          <w:lang w:eastAsia="zh-TW"/>
        </w:rPr>
        <w:t>IF</w:t>
      </w:r>
      <w:r w:rsidR="00263919">
        <w:rPr>
          <w:rFonts w:hint="eastAsia"/>
          <w:kern w:val="2"/>
          <w:szCs w:val="24"/>
          <w:lang w:eastAsia="zh-TW"/>
        </w:rPr>
        <w:t>輸入</w:t>
      </w:r>
      <w:r w:rsidR="00263919">
        <w:rPr>
          <w:rFonts w:hint="eastAsia"/>
          <w:kern w:val="2"/>
          <w:szCs w:val="24"/>
          <w:lang w:eastAsia="zh-TW"/>
        </w:rPr>
        <w:t>.</w:t>
      </w:r>
      <w:r w:rsidR="00263919">
        <w:rPr>
          <w:rFonts w:hint="eastAsia"/>
          <w:kern w:val="2"/>
          <w:szCs w:val="24"/>
          <w:lang w:eastAsia="zh-TW"/>
        </w:rPr>
        <w:t>種類</w:t>
      </w:r>
      <w:r w:rsidR="00263919">
        <w:rPr>
          <w:rFonts w:hint="eastAsia"/>
          <w:kern w:val="2"/>
          <w:szCs w:val="24"/>
          <w:lang w:eastAsia="zh-TW"/>
        </w:rPr>
        <w:t>=</w:t>
      </w:r>
      <w:r w:rsidR="00263919">
        <w:rPr>
          <w:kern w:val="2"/>
          <w:szCs w:val="24"/>
          <w:lang w:eastAsia="zh-TW"/>
        </w:rPr>
        <w:t>’</w:t>
      </w:r>
      <w:r w:rsidR="00263919">
        <w:rPr>
          <w:rFonts w:hint="eastAsia"/>
          <w:kern w:val="2"/>
          <w:szCs w:val="24"/>
          <w:lang w:eastAsia="zh-TW"/>
        </w:rPr>
        <w:t>2</w:t>
      </w:r>
      <w:r w:rsidR="00263919">
        <w:rPr>
          <w:kern w:val="2"/>
          <w:szCs w:val="24"/>
          <w:lang w:eastAsia="zh-TW"/>
        </w:rPr>
        <w:t>’</w:t>
      </w:r>
    </w:p>
    <w:p w:rsidR="00263919" w:rsidRDefault="00263919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C%</w:t>
      </w:r>
      <w:r>
        <w:rPr>
          <w:rFonts w:eastAsia="細明體"/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A42912" w:rsidRPr="001703D4" w:rsidRDefault="00A4291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A%</w:t>
      </w:r>
      <w:r>
        <w:rPr>
          <w:rFonts w:eastAsia="細明體"/>
          <w:kern w:val="2"/>
          <w:szCs w:val="24"/>
          <w:lang w:eastAsia="zh-TW"/>
        </w:rPr>
        <w:t>’</w:t>
      </w:r>
    </w:p>
    <w:p w:rsidR="00A42912" w:rsidRPr="001703D4" w:rsidRDefault="00A4291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</w:p>
    <w:p w:rsidR="00A42912" w:rsidRDefault="00A4291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LIKE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B%</w:t>
      </w:r>
      <w:r>
        <w:rPr>
          <w:rFonts w:eastAsia="細明體"/>
          <w:kern w:val="2"/>
          <w:szCs w:val="24"/>
          <w:lang w:eastAsia="zh-TW"/>
        </w:rPr>
        <w:t>’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受理編號</w:t>
      </w:r>
      <w:r w:rsidRPr="00701852">
        <w:rPr>
          <w:lang w:eastAsia="zh-TW"/>
        </w:rPr>
        <w:t xml:space="preserve"> </w:t>
      </w:r>
      <w:r w:rsidRPr="00701852">
        <w:rPr>
          <w:lang w:eastAsia="zh-TW"/>
        </w:rPr>
        <w:t>不是空的</w:t>
      </w:r>
    </w:p>
    <w:p w:rsidR="005C1D3B" w:rsidRPr="00701852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lang w:eastAsia="zh-TW"/>
        </w:rPr>
        <w:t>受理編號</w:t>
      </w:r>
      <w:r w:rsidRPr="00701852">
        <w:rPr>
          <w:lang w:eastAsia="zh-TW"/>
        </w:rPr>
        <w:t xml:space="preserve"> </w:t>
      </w:r>
      <w:r w:rsidRPr="00701852">
        <w:rPr>
          <w:rFonts w:eastAsia="細明體"/>
          <w:lang w:eastAsia="zh-TW"/>
        </w:rPr>
        <w:t>=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5C1D3B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  <w:r>
        <w:rPr>
          <w:rFonts w:hint="eastAsia"/>
          <w:lang w:eastAsia="zh-TW"/>
        </w:rPr>
        <w:t>+C.</w:t>
      </w:r>
      <w:r>
        <w:rPr>
          <w:rFonts w:hint="eastAsia"/>
          <w:lang w:eastAsia="zh-TW"/>
        </w:rPr>
        <w:t>醫院代碼</w:t>
      </w:r>
      <w:r w:rsidR="007E525E">
        <w:rPr>
          <w:rFonts w:hint="eastAsia"/>
          <w:lang w:eastAsia="zh-TW"/>
        </w:rPr>
        <w:t>+</w:t>
      </w:r>
      <w:r w:rsidR="007E525E" w:rsidRPr="007E525E">
        <w:rPr>
          <w:rFonts w:ascii="細明體" w:eastAsia="細明體" w:hAnsi="細明體" w:hint="eastAsia"/>
          <w:lang w:eastAsia="zh-TW"/>
        </w:rPr>
        <w:t xml:space="preserve"> </w:t>
      </w:r>
      <w:r w:rsidR="007E525E">
        <w:rPr>
          <w:rFonts w:ascii="細明體" w:eastAsia="細明體" w:hAnsi="細明體" w:hint="eastAsia"/>
          <w:lang w:eastAsia="zh-TW"/>
        </w:rPr>
        <w:t>C.</w:t>
      </w:r>
      <w:r w:rsidR="007E525E" w:rsidRPr="000410D8">
        <w:rPr>
          <w:rFonts w:ascii="細明體" w:eastAsia="細明體" w:hAnsi="細明體" w:hint="eastAsia"/>
          <w:lang w:eastAsia="zh-TW"/>
        </w:rPr>
        <w:t>醫師科別</w:t>
      </w:r>
      <w:r w:rsidR="007E525E">
        <w:rPr>
          <w:rFonts w:ascii="細明體" w:eastAsia="細明體" w:hAnsi="細明體" w:hint="eastAsia"/>
          <w:lang w:eastAsia="zh-TW"/>
        </w:rPr>
        <w:t>+</w:t>
      </w:r>
      <w:r w:rsidR="007E525E" w:rsidRPr="007E525E">
        <w:rPr>
          <w:rFonts w:ascii="細明體" w:eastAsia="細明體" w:hAnsi="細明體" w:hint="eastAsia"/>
          <w:lang w:eastAsia="zh-TW"/>
        </w:rPr>
        <w:t xml:space="preserve"> </w:t>
      </w:r>
      <w:r w:rsidR="007E525E">
        <w:rPr>
          <w:rFonts w:ascii="細明體" w:eastAsia="細明體" w:hAnsi="細明體" w:hint="eastAsia"/>
          <w:lang w:eastAsia="zh-TW"/>
        </w:rPr>
        <w:t>C.</w:t>
      </w:r>
      <w:r w:rsidR="007E525E" w:rsidRPr="000410D8">
        <w:rPr>
          <w:rFonts w:ascii="細明體" w:eastAsia="細明體" w:hAnsi="細明體" w:hint="eastAsia"/>
          <w:lang w:eastAsia="zh-TW"/>
        </w:rPr>
        <w:t>醫師名稱</w:t>
      </w:r>
    </w:p>
    <w:p w:rsidR="005C1D3B" w:rsidRPr="00701852" w:rsidRDefault="005C1D3B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醫</w:t>
      </w:r>
      <w:r w:rsidR="0036249A">
        <w:rPr>
          <w:rFonts w:hint="eastAsia"/>
          <w:kern w:val="2"/>
          <w:szCs w:val="24"/>
          <w:lang w:eastAsia="zh-TW"/>
        </w:rPr>
        <w:t>師</w:t>
      </w:r>
      <w:r>
        <w:rPr>
          <w:rFonts w:hint="eastAsia"/>
          <w:kern w:val="2"/>
          <w:szCs w:val="24"/>
          <w:lang w:eastAsia="zh-TW"/>
        </w:rPr>
        <w:t>統計</w:t>
      </w:r>
      <w:r w:rsidRPr="00701852">
        <w:rPr>
          <w:kern w:val="2"/>
          <w:szCs w:val="24"/>
          <w:lang w:eastAsia="zh-TW"/>
        </w:rPr>
        <w:t>資料有誤，查無</w:t>
      </w:r>
      <w:r>
        <w:rPr>
          <w:rFonts w:hint="eastAsia"/>
          <w:kern w:val="2"/>
          <w:szCs w:val="24"/>
          <w:lang w:eastAsia="zh-TW"/>
        </w:rPr>
        <w:t>醫</w:t>
      </w:r>
      <w:r w:rsidR="0036249A">
        <w:rPr>
          <w:rFonts w:hint="eastAsia"/>
          <w:kern w:val="2"/>
          <w:szCs w:val="24"/>
          <w:lang w:eastAsia="zh-TW"/>
        </w:rPr>
        <w:t>師</w:t>
      </w:r>
      <w:r>
        <w:rPr>
          <w:rFonts w:hint="eastAsia"/>
          <w:kern w:val="2"/>
          <w:szCs w:val="24"/>
          <w:lang w:eastAsia="zh-TW"/>
        </w:rPr>
        <w:t>統計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’</w:t>
      </w:r>
    </w:p>
    <w:p w:rsidR="005C1D3B" w:rsidRPr="00701852" w:rsidRDefault="005C1D3B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醫</w:t>
      </w:r>
      <w:r w:rsidR="00D235C2">
        <w:rPr>
          <w:rFonts w:hint="eastAsia"/>
          <w:kern w:val="2"/>
          <w:szCs w:val="24"/>
          <w:lang w:eastAsia="zh-TW"/>
        </w:rPr>
        <w:t>師</w:t>
      </w:r>
      <w:r>
        <w:rPr>
          <w:rFonts w:hint="eastAsia"/>
          <w:kern w:val="2"/>
          <w:szCs w:val="24"/>
          <w:lang w:eastAsia="zh-TW"/>
        </w:rPr>
        <w:t>統計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D235C2">
        <w:rPr>
          <w:rFonts w:hint="eastAsia"/>
          <w:kern w:val="2"/>
          <w:szCs w:val="24"/>
          <w:lang w:eastAsia="zh-TW"/>
        </w:rPr>
        <w:t>7</w:t>
      </w:r>
      <w:r w:rsidRPr="00701852">
        <w:rPr>
          <w:kern w:val="2"/>
          <w:szCs w:val="24"/>
          <w:lang w:eastAsia="zh-TW"/>
        </w:rPr>
        <w:t>讀取的件數。</w:t>
      </w:r>
    </w:p>
    <w:p w:rsidR="005C1D3B" w:rsidRPr="000371CC" w:rsidRDefault="005C1D3B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Pr="00B55479">
        <w:rPr>
          <w:rFonts w:hint="eastAsia"/>
          <w:kern w:val="2"/>
          <w:szCs w:val="24"/>
          <w:shd w:val="pct15" w:color="auto" w:fill="FFFFFF"/>
          <w:lang w:eastAsia="zh-TW"/>
        </w:rPr>
        <w:t>醫</w:t>
      </w:r>
      <w:r w:rsidR="00B16833">
        <w:rPr>
          <w:rFonts w:hint="eastAsia"/>
          <w:kern w:val="2"/>
          <w:szCs w:val="24"/>
          <w:shd w:val="pct15" w:color="auto" w:fill="FFFFFF"/>
          <w:lang w:eastAsia="zh-TW"/>
        </w:rPr>
        <w:t>師</w:t>
      </w:r>
      <w:r w:rsidRPr="00B55479">
        <w:rPr>
          <w:rFonts w:hint="eastAsia"/>
          <w:kern w:val="2"/>
          <w:szCs w:val="24"/>
          <w:shd w:val="pct15" w:color="auto" w:fill="FFFFFF"/>
          <w:lang w:eastAsia="zh-TW"/>
        </w:rPr>
        <w:t>統計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5C1D3B" w:rsidRPr="00701852" w:rsidRDefault="005C1D3B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>
        <w:rPr>
          <w:rFonts w:hint="eastAsia"/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受理編號視為一組：</w:t>
      </w:r>
    </w:p>
    <w:p w:rsidR="00A71834" w:rsidRDefault="00A71834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檢核是否為醫療件：</w:t>
      </w:r>
    </w:p>
    <w:p w:rsidR="00A71834" w:rsidRDefault="00A7183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DTAAA011</w:t>
      </w:r>
    </w:p>
    <w:p w:rsidR="00A71834" w:rsidRDefault="00A7183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A71834" w:rsidRDefault="00A7183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A.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A71834" w:rsidRDefault="00A7183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G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A71834" w:rsidRPr="00513338" w:rsidRDefault="00A7183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是否核定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A71834" w:rsidRDefault="00A7183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71834" w:rsidRPr="00513338" w:rsidRDefault="00A7183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讀下一組資料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模型分類</w:t>
      </w:r>
      <w:r w:rsidRPr="00701852">
        <w:rPr>
          <w:rFonts w:eastAsia="細明體"/>
          <w:lang w:eastAsia="zh-TW"/>
        </w:rPr>
        <w:t>：</w:t>
      </w:r>
      <w:r w:rsidRPr="00701852">
        <w:rPr>
          <w:rFonts w:eastAsia="細明體"/>
          <w:lang w:eastAsia="zh-TW"/>
        </w:rPr>
        <w:t>(</w:t>
      </w:r>
      <w:r w:rsidRPr="00701852">
        <w:rPr>
          <w:rFonts w:eastAsia="細明體"/>
          <w:lang w:eastAsia="zh-TW"/>
        </w:rPr>
        <w:t>取第一筆</w:t>
      </w:r>
      <w:r w:rsidRPr="00701852">
        <w:rPr>
          <w:rFonts w:eastAsia="細明體"/>
          <w:lang w:eastAsia="zh-TW"/>
        </w:rPr>
        <w:t>)</w:t>
      </w:r>
    </w:p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 </w:t>
      </w:r>
      <w:r w:rsidRPr="00F13BF4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傳入時已指定</w:t>
      </w:r>
      <w:r w:rsidRPr="00701852">
        <w:rPr>
          <w:rFonts w:eastAsia="細明體"/>
          <w:lang w:eastAsia="zh-TW"/>
        </w:rPr>
        <w:t>模型</w:t>
      </w:r>
      <w:r>
        <w:rPr>
          <w:rFonts w:hint="eastAsia"/>
          <w:kern w:val="2"/>
          <w:szCs w:val="24"/>
          <w:lang w:eastAsia="zh-TW"/>
        </w:rPr>
        <w:t>分類不需重新判斷</w:t>
      </w:r>
    </w:p>
    <w:p w:rsidR="005C1D3B" w:rsidRPr="006A51B9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O_</w:t>
      </w:r>
      <w:r w:rsidRPr="00701852">
        <w:rPr>
          <w:rFonts w:eastAsia="細明體"/>
        </w:rPr>
        <w:t>模型分類</w:t>
      </w:r>
      <w:r>
        <w:rPr>
          <w:rFonts w:eastAsia="細明體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5C1D3B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計算平均住院天數、住院次數、門診次數：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組內逐筆</w:t>
      </w:r>
      <w:r>
        <w:rPr>
          <w:rFonts w:hint="eastAsia"/>
          <w:kern w:val="2"/>
          <w:szCs w:val="24"/>
          <w:lang w:eastAsia="zh-TW"/>
        </w:rPr>
        <w:t>)</w:t>
      </w:r>
    </w:p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前次受編</w:t>
      </w:r>
      <w:r>
        <w:rPr>
          <w:rFonts w:hint="eastAsia"/>
          <w:kern w:val="2"/>
          <w:szCs w:val="24"/>
          <w:lang w:eastAsia="zh-TW"/>
        </w:rPr>
        <w:t xml:space="preserve"> AND C.</w:t>
      </w:r>
      <w:r>
        <w:rPr>
          <w:rFonts w:hint="eastAsia"/>
          <w:kern w:val="2"/>
          <w:szCs w:val="24"/>
          <w:lang w:eastAsia="zh-TW"/>
        </w:rPr>
        <w:t>醫院代碼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前次醫院代碼</w:t>
      </w:r>
      <w:r w:rsidR="00A47511">
        <w:rPr>
          <w:rFonts w:hint="eastAsia"/>
          <w:kern w:val="2"/>
          <w:szCs w:val="24"/>
          <w:lang w:eastAsia="zh-TW"/>
        </w:rPr>
        <w:t xml:space="preserve"> AND </w:t>
      </w:r>
      <w:r w:rsidR="00A47511">
        <w:rPr>
          <w:rFonts w:ascii="細明體" w:eastAsia="細明體" w:hAnsi="細明體" w:hint="eastAsia"/>
          <w:lang w:eastAsia="zh-TW"/>
        </w:rPr>
        <w:t>C.</w:t>
      </w:r>
      <w:r w:rsidR="00A47511" w:rsidRPr="000410D8">
        <w:rPr>
          <w:rFonts w:ascii="細明體" w:eastAsia="細明體" w:hAnsi="細明體" w:hint="eastAsia"/>
          <w:lang w:eastAsia="zh-TW"/>
        </w:rPr>
        <w:t>醫師科別</w:t>
      </w:r>
      <w:r w:rsidR="00A47511">
        <w:rPr>
          <w:rFonts w:hint="eastAsia"/>
          <w:kern w:val="2"/>
          <w:szCs w:val="24"/>
          <w:lang w:eastAsia="zh-TW"/>
        </w:rPr>
        <w:t>=</w:t>
      </w:r>
      <w:r w:rsidR="00A47511">
        <w:rPr>
          <w:rFonts w:hint="eastAsia"/>
          <w:kern w:val="2"/>
          <w:szCs w:val="24"/>
          <w:lang w:eastAsia="zh-TW"/>
        </w:rPr>
        <w:t>前次</w:t>
      </w:r>
      <w:r w:rsidR="00A47511" w:rsidRPr="000410D8">
        <w:rPr>
          <w:rFonts w:ascii="細明體" w:eastAsia="細明體" w:hAnsi="細明體" w:hint="eastAsia"/>
          <w:lang w:eastAsia="zh-TW"/>
        </w:rPr>
        <w:t>醫師科別</w:t>
      </w:r>
      <w:r w:rsidR="00A47511">
        <w:rPr>
          <w:rFonts w:ascii="細明體" w:eastAsia="細明體" w:hAnsi="細明體" w:hint="eastAsia"/>
          <w:lang w:eastAsia="zh-TW"/>
        </w:rPr>
        <w:t xml:space="preserve"> AND</w:t>
      </w:r>
      <w:r w:rsidR="00A47511" w:rsidRPr="007E525E">
        <w:rPr>
          <w:rFonts w:ascii="細明體" w:eastAsia="細明體" w:hAnsi="細明體" w:hint="eastAsia"/>
          <w:lang w:eastAsia="zh-TW"/>
        </w:rPr>
        <w:t xml:space="preserve"> </w:t>
      </w:r>
      <w:r w:rsidR="00A47511">
        <w:rPr>
          <w:rFonts w:ascii="細明體" w:eastAsia="細明體" w:hAnsi="細明體" w:hint="eastAsia"/>
          <w:lang w:eastAsia="zh-TW"/>
        </w:rPr>
        <w:t>C.</w:t>
      </w:r>
      <w:r w:rsidR="00A47511" w:rsidRPr="000410D8">
        <w:rPr>
          <w:rFonts w:ascii="細明體" w:eastAsia="細明體" w:hAnsi="細明體" w:hint="eastAsia"/>
          <w:lang w:eastAsia="zh-TW"/>
        </w:rPr>
        <w:t>醫師名稱</w:t>
      </w:r>
      <w:r w:rsidR="00A47511">
        <w:rPr>
          <w:rFonts w:ascii="細明體" w:eastAsia="細明體" w:hAnsi="細明體" w:hint="eastAsia"/>
          <w:lang w:eastAsia="zh-TW"/>
        </w:rPr>
        <w:t>=</w:t>
      </w:r>
      <w:r w:rsidR="00A47511">
        <w:rPr>
          <w:rFonts w:hint="eastAsia"/>
          <w:kern w:val="2"/>
          <w:szCs w:val="24"/>
          <w:lang w:eastAsia="zh-TW"/>
        </w:rPr>
        <w:t>前次</w:t>
      </w:r>
      <w:r w:rsidR="00A47511"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若診斷書多張皆同家醫院</w:t>
      </w:r>
      <w:r w:rsidR="00EF0DDE">
        <w:rPr>
          <w:rFonts w:hint="eastAsia"/>
          <w:kern w:val="2"/>
          <w:szCs w:val="24"/>
          <w:lang w:eastAsia="zh-TW"/>
        </w:rPr>
        <w:t>、科別、醫生</w:t>
      </w:r>
      <w:r>
        <w:rPr>
          <w:rFonts w:hint="eastAsia"/>
          <w:kern w:val="2"/>
          <w:szCs w:val="24"/>
          <w:lang w:eastAsia="zh-TW"/>
        </w:rPr>
        <w:t>，須排除重複</w:t>
      </w:r>
      <w:r>
        <w:rPr>
          <w:rFonts w:hint="eastAsia"/>
          <w:kern w:val="2"/>
          <w:szCs w:val="24"/>
          <w:lang w:eastAsia="zh-TW"/>
        </w:rPr>
        <w:t>)</w:t>
      </w:r>
    </w:p>
    <w:p w:rsidR="005C1D3B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讀取下一筆資料</w:t>
      </w:r>
    </w:p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C1D3B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總住院天數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總住院天數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A35F4B">
        <w:rPr>
          <w:rFonts w:hint="eastAsia"/>
          <w:kern w:val="2"/>
          <w:szCs w:val="24"/>
          <w:lang w:eastAsia="zh-TW"/>
        </w:rPr>
        <w:t>住院申請天數</w:t>
      </w:r>
    </w:p>
    <w:p w:rsidR="005C1D3B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總住院次數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總住院次數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933CEF">
        <w:rPr>
          <w:rFonts w:hint="eastAsia"/>
          <w:kern w:val="2"/>
          <w:szCs w:val="24"/>
          <w:lang w:eastAsia="zh-TW"/>
        </w:rPr>
        <w:t>住院申請張數</w:t>
      </w:r>
    </w:p>
    <w:p w:rsidR="005C1D3B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總門診次數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總門診次數</w:t>
      </w:r>
      <w:r>
        <w:rPr>
          <w:rFonts w:hint="eastAsia"/>
          <w:kern w:val="2"/>
          <w:szCs w:val="24"/>
          <w:lang w:eastAsia="zh-TW"/>
        </w:rPr>
        <w:t xml:space="preserve"> + D.</w:t>
      </w:r>
      <w:r>
        <w:rPr>
          <w:rFonts w:hint="eastAsia"/>
          <w:kern w:val="2"/>
          <w:szCs w:val="24"/>
          <w:lang w:eastAsia="zh-TW"/>
        </w:rPr>
        <w:t>門診</w:t>
      </w:r>
      <w:r w:rsidRPr="00933CEF">
        <w:rPr>
          <w:rFonts w:hint="eastAsia"/>
          <w:kern w:val="2"/>
          <w:szCs w:val="24"/>
          <w:lang w:eastAsia="zh-TW"/>
        </w:rPr>
        <w:t>申請張數</w:t>
      </w:r>
    </w:p>
    <w:p w:rsidR="005C1D3B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住院病患</w:t>
      </w:r>
      <w:r>
        <w:rPr>
          <w:rFonts w:hint="eastAsia"/>
          <w:kern w:val="2"/>
          <w:szCs w:val="24"/>
          <w:lang w:eastAsia="zh-TW"/>
        </w:rPr>
        <w:t>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住院病患</w:t>
      </w:r>
      <w:r>
        <w:rPr>
          <w:rFonts w:hint="eastAsia"/>
          <w:kern w:val="2"/>
          <w:szCs w:val="24"/>
          <w:lang w:eastAsia="zh-TW"/>
        </w:rPr>
        <w:t>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2C6375">
        <w:rPr>
          <w:rFonts w:hint="eastAsia"/>
          <w:kern w:val="2"/>
          <w:szCs w:val="24"/>
          <w:lang w:eastAsia="zh-TW"/>
        </w:rPr>
        <w:t>住院病患數</w:t>
      </w:r>
    </w:p>
    <w:p w:rsidR="005C1D3B" w:rsidRPr="00710E03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門診病患數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總</w:t>
      </w:r>
      <w:r w:rsidRPr="002C6375">
        <w:rPr>
          <w:rFonts w:hint="eastAsia"/>
          <w:kern w:val="2"/>
          <w:szCs w:val="24"/>
          <w:lang w:eastAsia="zh-TW"/>
        </w:rPr>
        <w:t>門診病患數</w:t>
      </w:r>
      <w:r>
        <w:rPr>
          <w:rFonts w:hint="eastAsia"/>
          <w:kern w:val="2"/>
          <w:szCs w:val="24"/>
          <w:lang w:eastAsia="zh-TW"/>
        </w:rPr>
        <w:t xml:space="preserve"> + D.</w:t>
      </w:r>
      <w:r w:rsidRPr="002C6375">
        <w:rPr>
          <w:rFonts w:hint="eastAsia"/>
          <w:lang w:eastAsia="zh-TW"/>
        </w:rPr>
        <w:t xml:space="preserve"> </w:t>
      </w:r>
      <w:r w:rsidRPr="002C6375">
        <w:rPr>
          <w:rFonts w:hint="eastAsia"/>
          <w:kern w:val="2"/>
          <w:szCs w:val="24"/>
          <w:lang w:eastAsia="zh-TW"/>
        </w:rPr>
        <w:t>門診病患數</w:t>
      </w:r>
    </w:p>
    <w:p w:rsidR="005C1D3B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判斷是否非</w:t>
      </w:r>
      <w:r w:rsidR="00EF0DDE">
        <w:rPr>
          <w:rFonts w:hint="eastAsia"/>
          <w:kern w:val="2"/>
          <w:szCs w:val="24"/>
          <w:lang w:eastAsia="zh-TW"/>
        </w:rPr>
        <w:t>特殊醫師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任一筆符合就算是</w:t>
      </w:r>
      <w:r>
        <w:rPr>
          <w:rFonts w:hint="eastAsia"/>
          <w:kern w:val="2"/>
          <w:szCs w:val="24"/>
          <w:lang w:eastAsia="zh-TW"/>
        </w:rPr>
        <w:t>)</w:t>
      </w:r>
    </w:p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D.</w:t>
      </w:r>
      <w:r w:rsidR="000109AC" w:rsidRPr="000109AC">
        <w:rPr>
          <w:rFonts w:hint="eastAsia"/>
          <w:kern w:val="2"/>
          <w:szCs w:val="24"/>
          <w:lang w:eastAsia="zh-TW"/>
        </w:rPr>
        <w:t>特殊醫師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5C1D3B" w:rsidRPr="00702567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0109AC" w:rsidRPr="000109AC">
        <w:rPr>
          <w:rFonts w:hint="eastAsia"/>
          <w:kern w:val="2"/>
          <w:szCs w:val="24"/>
          <w:lang w:eastAsia="zh-TW"/>
        </w:rPr>
        <w:t>特殊醫師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評分明細</w:t>
      </w:r>
      <w:r w:rsidRPr="00701852">
        <w:rPr>
          <w:kern w:val="2"/>
          <w:szCs w:val="24"/>
          <w:lang w:eastAsia="zh-TW"/>
        </w:rPr>
        <w:t>：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 xml:space="preserve">IF </w:t>
      </w:r>
      <w:r w:rsidRPr="00701852">
        <w:rPr>
          <w:rFonts w:eastAsia="細明體"/>
          <w:lang w:eastAsia="zh-TW"/>
        </w:rPr>
        <w:t>為組內第一筆</w:t>
      </w:r>
    </w:p>
    <w:p w:rsidR="005C1D3B" w:rsidRPr="00701852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>
        <w:rPr>
          <w:rFonts w:ascii="Arial" w:cs="Arial" w:hint="eastAsia"/>
          <w:lang w:eastAsia="zh-TW"/>
        </w:rPr>
        <w:t>受理編號</w:t>
      </w:r>
      <w:r w:rsidRPr="00701852">
        <w:rPr>
          <w:rFonts w:eastAsia="細明體"/>
          <w:lang w:eastAsia="zh-TW"/>
        </w:rPr>
        <w:t xml:space="preserve">= </w:t>
      </w:r>
      <w:r>
        <w:rPr>
          <w:rFonts w:eastAsia="細明體" w:hint="eastAsia"/>
          <w:lang w:eastAsia="zh-TW"/>
        </w:rPr>
        <w:t>A</w:t>
      </w:r>
      <w:r w:rsidRPr="00701852">
        <w:rPr>
          <w:rFonts w:eastAsia="細明體"/>
          <w:lang w:eastAsia="zh-TW"/>
        </w:rPr>
        <w:t>.</w:t>
      </w:r>
      <w:r>
        <w:rPr>
          <w:rFonts w:ascii="Arial" w:cs="Arial" w:hint="eastAsia"/>
          <w:lang w:eastAsia="zh-TW"/>
        </w:rPr>
        <w:t>受理編號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ELSE</w:t>
      </w:r>
    </w:p>
    <w:p w:rsidR="005C1D3B" w:rsidRPr="00FD3CBA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rFonts w:eastAsia="細明體"/>
          <w:lang w:eastAsia="zh-TW"/>
        </w:rPr>
        <w:t>O_</w:t>
      </w:r>
      <w:r>
        <w:rPr>
          <w:rFonts w:ascii="Arial" w:cs="Arial" w:hint="eastAsia"/>
          <w:lang w:eastAsia="zh-TW"/>
        </w:rPr>
        <w:t>受理編號</w:t>
      </w:r>
      <w:r w:rsidRPr="00701852">
        <w:rPr>
          <w:rFonts w:eastAsia="細明體"/>
          <w:lang w:eastAsia="zh-TW"/>
        </w:rPr>
        <w:t>= ‘;’+</w:t>
      </w:r>
      <w:r>
        <w:rPr>
          <w:rFonts w:eastAsia="細明體" w:hint="eastAsia"/>
          <w:lang w:eastAsia="zh-TW"/>
        </w:rPr>
        <w:t>A</w:t>
      </w:r>
      <w:r w:rsidRPr="00701852">
        <w:rPr>
          <w:rFonts w:eastAsia="細明體"/>
          <w:lang w:eastAsia="zh-TW"/>
        </w:rPr>
        <w:t>.</w:t>
      </w:r>
      <w:r>
        <w:rPr>
          <w:rFonts w:ascii="Arial" w:cs="Arial" w:hint="eastAsia"/>
          <w:lang w:eastAsia="zh-TW"/>
        </w:rPr>
        <w:t>受理編號</w:t>
      </w:r>
    </w:p>
    <w:p w:rsidR="005C1D3B" w:rsidRPr="009919F5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 w:rsidR="002000B1">
        <w:rPr>
          <w:rFonts w:hint="eastAsia"/>
          <w:lang w:eastAsia="zh-TW"/>
        </w:rPr>
        <w:t>6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5C1D3B" w:rsidRPr="00701852" w:rsidTr="00B3107A">
        <w:tc>
          <w:tcPr>
            <w:tcW w:w="394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190927" w:rsidRPr="00701852" w:rsidTr="00B3107A">
        <w:tc>
          <w:tcPr>
            <w:tcW w:w="3941" w:type="dxa"/>
          </w:tcPr>
          <w:p w:rsidR="00190927" w:rsidRPr="00701852" w:rsidRDefault="00190927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 w:rsidRPr="0058606F">
              <w:rPr>
                <w:rFonts w:eastAsia="細明體" w:hint="eastAsia"/>
              </w:rPr>
              <w:t>醫師姓名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190927" w:rsidRPr="00701852" w:rsidTr="00B3107A">
        <w:tc>
          <w:tcPr>
            <w:tcW w:w="3941" w:type="dxa"/>
          </w:tcPr>
          <w:p w:rsidR="00190927" w:rsidRPr="00701852" w:rsidRDefault="00190927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</w:t>
            </w:r>
            <w:r w:rsidRPr="0058606F">
              <w:rPr>
                <w:rFonts w:ascii="細明體" w:eastAsia="細明體" w:hAnsi="細明體" w:hint="eastAsia"/>
                <w:sz w:val="20"/>
              </w:rPr>
              <w:t>師</w:t>
            </w:r>
            <w:r>
              <w:rPr>
                <w:rFonts w:ascii="細明體" w:eastAsia="細明體" w:hAnsi="細明體" w:hint="eastAsia"/>
                <w:sz w:val="20"/>
              </w:rPr>
              <w:t>科別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190927" w:rsidRPr="00701852" w:rsidTr="00B3107A">
        <w:tc>
          <w:tcPr>
            <w:tcW w:w="3941" w:type="dxa"/>
          </w:tcPr>
          <w:p w:rsidR="00190927" w:rsidRPr="00701852" w:rsidRDefault="00190927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190927" w:rsidRPr="00701852" w:rsidTr="00B3107A">
        <w:tc>
          <w:tcPr>
            <w:tcW w:w="3941" w:type="dxa"/>
          </w:tcPr>
          <w:p w:rsidR="00190927" w:rsidRDefault="00190927" w:rsidP="00B3107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Pr="00A35F4B">
              <w:rPr>
                <w:rFonts w:hint="eastAsia"/>
                <w:szCs w:val="24"/>
              </w:rPr>
              <w:t>住院申請天數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190927" w:rsidRPr="00701852" w:rsidTr="00B3107A">
        <w:tc>
          <w:tcPr>
            <w:tcW w:w="3941" w:type="dxa"/>
          </w:tcPr>
          <w:p w:rsidR="00190927" w:rsidRDefault="00190927" w:rsidP="00B3107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Pr="00933CEF">
              <w:rPr>
                <w:rFonts w:hint="eastAsia"/>
                <w:szCs w:val="24"/>
              </w:rPr>
              <w:t>住院申請張數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B61A4A" w:rsidRPr="00701852" w:rsidTr="00B3107A">
        <w:tc>
          <w:tcPr>
            <w:tcW w:w="3941" w:type="dxa"/>
          </w:tcPr>
          <w:p w:rsidR="00B61A4A" w:rsidRDefault="00B61A4A" w:rsidP="00B3107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 w:rsidRPr="00A35F4B">
              <w:rPr>
                <w:rFonts w:hint="eastAsia"/>
                <w:szCs w:val="24"/>
              </w:rPr>
              <w:t>住院申請天數</w:t>
            </w:r>
            <w:r>
              <w:rPr>
                <w:rFonts w:hint="eastAsia"/>
                <w:szCs w:val="24"/>
              </w:rPr>
              <w:t>/ D.</w:t>
            </w:r>
            <w:r w:rsidRPr="00933CEF">
              <w:rPr>
                <w:rFonts w:hint="eastAsia"/>
                <w:szCs w:val="24"/>
              </w:rPr>
              <w:t>住院申請張數</w:t>
            </w:r>
            <w:r w:rsidRPr="00701852">
              <w:rPr>
                <w:rFonts w:eastAsia="細明體"/>
              </w:rPr>
              <w:t>+’,’+</w:t>
            </w:r>
          </w:p>
        </w:tc>
      </w:tr>
    </w:tbl>
    <w:p w:rsidR="005C1D3B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 w:rsidR="002000B1">
        <w:rPr>
          <w:rFonts w:hint="eastAsia"/>
          <w:lang w:eastAsia="zh-TW"/>
        </w:rPr>
        <w:t>7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5C1D3B" w:rsidRPr="00701852" w:rsidTr="00B3107A">
        <w:tc>
          <w:tcPr>
            <w:tcW w:w="394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EB2073" w:rsidRPr="00701852" w:rsidTr="00B3107A">
        <w:tc>
          <w:tcPr>
            <w:tcW w:w="3941" w:type="dxa"/>
          </w:tcPr>
          <w:p w:rsidR="00EB2073" w:rsidRPr="00701852" w:rsidRDefault="00EB2073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 w:rsidRPr="0058606F">
              <w:rPr>
                <w:rFonts w:eastAsia="細明體" w:hint="eastAsia"/>
              </w:rPr>
              <w:t>醫師姓名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B2073" w:rsidRPr="00701852" w:rsidTr="00B3107A">
        <w:tc>
          <w:tcPr>
            <w:tcW w:w="3941" w:type="dxa"/>
          </w:tcPr>
          <w:p w:rsidR="00EB2073" w:rsidRPr="00701852" w:rsidRDefault="00EB2073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</w:t>
            </w:r>
            <w:r w:rsidRPr="0058606F">
              <w:rPr>
                <w:rFonts w:ascii="細明體" w:eastAsia="細明體" w:hAnsi="細明體" w:hint="eastAsia"/>
                <w:sz w:val="20"/>
              </w:rPr>
              <w:t>師</w:t>
            </w:r>
            <w:r>
              <w:rPr>
                <w:rFonts w:ascii="細明體" w:eastAsia="細明體" w:hAnsi="細明體" w:hint="eastAsia"/>
                <w:sz w:val="20"/>
              </w:rPr>
              <w:t>科別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B2073" w:rsidRPr="00701852" w:rsidTr="00B3107A">
        <w:tc>
          <w:tcPr>
            <w:tcW w:w="3941" w:type="dxa"/>
          </w:tcPr>
          <w:p w:rsidR="00EB2073" w:rsidRPr="00701852" w:rsidRDefault="00EB2073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B2073" w:rsidRPr="00701852" w:rsidTr="00B3107A">
        <w:tc>
          <w:tcPr>
            <w:tcW w:w="3941" w:type="dxa"/>
          </w:tcPr>
          <w:p w:rsidR="00EB2073" w:rsidRDefault="00EB2073" w:rsidP="00B3107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 w:rsidRPr="00933CEF">
              <w:rPr>
                <w:rFonts w:hint="eastAsia"/>
                <w:szCs w:val="24"/>
              </w:rPr>
              <w:t>住院申請張數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B2073" w:rsidRPr="00701852" w:rsidTr="00B3107A">
        <w:tc>
          <w:tcPr>
            <w:tcW w:w="3941" w:type="dxa"/>
          </w:tcPr>
          <w:p w:rsidR="00EB2073" w:rsidRDefault="00EB2073" w:rsidP="00B3107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 w:rsidRPr="002C6375">
              <w:rPr>
                <w:rFonts w:hint="eastAsia"/>
                <w:szCs w:val="24"/>
              </w:rPr>
              <w:t>住院病患數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EB2073" w:rsidRPr="00701852" w:rsidTr="00B3107A">
        <w:tc>
          <w:tcPr>
            <w:tcW w:w="3941" w:type="dxa"/>
          </w:tcPr>
          <w:p w:rsidR="00EB2073" w:rsidRDefault="00EB2073" w:rsidP="00EB2073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 w:rsidRPr="00933CEF">
              <w:rPr>
                <w:rFonts w:hint="eastAsia"/>
                <w:szCs w:val="24"/>
              </w:rPr>
              <w:t>住院申請張數</w:t>
            </w:r>
            <w:r>
              <w:rPr>
                <w:rFonts w:eastAsia="細明體" w:hint="eastAsia"/>
              </w:rPr>
              <w:t>/</w:t>
            </w:r>
            <w:r>
              <w:rPr>
                <w:rFonts w:hint="eastAsia"/>
                <w:szCs w:val="24"/>
              </w:rPr>
              <w:t xml:space="preserve"> D.</w:t>
            </w:r>
            <w:r w:rsidRPr="002C6375">
              <w:rPr>
                <w:rFonts w:hint="eastAsia"/>
                <w:szCs w:val="24"/>
              </w:rPr>
              <w:t>住院病患數</w:t>
            </w:r>
            <w:r w:rsidRPr="00701852">
              <w:rPr>
                <w:rFonts w:eastAsia="細明體"/>
              </w:rPr>
              <w:t>+’,’+</w:t>
            </w:r>
          </w:p>
        </w:tc>
      </w:tr>
    </w:tbl>
    <w:p w:rsidR="005C1D3B" w:rsidRPr="009C7C74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精神疾病無此指標</w:t>
      </w:r>
      <w:r>
        <w:rPr>
          <w:rFonts w:hint="eastAsia"/>
          <w:kern w:val="2"/>
          <w:szCs w:val="24"/>
          <w:lang w:eastAsia="zh-TW"/>
        </w:rPr>
        <w:t>)</w:t>
      </w:r>
    </w:p>
    <w:p w:rsidR="005C1D3B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 w:rsidR="002000B1">
        <w:rPr>
          <w:rFonts w:hint="eastAsia"/>
          <w:lang w:eastAsia="zh-TW"/>
        </w:rPr>
        <w:t>8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tbl>
      <w:tblPr>
        <w:tblW w:w="0" w:type="auto"/>
        <w:tblInd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  <w:tblGridChange w:id="103">
          <w:tblGrid>
            <w:gridCol w:w="3941"/>
          </w:tblGrid>
        </w:tblGridChange>
      </w:tblGrid>
      <w:tr w:rsidR="005C1D3B" w:rsidRPr="00701852" w:rsidTr="00BB55AA">
        <w:tc>
          <w:tcPr>
            <w:tcW w:w="394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9C48C7" w:rsidRPr="00701852" w:rsidTr="00BB55AA">
        <w:tc>
          <w:tcPr>
            <w:tcW w:w="3941" w:type="dxa"/>
          </w:tcPr>
          <w:p w:rsidR="009C48C7" w:rsidRPr="00701852" w:rsidRDefault="009C48C7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 w:rsidRPr="0058606F">
              <w:rPr>
                <w:rFonts w:eastAsia="細明體" w:hint="eastAsia"/>
              </w:rPr>
              <w:t>醫師姓名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9C48C7" w:rsidRPr="00701852" w:rsidTr="00B3107A">
        <w:tc>
          <w:tcPr>
            <w:tcW w:w="3941" w:type="dxa"/>
          </w:tcPr>
          <w:p w:rsidR="009C48C7" w:rsidRDefault="009C48C7" w:rsidP="00B3107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</w:t>
            </w:r>
            <w:r w:rsidRPr="0058606F">
              <w:rPr>
                <w:rFonts w:ascii="細明體" w:eastAsia="細明體" w:hAnsi="細明體" w:hint="eastAsia"/>
                <w:sz w:val="20"/>
              </w:rPr>
              <w:t>師</w:t>
            </w:r>
            <w:r>
              <w:rPr>
                <w:rFonts w:ascii="細明體" w:eastAsia="細明體" w:hAnsi="細明體" w:hint="eastAsia"/>
                <w:sz w:val="20"/>
              </w:rPr>
              <w:t>科別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9C48C7" w:rsidRPr="00701852" w:rsidTr="00BB55AA">
        <w:tc>
          <w:tcPr>
            <w:tcW w:w="3941" w:type="dxa"/>
          </w:tcPr>
          <w:p w:rsidR="009C48C7" w:rsidRPr="00701852" w:rsidRDefault="009C48C7" w:rsidP="00B3107A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醫院名稱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9C48C7" w:rsidRPr="00701852" w:rsidTr="00BB55AA">
        <w:tc>
          <w:tcPr>
            <w:tcW w:w="3941" w:type="dxa"/>
          </w:tcPr>
          <w:p w:rsidR="009C48C7" w:rsidRDefault="009C48C7" w:rsidP="00B3107A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D.</w:t>
            </w:r>
            <w:r>
              <w:rPr>
                <w:rFonts w:hint="eastAsia"/>
                <w:szCs w:val="24"/>
              </w:rPr>
              <w:t>門診</w:t>
            </w:r>
            <w:r w:rsidRPr="00933CEF">
              <w:rPr>
                <w:rFonts w:hint="eastAsia"/>
                <w:szCs w:val="24"/>
              </w:rPr>
              <w:t>申請張數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9C48C7" w:rsidRPr="00701852" w:rsidTr="00BB55AA">
        <w:tc>
          <w:tcPr>
            <w:tcW w:w="3941" w:type="dxa"/>
          </w:tcPr>
          <w:p w:rsidR="009C48C7" w:rsidRDefault="009C48C7" w:rsidP="00B3107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>
              <w:rPr>
                <w:rFonts w:hint="eastAsia"/>
                <w:szCs w:val="24"/>
              </w:rPr>
              <w:t>門診</w:t>
            </w:r>
            <w:r w:rsidRPr="002C6375">
              <w:rPr>
                <w:rFonts w:hint="eastAsia"/>
                <w:szCs w:val="24"/>
              </w:rPr>
              <w:t>病患數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9C48C7" w:rsidRPr="00701852" w:rsidTr="00B3107A">
        <w:tc>
          <w:tcPr>
            <w:tcW w:w="3941" w:type="dxa"/>
          </w:tcPr>
          <w:p w:rsidR="009C48C7" w:rsidRDefault="009C48C7" w:rsidP="00B3107A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D.</w:t>
            </w:r>
            <w:r>
              <w:rPr>
                <w:rFonts w:hint="eastAsia"/>
                <w:szCs w:val="24"/>
              </w:rPr>
              <w:t>門診</w:t>
            </w:r>
            <w:r w:rsidRPr="00933CEF">
              <w:rPr>
                <w:rFonts w:hint="eastAsia"/>
                <w:szCs w:val="24"/>
              </w:rPr>
              <w:t>申請張數</w:t>
            </w:r>
            <w:r>
              <w:rPr>
                <w:rFonts w:hint="eastAsia"/>
                <w:szCs w:val="24"/>
              </w:rPr>
              <w:t>/ D.</w:t>
            </w:r>
            <w:r>
              <w:rPr>
                <w:rFonts w:hint="eastAsia"/>
                <w:szCs w:val="24"/>
              </w:rPr>
              <w:t>門診</w:t>
            </w:r>
            <w:r w:rsidRPr="002C6375">
              <w:rPr>
                <w:rFonts w:hint="eastAsia"/>
                <w:szCs w:val="24"/>
              </w:rPr>
              <w:t>病患數</w:t>
            </w:r>
            <w:r w:rsidRPr="00701852">
              <w:rPr>
                <w:rFonts w:eastAsia="細明體"/>
              </w:rPr>
              <w:t>+’,’+</w:t>
            </w:r>
          </w:p>
        </w:tc>
      </w:tr>
    </w:tbl>
    <w:p w:rsidR="005C1D3B" w:rsidRPr="00CA7E3B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919F5">
        <w:rPr>
          <w:rFonts w:eastAsia="細明體"/>
          <w:lang w:eastAsia="zh-TW"/>
        </w:rPr>
        <w:t>O_</w:t>
      </w:r>
      <w:r w:rsidRPr="009919F5">
        <w:rPr>
          <w:rFonts w:eastAsia="細明體"/>
          <w:lang w:eastAsia="zh-TW"/>
        </w:rPr>
        <w:t>評分明細</w:t>
      </w:r>
      <w:r>
        <w:rPr>
          <w:rFonts w:eastAsia="細明體" w:hint="eastAsia"/>
          <w:lang w:eastAsia="zh-TW"/>
        </w:rPr>
        <w:t>F</w:t>
      </w:r>
      <w:r>
        <w:rPr>
          <w:lang w:eastAsia="zh-TW"/>
        </w:rPr>
        <w:t>0</w:t>
      </w:r>
      <w:r w:rsidR="008425F5">
        <w:rPr>
          <w:rFonts w:hint="eastAsia"/>
          <w:lang w:eastAsia="zh-TW"/>
        </w:rPr>
        <w:t>5</w:t>
      </w:r>
      <w:r w:rsidRPr="009919F5">
        <w:rPr>
          <w:rFonts w:eastAsia="細明體"/>
          <w:lang w:eastAsia="zh-TW"/>
        </w:rPr>
        <w:t>：</w:t>
      </w:r>
      <w:r w:rsidRPr="009919F5">
        <w:rPr>
          <w:rFonts w:eastAsia="細明體"/>
          <w:lang w:eastAsia="zh-TW"/>
        </w:rPr>
        <w:t>(</w:t>
      </w:r>
      <w:r w:rsidRPr="009919F5">
        <w:rPr>
          <w:rFonts w:eastAsia="細明體"/>
          <w:lang w:eastAsia="zh-TW"/>
        </w:rPr>
        <w:t>組內逐筆組出資料</w:t>
      </w:r>
      <w:r w:rsidRPr="009919F5">
        <w:rPr>
          <w:rFonts w:eastAsia="細明體"/>
          <w:lang w:eastAsia="zh-TW"/>
        </w:rPr>
        <w:t>)</w:t>
      </w:r>
    </w:p>
    <w:p w:rsidR="00CA7E3B" w:rsidRDefault="00CA7E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IF D.</w:t>
      </w:r>
      <w:r w:rsidRPr="00CA7E3B">
        <w:rPr>
          <w:rFonts w:eastAsia="細明體" w:hint="eastAsia"/>
          <w:lang w:eastAsia="zh-TW"/>
        </w:rPr>
        <w:t>特殊醫師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5C1D3B" w:rsidRPr="00701852" w:rsidTr="00B3107A">
        <w:tc>
          <w:tcPr>
            <w:tcW w:w="394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5C1D3B" w:rsidRPr="00701852" w:rsidTr="00B3107A">
        <w:tc>
          <w:tcPr>
            <w:tcW w:w="3941" w:type="dxa"/>
          </w:tcPr>
          <w:p w:rsidR="005C1D3B" w:rsidRPr="00701852" w:rsidRDefault="005C1D3B" w:rsidP="0058606F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 w:rsidR="0058606F" w:rsidRPr="0058606F">
              <w:rPr>
                <w:rFonts w:eastAsia="細明體" w:hint="eastAsia"/>
              </w:rPr>
              <w:t>醫師姓名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5C1D3B" w:rsidRPr="00701852" w:rsidTr="00B3107A">
        <w:tc>
          <w:tcPr>
            <w:tcW w:w="3941" w:type="dxa"/>
          </w:tcPr>
          <w:p w:rsidR="005C1D3B" w:rsidRPr="00701852" w:rsidRDefault="005C1D3B" w:rsidP="0058606F">
            <w:pPr>
              <w:pStyle w:val="af"/>
              <w:ind w:leftChars="-6" w:left="-14"/>
              <w:rPr>
                <w:rFonts w:eastAsia="細明體"/>
              </w:rPr>
            </w:pPr>
            <w:r>
              <w:rPr>
                <w:rFonts w:eastAsia="細明體" w:hint="eastAsia"/>
              </w:rPr>
              <w:t>D.</w:t>
            </w:r>
            <w:r>
              <w:rPr>
                <w:rFonts w:ascii="細明體" w:eastAsia="細明體" w:hAnsi="細明體" w:hint="eastAsia"/>
                <w:sz w:val="20"/>
              </w:rPr>
              <w:t>醫</w:t>
            </w:r>
            <w:r w:rsidR="0058606F" w:rsidRPr="0058606F">
              <w:rPr>
                <w:rFonts w:ascii="細明體" w:eastAsia="細明體" w:hAnsi="細明體" w:hint="eastAsia"/>
                <w:sz w:val="20"/>
              </w:rPr>
              <w:t>師</w:t>
            </w:r>
            <w:r w:rsidR="0058606F">
              <w:rPr>
                <w:rFonts w:ascii="細明體" w:eastAsia="細明體" w:hAnsi="細明體" w:hint="eastAsia"/>
                <w:sz w:val="20"/>
              </w:rPr>
              <w:t>科別</w:t>
            </w:r>
            <w:r w:rsidRPr="00701852">
              <w:rPr>
                <w:rFonts w:eastAsia="細明體"/>
              </w:rPr>
              <w:t>+’,’+</w:t>
            </w:r>
          </w:p>
        </w:tc>
      </w:tr>
      <w:tr w:rsidR="005C1D3B" w:rsidRPr="00701852" w:rsidTr="00B3107A">
        <w:tc>
          <w:tcPr>
            <w:tcW w:w="3941" w:type="dxa"/>
          </w:tcPr>
          <w:p w:rsidR="005C1D3B" w:rsidRDefault="00E61B16" w:rsidP="003B3AFF">
            <w:pPr>
              <w:pStyle w:val="af"/>
              <w:ind w:leftChars="-6" w:left="-14"/>
              <w:rPr>
                <w:rFonts w:eastAsia="細明體" w:hint="eastAsia"/>
              </w:rPr>
            </w:pPr>
            <w:r>
              <w:rPr>
                <w:rFonts w:hint="eastAsia"/>
                <w:szCs w:val="24"/>
              </w:rPr>
              <w:t>D</w:t>
            </w:r>
            <w:r w:rsidR="00E95964">
              <w:rPr>
                <w:rFonts w:hint="eastAsia"/>
                <w:szCs w:val="24"/>
              </w:rPr>
              <w:t>.</w:t>
            </w:r>
            <w:r w:rsidR="00E95964">
              <w:rPr>
                <w:rFonts w:hint="eastAsia"/>
                <w:szCs w:val="24"/>
              </w:rPr>
              <w:t>備註</w:t>
            </w:r>
          </w:p>
        </w:tc>
      </w:tr>
    </w:tbl>
    <w:p w:rsidR="005C1D3B" w:rsidRPr="00701852" w:rsidRDefault="005C1D3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寫入案件資料檔</w:t>
      </w:r>
      <w:r w:rsidRPr="00701852">
        <w:rPr>
          <w:kern w:val="2"/>
          <w:szCs w:val="24"/>
          <w:lang w:eastAsia="zh-TW"/>
        </w:rPr>
        <w:t>(DTAAV011)</w:t>
      </w:r>
      <w:r>
        <w:rPr>
          <w:rFonts w:hint="eastAsia"/>
          <w:kern w:val="2"/>
          <w:szCs w:val="24"/>
          <w:lang w:eastAsia="zh-TW"/>
        </w:rPr>
        <w:t>，每組寫入：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IF</w:t>
      </w:r>
      <w:r w:rsidRPr="00DF7C00">
        <w:rPr>
          <w:kern w:val="2"/>
          <w:szCs w:val="24"/>
          <w:lang w:eastAsia="zh-TW"/>
        </w:rPr>
        <w:t>輸入</w:t>
      </w:r>
      <w:r w:rsidRPr="00DF7C00">
        <w:rPr>
          <w:kern w:val="2"/>
          <w:szCs w:val="24"/>
          <w:lang w:eastAsia="zh-TW"/>
        </w:rPr>
        <w:t>.</w:t>
      </w:r>
      <w:r w:rsidRPr="00DF7C00">
        <w:rPr>
          <w:kern w:val="2"/>
          <w:szCs w:val="24"/>
          <w:lang w:eastAsia="zh-TW"/>
        </w:rPr>
        <w:t>整批或當日件</w:t>
      </w:r>
      <w:r w:rsidRPr="00DF7C00">
        <w:rPr>
          <w:kern w:val="2"/>
          <w:szCs w:val="24"/>
          <w:lang w:eastAsia="zh-TW"/>
        </w:rPr>
        <w:t xml:space="preserve"> = ‘D’ (</w:t>
      </w:r>
      <w:r w:rsidRPr="00DF7C00">
        <w:rPr>
          <w:kern w:val="2"/>
          <w:szCs w:val="24"/>
          <w:lang w:eastAsia="zh-TW"/>
        </w:rPr>
        <w:t>當日</w:t>
      </w:r>
      <w:r w:rsidRPr="00DF7C00">
        <w:rPr>
          <w:kern w:val="2"/>
          <w:szCs w:val="24"/>
          <w:lang w:eastAsia="zh-TW"/>
        </w:rPr>
        <w:t>)</w:t>
      </w:r>
    </w:p>
    <w:p w:rsidR="005C1D3B" w:rsidRPr="00701852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INSERT_UPDATE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DF7C00">
        <w:rPr>
          <w:kern w:val="2"/>
          <w:szCs w:val="24"/>
          <w:lang w:eastAsia="zh-TW"/>
        </w:rPr>
        <w:t>ELSE</w:t>
      </w:r>
    </w:p>
    <w:p w:rsidR="005C1D3B" w:rsidRPr="00701852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INSERT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DTAAV011</w:t>
      </w:r>
    </w:p>
    <w:p w:rsidR="005C1D3B" w:rsidRPr="00701852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平均住院天數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5C1D3B" w:rsidRPr="00701852" w:rsidTr="00B3107A">
        <w:tc>
          <w:tcPr>
            <w:tcW w:w="1596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5C1D3B" w:rsidRPr="00701852" w:rsidRDefault="005C1D3B" w:rsidP="00936B64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936B64">
              <w:rPr>
                <w:rFonts w:hint="eastAsia"/>
                <w:szCs w:val="24"/>
              </w:rPr>
              <w:t>G</w:t>
            </w:r>
            <w:r w:rsidRPr="00701852">
              <w:rPr>
                <w:szCs w:val="24"/>
              </w:rPr>
              <w:t>0</w:t>
            </w:r>
            <w:r w:rsidR="00936B64">
              <w:rPr>
                <w:rFonts w:hint="eastAsia"/>
                <w:szCs w:val="24"/>
              </w:rPr>
              <w:t>1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F448D">
              <w:rPr>
                <w:rFonts w:hint="eastAsia"/>
                <w:szCs w:val="24"/>
              </w:rPr>
              <w:t>總住院天數</w:t>
            </w:r>
            <w:r>
              <w:rPr>
                <w:rFonts w:hint="eastAsia"/>
                <w:szCs w:val="24"/>
              </w:rPr>
              <w:t>/</w:t>
            </w:r>
            <w:r w:rsidRPr="00DF448D">
              <w:rPr>
                <w:rFonts w:hint="eastAsia"/>
                <w:szCs w:val="24"/>
              </w:rPr>
              <w:t>總住院次數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捨</w:t>
            </w:r>
            <w:r>
              <w:rPr>
                <w:rFonts w:eastAsia="標楷體" w:hint="eastAsia"/>
                <w:sz w:val="20"/>
                <w:szCs w:val="20"/>
              </w:rPr>
              <w:t>5</w:t>
            </w:r>
            <w:r>
              <w:rPr>
                <w:rFonts w:eastAsia="標楷體" w:hint="eastAsia"/>
                <w:sz w:val="20"/>
                <w:szCs w:val="20"/>
              </w:rPr>
              <w:t>入到</w:t>
            </w:r>
            <w:r w:rsidR="00D10EE9">
              <w:rPr>
                <w:rFonts w:eastAsia="標楷體" w:hint="eastAsia"/>
                <w:sz w:val="20"/>
                <w:szCs w:val="20"/>
              </w:rPr>
              <w:t>小數</w:t>
            </w:r>
            <w:r w:rsidR="00D10EE9">
              <w:rPr>
                <w:rFonts w:eastAsia="標楷體" w:hint="eastAsia"/>
                <w:sz w:val="20"/>
                <w:szCs w:val="20"/>
              </w:rPr>
              <w:t>2</w:t>
            </w:r>
            <w:r w:rsidR="00D10EE9">
              <w:rPr>
                <w:rFonts w:eastAsia="標楷體" w:hint="eastAsia"/>
                <w:sz w:val="20"/>
                <w:szCs w:val="20"/>
              </w:rPr>
              <w:t>位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F</w:t>
            </w:r>
            <w:r w:rsidR="00F25D65">
              <w:rPr>
                <w:rFonts w:eastAsia="細明體" w:hint="eastAsia"/>
                <w:sz w:val="20"/>
              </w:rPr>
              <w:t>06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5C1D3B" w:rsidRPr="00701852" w:rsidRDefault="005C1D3B" w:rsidP="00B3107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5C1D3B" w:rsidRPr="00226D55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平均住院次數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5C1D3B" w:rsidRPr="00701852" w:rsidTr="00B3107A">
        <w:tc>
          <w:tcPr>
            <w:tcW w:w="1596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5C1D3B" w:rsidRPr="00701852" w:rsidRDefault="005C1D3B" w:rsidP="00936B64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936B64"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0</w:t>
            </w:r>
            <w:r w:rsidR="00936B64">
              <w:rPr>
                <w:rFonts w:hint="eastAsia"/>
                <w:szCs w:val="24"/>
              </w:rPr>
              <w:t>2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97375F">
              <w:rPr>
                <w:rFonts w:hint="eastAsia"/>
                <w:szCs w:val="24"/>
              </w:rPr>
              <w:t>總住院次數</w:t>
            </w:r>
            <w:r>
              <w:rPr>
                <w:rFonts w:hint="eastAsia"/>
                <w:szCs w:val="24"/>
              </w:rPr>
              <w:t>/</w:t>
            </w:r>
            <w:r w:rsidRPr="0097375F">
              <w:rPr>
                <w:rFonts w:hint="eastAsia"/>
                <w:szCs w:val="24"/>
              </w:rPr>
              <w:t>總住院病患數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捨</w:t>
            </w:r>
            <w:r>
              <w:rPr>
                <w:rFonts w:eastAsia="標楷體" w:hint="eastAsia"/>
                <w:sz w:val="20"/>
                <w:szCs w:val="20"/>
              </w:rPr>
              <w:t>5</w:t>
            </w:r>
            <w:r>
              <w:rPr>
                <w:rFonts w:eastAsia="標楷體" w:hint="eastAsia"/>
                <w:sz w:val="20"/>
                <w:szCs w:val="20"/>
              </w:rPr>
              <w:t>入到小數</w:t>
            </w:r>
            <w:r>
              <w:rPr>
                <w:rFonts w:eastAsia="標楷體" w:hint="eastAsia"/>
                <w:sz w:val="20"/>
                <w:szCs w:val="20"/>
              </w:rPr>
              <w:t>2</w:t>
            </w:r>
            <w:r>
              <w:rPr>
                <w:rFonts w:eastAsia="標楷體" w:hint="eastAsia"/>
                <w:sz w:val="20"/>
                <w:szCs w:val="20"/>
              </w:rPr>
              <w:t>位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F0</w:t>
            </w:r>
            <w:r w:rsidR="00F25D65">
              <w:rPr>
                <w:rFonts w:eastAsia="細明體" w:hint="eastAsia"/>
                <w:sz w:val="20"/>
              </w:rPr>
              <w:t>7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5C1D3B" w:rsidRPr="00701852" w:rsidRDefault="005C1D3B" w:rsidP="00B3107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5C1D3B" w:rsidRPr="000A0C6D" w:rsidRDefault="005C1D3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精神疾病無此指標</w:t>
      </w:r>
      <w:r>
        <w:rPr>
          <w:rFonts w:hint="eastAsia"/>
          <w:kern w:val="2"/>
          <w:szCs w:val="24"/>
          <w:lang w:eastAsia="zh-TW"/>
        </w:rPr>
        <w:t>)</w:t>
      </w:r>
    </w:p>
    <w:p w:rsidR="005C1D3B" w:rsidRPr="00226D55" w:rsidRDefault="005C1D3B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平均門診次數</w:t>
      </w:r>
      <w:r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5C1D3B" w:rsidRPr="00701852" w:rsidTr="00B3107A">
        <w:tc>
          <w:tcPr>
            <w:tcW w:w="1596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5C1D3B" w:rsidRPr="00701852" w:rsidRDefault="005C1D3B" w:rsidP="00936B64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936B64"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0</w:t>
            </w:r>
            <w:r w:rsidR="00936B64">
              <w:rPr>
                <w:rFonts w:hint="eastAsia"/>
                <w:szCs w:val="24"/>
              </w:rPr>
              <w:t>3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FB561C">
              <w:rPr>
                <w:rFonts w:hint="eastAsia"/>
                <w:szCs w:val="24"/>
              </w:rPr>
              <w:t>總門診次數</w:t>
            </w:r>
            <w:r>
              <w:rPr>
                <w:rFonts w:hint="eastAsia"/>
                <w:szCs w:val="24"/>
              </w:rPr>
              <w:t>/</w:t>
            </w:r>
            <w:r w:rsidRPr="0097375F">
              <w:rPr>
                <w:rFonts w:hint="eastAsia"/>
                <w:szCs w:val="24"/>
              </w:rPr>
              <w:t>總</w:t>
            </w:r>
            <w:r w:rsidRPr="00FB561C">
              <w:rPr>
                <w:rFonts w:hint="eastAsia"/>
                <w:szCs w:val="24"/>
              </w:rPr>
              <w:t>門診</w:t>
            </w:r>
            <w:r w:rsidRPr="0097375F">
              <w:rPr>
                <w:rFonts w:hint="eastAsia"/>
                <w:szCs w:val="24"/>
              </w:rPr>
              <w:t>病患數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捨</w:t>
            </w:r>
            <w:r>
              <w:rPr>
                <w:rFonts w:eastAsia="標楷體" w:hint="eastAsia"/>
                <w:sz w:val="20"/>
                <w:szCs w:val="20"/>
              </w:rPr>
              <w:t>5</w:t>
            </w:r>
            <w:r>
              <w:rPr>
                <w:rFonts w:eastAsia="標楷體" w:hint="eastAsia"/>
                <w:sz w:val="20"/>
                <w:szCs w:val="20"/>
              </w:rPr>
              <w:t>入到小數</w:t>
            </w:r>
            <w:r>
              <w:rPr>
                <w:rFonts w:eastAsia="標楷體" w:hint="eastAsia"/>
                <w:sz w:val="20"/>
                <w:szCs w:val="20"/>
              </w:rPr>
              <w:t>2</w:t>
            </w:r>
            <w:r>
              <w:rPr>
                <w:rFonts w:eastAsia="標楷體" w:hint="eastAsia"/>
                <w:sz w:val="20"/>
                <w:szCs w:val="20"/>
              </w:rPr>
              <w:t>位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5C1D3B" w:rsidRPr="00701852" w:rsidRDefault="005C1D3B" w:rsidP="00F25D65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>
              <w:rPr>
                <w:rFonts w:eastAsia="細明體" w:hint="eastAsia"/>
                <w:sz w:val="20"/>
              </w:rPr>
              <w:t>F0</w:t>
            </w:r>
            <w:r w:rsidR="00F25D65">
              <w:rPr>
                <w:rFonts w:eastAsia="細明體" w:hint="eastAsia"/>
                <w:sz w:val="20"/>
              </w:rPr>
              <w:t>8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5C1D3B" w:rsidRPr="00701852" w:rsidRDefault="005C1D3B" w:rsidP="00B3107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914718" w:rsidRPr="00FD1763" w:rsidRDefault="0091471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hint="eastAsia"/>
          <w:szCs w:val="24"/>
          <w:lang w:eastAsia="zh-TW"/>
        </w:rPr>
        <w:t>O_</w:t>
      </w:r>
      <w:r w:rsidRPr="000109AC">
        <w:rPr>
          <w:rFonts w:hint="eastAsia"/>
          <w:szCs w:val="24"/>
          <w:lang w:eastAsia="zh-TW"/>
        </w:rPr>
        <w:t>特殊醫師</w:t>
      </w:r>
      <w:r>
        <w:rPr>
          <w:rFonts w:hint="eastAsia"/>
          <w:szCs w:val="24"/>
          <w:lang w:eastAsia="zh-TW"/>
        </w:rPr>
        <w:t xml:space="preserve"> = </w:t>
      </w:r>
      <w:r>
        <w:rPr>
          <w:szCs w:val="24"/>
          <w:lang w:eastAsia="zh-TW"/>
        </w:rPr>
        <w:t>‘</w:t>
      </w:r>
      <w:r>
        <w:rPr>
          <w:rFonts w:hint="eastAsia"/>
          <w:szCs w:val="24"/>
          <w:lang w:eastAsia="zh-TW"/>
        </w:rPr>
        <w:t>Y</w:t>
      </w:r>
      <w:r>
        <w:rPr>
          <w:szCs w:val="24"/>
          <w:lang w:eastAsia="zh-TW"/>
        </w:rPr>
        <w:t>’</w:t>
      </w:r>
      <w:r>
        <w:rPr>
          <w:rFonts w:hint="eastAsia"/>
          <w:szCs w:val="24"/>
          <w:lang w:eastAsia="zh-TW"/>
        </w:rPr>
        <w:t xml:space="preserve"> (</w:t>
      </w:r>
      <w:r>
        <w:rPr>
          <w:rFonts w:hint="eastAsia"/>
          <w:szCs w:val="24"/>
          <w:lang w:eastAsia="zh-TW"/>
        </w:rPr>
        <w:t>特殊醫師才顯示</w:t>
      </w:r>
      <w:r>
        <w:rPr>
          <w:rFonts w:hint="eastAsia"/>
          <w:szCs w:val="24"/>
          <w:lang w:eastAsia="zh-TW"/>
        </w:rPr>
        <w:t>)</w:t>
      </w:r>
    </w:p>
    <w:p w:rsidR="005C1D3B" w:rsidRPr="002133F6" w:rsidRDefault="00632E50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特殊醫師</w:t>
      </w:r>
      <w:r w:rsidR="005C1D3B" w:rsidRPr="00701852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009"/>
        <w:gridCol w:w="1821"/>
      </w:tblGrid>
      <w:tr w:rsidR="005C1D3B" w:rsidRPr="00701852" w:rsidTr="00B3107A">
        <w:tc>
          <w:tcPr>
            <w:tcW w:w="1596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09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5C1D3B" w:rsidRPr="00701852" w:rsidRDefault="005C1D3B" w:rsidP="00B3107A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B.</w:t>
            </w: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5C1D3B" w:rsidRPr="00824F77" w:rsidRDefault="005C1D3B" w:rsidP="00B3107A">
            <w:pPr>
              <w:rPr>
                <w:rFonts w:eastAsia="標楷體"/>
                <w:sz w:val="20"/>
                <w:szCs w:val="20"/>
              </w:rPr>
            </w:pPr>
            <w:r w:rsidRPr="00824F77">
              <w:rPr>
                <w:rFonts w:eastAsia="標楷體"/>
                <w:sz w:val="20"/>
                <w:szCs w:val="20"/>
              </w:rPr>
              <w:t>取第一筆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O_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009" w:type="dxa"/>
          </w:tcPr>
          <w:p w:rsidR="005C1D3B" w:rsidRPr="00701852" w:rsidRDefault="005C1D3B" w:rsidP="00936B64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‘</w:t>
            </w:r>
            <w:r w:rsidR="00936B64">
              <w:rPr>
                <w:rFonts w:hint="eastAsia"/>
                <w:szCs w:val="24"/>
              </w:rPr>
              <w:t>G</w:t>
            </w:r>
            <w:r>
              <w:rPr>
                <w:szCs w:val="24"/>
              </w:rPr>
              <w:t>0</w:t>
            </w:r>
            <w:r w:rsidR="00936B64">
              <w:rPr>
                <w:rFonts w:hint="eastAsia"/>
                <w:szCs w:val="24"/>
              </w:rPr>
              <w:t>4</w:t>
            </w:r>
            <w:r w:rsidRPr="00701852">
              <w:rPr>
                <w:szCs w:val="24"/>
              </w:rPr>
              <w:t>’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009" w:type="dxa"/>
          </w:tcPr>
          <w:p w:rsidR="005C1D3B" w:rsidRPr="00701852" w:rsidRDefault="000109AC" w:rsidP="00B3107A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hint="eastAsia"/>
                <w:szCs w:val="24"/>
              </w:rPr>
              <w:t>O_</w:t>
            </w:r>
            <w:r w:rsidRPr="000109AC">
              <w:rPr>
                <w:rFonts w:hint="eastAsia"/>
                <w:szCs w:val="24"/>
              </w:rPr>
              <w:t>特殊醫師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 xml:space="preserve">DEFAULT </w:t>
            </w:r>
            <w:r>
              <w:rPr>
                <w:rFonts w:eastAsia="標楷體"/>
                <w:sz w:val="20"/>
                <w:szCs w:val="20"/>
              </w:rPr>
              <w:t>‘</w:t>
            </w:r>
            <w:r>
              <w:rPr>
                <w:rFonts w:eastAsia="標楷體" w:hint="eastAsia"/>
                <w:sz w:val="20"/>
                <w:szCs w:val="20"/>
              </w:rPr>
              <w:t>N</w:t>
            </w:r>
            <w:r>
              <w:rPr>
                <w:rFonts w:eastAsia="標楷體"/>
                <w:sz w:val="20"/>
                <w:szCs w:val="20"/>
              </w:rPr>
              <w:t>’</w:t>
            </w: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009" w:type="dxa"/>
          </w:tcPr>
          <w:p w:rsidR="005C1D3B" w:rsidRPr="00701852" w:rsidRDefault="005C1D3B" w:rsidP="00B3107A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rFonts w:eastAsia="細明體"/>
              </w:rPr>
              <w:t>O_</w:t>
            </w:r>
            <w:r w:rsidRPr="00701852">
              <w:rPr>
                <w:rFonts w:eastAsia="細明體"/>
                <w:sz w:val="20"/>
              </w:rPr>
              <w:t>評分明細</w:t>
            </w:r>
            <w:r w:rsidR="00632E50">
              <w:rPr>
                <w:rFonts w:eastAsia="細明體" w:hint="eastAsia"/>
                <w:sz w:val="20"/>
              </w:rPr>
              <w:t>F05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5C1D3B" w:rsidRPr="00701852" w:rsidTr="00B3107A">
        <w:tc>
          <w:tcPr>
            <w:tcW w:w="1596" w:type="dxa"/>
            <w:shd w:val="clear" w:color="auto" w:fill="FFFF99"/>
            <w:vAlign w:val="center"/>
          </w:tcPr>
          <w:p w:rsidR="005C1D3B" w:rsidRPr="00701852" w:rsidRDefault="005C1D3B" w:rsidP="00B3107A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009" w:type="dxa"/>
            <w:vAlign w:val="bottom"/>
          </w:tcPr>
          <w:p w:rsidR="005C1D3B" w:rsidRPr="00701852" w:rsidRDefault="005C1D3B" w:rsidP="00B3107A">
            <w:pPr>
              <w:rPr>
                <w:sz w:val="20"/>
              </w:rPr>
            </w:pPr>
            <w:r w:rsidRPr="00701852">
              <w:rPr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5C1D3B" w:rsidRPr="00701852" w:rsidRDefault="005C1D3B" w:rsidP="00B3107A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E230E6" w:rsidRDefault="00E230E6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  <w:r w:rsidRPr="00E230E6">
        <w:rPr>
          <w:rFonts w:hint="eastAsia"/>
          <w:kern w:val="2"/>
          <w:szCs w:val="24"/>
          <w:lang w:eastAsia="zh-TW"/>
        </w:rPr>
        <w:t>，需回壓線上計算檔：</w:t>
      </w:r>
    </w:p>
    <w:p w:rsidR="00E230E6" w:rsidRDefault="00E230E6" w:rsidP="00CA1C1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 xml:space="preserve">IF </w:t>
      </w:r>
      <w:r w:rsidRPr="00E230E6">
        <w:rPr>
          <w:rFonts w:hint="eastAsia"/>
          <w:kern w:val="2"/>
          <w:szCs w:val="24"/>
          <w:lang w:eastAsia="zh-TW"/>
        </w:rPr>
        <w:t>輸入</w:t>
      </w:r>
      <w:r w:rsidRPr="00E230E6">
        <w:rPr>
          <w:rFonts w:hint="eastAsia"/>
          <w:kern w:val="2"/>
          <w:szCs w:val="24"/>
          <w:lang w:eastAsia="zh-TW"/>
        </w:rPr>
        <w:t>.</w:t>
      </w:r>
      <w:r w:rsidRPr="00E230E6">
        <w:rPr>
          <w:rFonts w:hint="eastAsia"/>
          <w:kern w:val="2"/>
          <w:szCs w:val="24"/>
          <w:lang w:eastAsia="zh-TW"/>
        </w:rPr>
        <w:t>整批或當日件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ins w:id="104" w:author="FIS" w:date="2014-06-09T09:13:00Z">
        <w:r w:rsidR="00CA1C1D" w:rsidRPr="00CA1C1D">
          <w:rPr>
            <w:rFonts w:hint="eastAsia"/>
            <w:kern w:val="2"/>
            <w:szCs w:val="24"/>
            <w:lang w:eastAsia="zh-TW"/>
          </w:rPr>
          <w:t>IN (</w:t>
        </w:r>
        <w:r w:rsidR="00CA1C1D" w:rsidRPr="00CA1C1D">
          <w:rPr>
            <w:rFonts w:hint="eastAsia"/>
            <w:kern w:val="2"/>
            <w:szCs w:val="24"/>
            <w:lang w:eastAsia="zh-TW"/>
          </w:rPr>
          <w:t>‘</w:t>
        </w:r>
        <w:r w:rsidR="00CA1C1D" w:rsidRPr="00CA1C1D">
          <w:rPr>
            <w:rFonts w:hint="eastAsia"/>
            <w:kern w:val="2"/>
            <w:szCs w:val="24"/>
            <w:lang w:eastAsia="zh-TW"/>
          </w:rPr>
          <w:t>N</w:t>
        </w:r>
        <w:r w:rsidR="00CA1C1D" w:rsidRPr="00CA1C1D">
          <w:rPr>
            <w:rFonts w:hint="eastAsia"/>
            <w:kern w:val="2"/>
            <w:szCs w:val="24"/>
            <w:lang w:eastAsia="zh-TW"/>
          </w:rPr>
          <w:t>’</w:t>
        </w:r>
        <w:r w:rsidR="00CA1C1D" w:rsidRPr="00CA1C1D">
          <w:rPr>
            <w:rFonts w:hint="eastAsia"/>
            <w:kern w:val="2"/>
            <w:szCs w:val="24"/>
            <w:lang w:eastAsia="zh-TW"/>
          </w:rPr>
          <w:t>,</w:t>
        </w:r>
        <w:r w:rsidR="00CA1C1D" w:rsidRPr="00CA1C1D">
          <w:rPr>
            <w:rFonts w:hint="eastAsia"/>
            <w:kern w:val="2"/>
            <w:szCs w:val="24"/>
            <w:lang w:eastAsia="zh-TW"/>
          </w:rPr>
          <w:t>’</w:t>
        </w:r>
        <w:r w:rsidR="00CA1C1D" w:rsidRPr="00CA1C1D">
          <w:rPr>
            <w:rFonts w:hint="eastAsia"/>
            <w:kern w:val="2"/>
            <w:szCs w:val="24"/>
            <w:lang w:eastAsia="zh-TW"/>
          </w:rPr>
          <w:t>3</w:t>
        </w:r>
        <w:r w:rsidR="00CA1C1D" w:rsidRPr="00CA1C1D">
          <w:rPr>
            <w:rFonts w:hint="eastAsia"/>
            <w:kern w:val="2"/>
            <w:szCs w:val="24"/>
            <w:lang w:eastAsia="zh-TW"/>
          </w:rPr>
          <w:t>’</w:t>
        </w:r>
        <w:r w:rsidR="00CA1C1D" w:rsidRPr="00CA1C1D">
          <w:rPr>
            <w:rFonts w:hint="eastAsia"/>
            <w:kern w:val="2"/>
            <w:szCs w:val="24"/>
            <w:lang w:eastAsia="zh-TW"/>
          </w:rPr>
          <w:t>) (</w:t>
        </w:r>
        <w:r w:rsidR="00CA1C1D" w:rsidRPr="00CA1C1D">
          <w:rPr>
            <w:rFonts w:hint="eastAsia"/>
            <w:kern w:val="2"/>
            <w:szCs w:val="24"/>
            <w:lang w:eastAsia="zh-TW"/>
          </w:rPr>
          <w:t>線上即時、</w:t>
        </w:r>
        <w:r w:rsidR="00CA1C1D" w:rsidRPr="00CA1C1D">
          <w:rPr>
            <w:rFonts w:hint="eastAsia"/>
            <w:kern w:val="2"/>
            <w:szCs w:val="24"/>
            <w:lang w:eastAsia="zh-TW"/>
          </w:rPr>
          <w:t>3</w:t>
        </w:r>
        <w:r w:rsidR="00CA1C1D" w:rsidRPr="00CA1C1D">
          <w:rPr>
            <w:rFonts w:hint="eastAsia"/>
            <w:kern w:val="2"/>
            <w:szCs w:val="24"/>
            <w:lang w:eastAsia="zh-TW"/>
          </w:rPr>
          <w:t>登件</w:t>
        </w:r>
      </w:ins>
      <w:del w:id="105" w:author="FIS" w:date="2014-06-09T09:13:00Z">
        <w:r w:rsidRPr="00E230E6" w:rsidDel="00CA1C1D">
          <w:rPr>
            <w:rFonts w:hint="eastAsia"/>
            <w:kern w:val="2"/>
            <w:szCs w:val="24"/>
            <w:lang w:eastAsia="zh-TW"/>
          </w:rPr>
          <w:delText xml:space="preserve">= </w:delText>
        </w:r>
        <w:r w:rsidRPr="00E230E6" w:rsidDel="00CA1C1D">
          <w:rPr>
            <w:rFonts w:hint="eastAsia"/>
            <w:kern w:val="2"/>
            <w:szCs w:val="24"/>
            <w:lang w:eastAsia="zh-TW"/>
          </w:rPr>
          <w:delText>‘</w:delText>
        </w:r>
        <w:r w:rsidRPr="00E230E6" w:rsidDel="00CA1C1D">
          <w:rPr>
            <w:rFonts w:hint="eastAsia"/>
            <w:kern w:val="2"/>
            <w:szCs w:val="24"/>
            <w:lang w:eastAsia="zh-TW"/>
          </w:rPr>
          <w:delText>N</w:delText>
        </w:r>
        <w:r w:rsidRPr="00E230E6" w:rsidDel="00CA1C1D">
          <w:rPr>
            <w:rFonts w:hint="eastAsia"/>
            <w:kern w:val="2"/>
            <w:szCs w:val="24"/>
            <w:lang w:eastAsia="zh-TW"/>
          </w:rPr>
          <w:delText>’</w:delText>
        </w:r>
        <w:r w:rsidRPr="00E230E6" w:rsidDel="00CA1C1D">
          <w:rPr>
            <w:rFonts w:hint="eastAsia"/>
            <w:kern w:val="2"/>
            <w:szCs w:val="24"/>
            <w:lang w:eastAsia="zh-TW"/>
          </w:rPr>
          <w:delText>(</w:delText>
        </w:r>
        <w:r w:rsidRPr="00E230E6" w:rsidDel="00CA1C1D">
          <w:rPr>
            <w:rFonts w:hint="eastAsia"/>
            <w:kern w:val="2"/>
            <w:szCs w:val="24"/>
            <w:lang w:eastAsia="zh-TW"/>
          </w:rPr>
          <w:delText>線上即時</w:delText>
        </w:r>
      </w:del>
      <w:r w:rsidRPr="00E230E6">
        <w:rPr>
          <w:rFonts w:hint="eastAsia"/>
          <w:kern w:val="2"/>
          <w:szCs w:val="24"/>
          <w:lang w:eastAsia="zh-TW"/>
        </w:rPr>
        <w:t xml:space="preserve">) AND </w:t>
      </w: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</w:p>
    <w:p w:rsidR="00E230E6" w:rsidRDefault="00E230E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CALL AA_V1Z007.uptDTAAV014()</w:t>
      </w:r>
      <w:r w:rsidRPr="00E230E6">
        <w:rPr>
          <w:rFonts w:hint="eastAsia"/>
          <w:kern w:val="2"/>
          <w:szCs w:val="24"/>
          <w:lang w:eastAsia="zh-TW"/>
        </w:rPr>
        <w:t>：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更新理賠偵測線上計算檔資料</w:t>
      </w:r>
      <w:r w:rsidRPr="00E230E6">
        <w:rPr>
          <w:rFonts w:hint="eastAsia"/>
          <w:kern w:val="2"/>
          <w:szCs w:val="24"/>
          <w:lang w:eastAsia="zh-TW"/>
        </w:rPr>
        <w:t>)</w:t>
      </w:r>
    </w:p>
    <w:p w:rsidR="00350DA8" w:rsidRDefault="00E230E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傳入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r w:rsidRPr="00E230E6">
        <w:rPr>
          <w:rFonts w:hint="eastAsia"/>
          <w:kern w:val="2"/>
          <w:szCs w:val="24"/>
          <w:lang w:eastAsia="zh-TW"/>
        </w:rPr>
        <w:t>線上計算檔資料</w:t>
      </w:r>
      <w:r w:rsidRPr="00E230E6">
        <w:rPr>
          <w:rFonts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673"/>
        <w:gridCol w:w="2157"/>
      </w:tblGrid>
      <w:tr w:rsidR="00350DA8" w:rsidRPr="00701852" w:rsidTr="00D07B60">
        <w:tc>
          <w:tcPr>
            <w:tcW w:w="1596" w:type="dxa"/>
            <w:shd w:val="clear" w:color="auto" w:fill="C0C0C0"/>
          </w:tcPr>
          <w:p w:rsidR="00350DA8" w:rsidRPr="00701852" w:rsidRDefault="00350DA8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673" w:type="dxa"/>
            <w:shd w:val="clear" w:color="auto" w:fill="C0C0C0"/>
          </w:tcPr>
          <w:p w:rsidR="00350DA8" w:rsidRPr="00701852" w:rsidRDefault="00350DA8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350DA8" w:rsidRPr="00701852" w:rsidRDefault="00350DA8" w:rsidP="00D07B6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350DA8" w:rsidRPr="00701852" w:rsidTr="00D07B60">
        <w:tc>
          <w:tcPr>
            <w:tcW w:w="1596" w:type="dxa"/>
            <w:shd w:val="clear" w:color="auto" w:fill="FFFF99"/>
            <w:vAlign w:val="center"/>
          </w:tcPr>
          <w:p w:rsidR="00350DA8" w:rsidRPr="00701852" w:rsidRDefault="00350DA8" w:rsidP="00D07B60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673" w:type="dxa"/>
          </w:tcPr>
          <w:p w:rsidR="00350DA8" w:rsidRPr="00701852" w:rsidRDefault="00350DA8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350DA8" w:rsidRPr="00824F77" w:rsidRDefault="00350DA8" w:rsidP="00D07B60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350DA8" w:rsidRPr="00701852" w:rsidTr="00D07B60">
        <w:tc>
          <w:tcPr>
            <w:tcW w:w="1596" w:type="dxa"/>
            <w:shd w:val="clear" w:color="auto" w:fill="FFFF99"/>
            <w:vAlign w:val="center"/>
          </w:tcPr>
          <w:p w:rsidR="00350DA8" w:rsidRPr="00701852" w:rsidRDefault="00350DA8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673" w:type="dxa"/>
          </w:tcPr>
          <w:p w:rsidR="00350DA8" w:rsidRPr="00701852" w:rsidRDefault="00350DA8" w:rsidP="00D07B60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A.</w:t>
            </w: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157" w:type="dxa"/>
          </w:tcPr>
          <w:p w:rsidR="00350DA8" w:rsidRPr="00824F77" w:rsidRDefault="00350DA8" w:rsidP="00D07B60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CA1C1D" w:rsidRPr="00701852" w:rsidTr="00D07B60">
        <w:trPr>
          <w:ins w:id="106" w:author="FIS" w:date="2014-06-09T09:13:00Z"/>
        </w:trPr>
        <w:tc>
          <w:tcPr>
            <w:tcW w:w="1596" w:type="dxa"/>
            <w:shd w:val="clear" w:color="auto" w:fill="FFFF99"/>
            <w:vAlign w:val="center"/>
          </w:tcPr>
          <w:p w:rsidR="00CA1C1D" w:rsidRDefault="00CA1C1D" w:rsidP="00D07B60">
            <w:pPr>
              <w:rPr>
                <w:ins w:id="107" w:author="FIS" w:date="2014-06-09T09:13:00Z"/>
                <w:rFonts w:ascii="細明體" w:eastAsia="細明體" w:hAnsi="細明體" w:cs="Arial Unicode MS" w:hint="eastAsia"/>
                <w:sz w:val="20"/>
              </w:rPr>
            </w:pPr>
            <w:ins w:id="108" w:author="FIS" w:date="2014-06-09T09:13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673" w:type="dxa"/>
          </w:tcPr>
          <w:p w:rsidR="00CA1C1D" w:rsidRPr="00701852" w:rsidRDefault="00CA1C1D" w:rsidP="00D07B60">
            <w:pPr>
              <w:pStyle w:val="af"/>
              <w:ind w:leftChars="-6" w:left="-14"/>
              <w:rPr>
                <w:ins w:id="109" w:author="FIS" w:date="2014-06-09T09:13:00Z"/>
                <w:szCs w:val="24"/>
              </w:rPr>
            </w:pPr>
            <w:ins w:id="110" w:author="FIS" w:date="2014-06-09T09:13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CA1C1D" w:rsidRPr="00BB0156" w:rsidRDefault="00CA1C1D" w:rsidP="00D07B60">
            <w:pPr>
              <w:rPr>
                <w:ins w:id="111" w:author="FIS" w:date="2014-06-09T09:13:00Z"/>
                <w:rFonts w:eastAsia="標楷體" w:hint="eastAsia"/>
                <w:sz w:val="20"/>
                <w:szCs w:val="20"/>
              </w:rPr>
            </w:pPr>
            <w:ins w:id="112" w:author="FIS" w:date="2014-06-09T09:13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CA1C1D" w:rsidRPr="00701852" w:rsidTr="00D07B60">
        <w:tc>
          <w:tcPr>
            <w:tcW w:w="1596" w:type="dxa"/>
            <w:shd w:val="clear" w:color="auto" w:fill="FFFF99"/>
            <w:vAlign w:val="center"/>
          </w:tcPr>
          <w:p w:rsidR="00CA1C1D" w:rsidRPr="00701852" w:rsidRDefault="00CA1C1D" w:rsidP="00D07B6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673" w:type="dxa"/>
          </w:tcPr>
          <w:p w:rsidR="00CA1C1D" w:rsidRPr="00701852" w:rsidRDefault="00CA1C1D" w:rsidP="00D07B60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CA1C1D" w:rsidRPr="00701852" w:rsidRDefault="00CA1C1D" w:rsidP="00D07B6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5C1D3B" w:rsidRDefault="005C1D3B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讀取下一組資料</w:t>
      </w:r>
    </w:p>
    <w:p w:rsidR="00446F58" w:rsidRDefault="00446F58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讀取批次規則檔：</w:t>
      </w:r>
    </w:p>
    <w:p w:rsidR="00446F58" w:rsidRDefault="00446F5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DTAAV000</w:t>
      </w:r>
    </w:p>
    <w:p w:rsidR="00446F58" w:rsidRDefault="00A816E9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A816E9" w:rsidRDefault="00A816E9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A816E9">
        <w:rPr>
          <w:rFonts w:eastAsia="細明體" w:hint="eastAsia"/>
          <w:kern w:val="2"/>
          <w:szCs w:val="24"/>
          <w:lang w:eastAsia="zh-TW"/>
        </w:rPr>
        <w:t>模型分類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種類</w:t>
      </w:r>
    </w:p>
    <w:p w:rsidR="00A816E9" w:rsidRDefault="00A816E9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A816E9">
        <w:rPr>
          <w:rFonts w:eastAsia="細明體" w:hint="eastAsia"/>
          <w:kern w:val="2"/>
          <w:szCs w:val="24"/>
          <w:lang w:eastAsia="zh-TW"/>
        </w:rPr>
        <w:t>因子分類</w:t>
      </w:r>
      <w:r w:rsidRPr="00A816E9">
        <w:rPr>
          <w:rFonts w:eastAsia="細明體" w:hint="eastAsia"/>
          <w:kern w:val="2"/>
          <w:szCs w:val="24"/>
          <w:lang w:eastAsia="zh-TW"/>
        </w:rPr>
        <w:t>(1:BY</w:t>
      </w:r>
      <w:r w:rsidRPr="00A816E9">
        <w:rPr>
          <w:rFonts w:eastAsia="細明體" w:hint="eastAsia"/>
          <w:kern w:val="2"/>
          <w:szCs w:val="24"/>
          <w:lang w:eastAsia="zh-TW"/>
        </w:rPr>
        <w:t>受編</w:t>
      </w:r>
      <w:r w:rsidRPr="00A816E9">
        <w:rPr>
          <w:rFonts w:eastAsia="細明體" w:hint="eastAsia"/>
          <w:kern w:val="2"/>
          <w:szCs w:val="24"/>
          <w:lang w:eastAsia="zh-TW"/>
        </w:rPr>
        <w:t xml:space="preserve"> 2:BY</w:t>
      </w:r>
      <w:r w:rsidRPr="00A816E9">
        <w:rPr>
          <w:rFonts w:eastAsia="細明體" w:hint="eastAsia"/>
          <w:kern w:val="2"/>
          <w:szCs w:val="24"/>
          <w:lang w:eastAsia="zh-TW"/>
        </w:rPr>
        <w:t>人</w:t>
      </w:r>
      <w:r w:rsidRPr="00A816E9">
        <w:rPr>
          <w:rFonts w:eastAsia="細明體" w:hint="eastAsia"/>
          <w:kern w:val="2"/>
          <w:szCs w:val="24"/>
          <w:lang w:eastAsia="zh-TW"/>
        </w:rPr>
        <w:t>)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1</w:t>
      </w:r>
      <w:r>
        <w:rPr>
          <w:rFonts w:eastAsia="細明體"/>
          <w:kern w:val="2"/>
          <w:szCs w:val="24"/>
          <w:lang w:eastAsia="zh-TW"/>
        </w:rPr>
        <w:t>’</w:t>
      </w:r>
    </w:p>
    <w:p w:rsidR="006451E8" w:rsidRPr="00701852" w:rsidRDefault="006451E8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E47681">
        <w:rPr>
          <w:rFonts w:eastAsia="細明體" w:hint="eastAsia"/>
          <w:kern w:val="2"/>
          <w:szCs w:val="24"/>
          <w:lang w:eastAsia="zh-TW"/>
        </w:rPr>
        <w:t>經手人</w:t>
      </w:r>
      <w:r w:rsidR="00E47681">
        <w:rPr>
          <w:rFonts w:eastAsia="細明體" w:hint="eastAsia"/>
          <w:kern w:val="2"/>
          <w:szCs w:val="24"/>
          <w:lang w:eastAsia="zh-TW"/>
        </w:rPr>
        <w:t>-</w:t>
      </w:r>
      <w:r w:rsidR="00E47681">
        <w:rPr>
          <w:rFonts w:eastAsia="細明體" w:hint="eastAsia"/>
          <w:kern w:val="2"/>
          <w:szCs w:val="24"/>
          <w:lang w:eastAsia="zh-TW"/>
        </w:rPr>
        <w:t>解除契約</w:t>
      </w:r>
      <w:r w:rsidR="00E47681">
        <w:rPr>
          <w:rFonts w:eastAsia="細明體" w:hint="eastAsia"/>
          <w:kern w:val="2"/>
          <w:szCs w:val="24"/>
          <w:lang w:eastAsia="zh-TW"/>
        </w:rPr>
        <w:t>/</w:t>
      </w:r>
      <w:r w:rsidR="00E47681">
        <w:rPr>
          <w:rFonts w:eastAsia="細明體" w:hint="eastAsia"/>
          <w:kern w:val="2"/>
          <w:szCs w:val="24"/>
          <w:lang w:eastAsia="zh-TW"/>
        </w:rPr>
        <w:t>短期出險</w:t>
      </w:r>
      <w:r w:rsidRPr="00701852">
        <w:rPr>
          <w:rFonts w:eastAsia="細明體"/>
          <w:kern w:val="2"/>
          <w:szCs w:val="24"/>
          <w:lang w:eastAsia="zh-TW"/>
        </w:rPr>
        <w:t>資料</w:t>
      </w:r>
      <w:r w:rsidR="00E47681">
        <w:rPr>
          <w:rFonts w:eastAsia="細明體" w:hint="eastAsia"/>
          <w:kern w:val="2"/>
          <w:szCs w:val="24"/>
          <w:lang w:eastAsia="zh-TW"/>
        </w:rPr>
        <w:t>(H02/H03)</w:t>
      </w:r>
      <w:r w:rsidRPr="00701852">
        <w:rPr>
          <w:rFonts w:eastAsia="細明體"/>
          <w:kern w:val="2"/>
          <w:szCs w:val="24"/>
          <w:lang w:eastAsia="zh-TW"/>
        </w:rPr>
        <w:t>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</w:t>
      </w:r>
      <w:r w:rsidR="009D5F12">
        <w:rPr>
          <w:rFonts w:eastAsia="細明體" w:hint="eastAsia"/>
          <w:kern w:val="2"/>
          <w:szCs w:val="24"/>
          <w:lang w:eastAsia="zh-TW"/>
        </w:rPr>
        <w:t>，要在</w:t>
      </w:r>
      <w:r w:rsidR="009D5F12">
        <w:rPr>
          <w:rFonts w:eastAsia="細明體" w:hint="eastAsia"/>
          <w:kern w:val="2"/>
          <w:szCs w:val="24"/>
          <w:lang w:eastAsia="zh-TW"/>
        </w:rPr>
        <w:t>A01</w:t>
      </w:r>
      <w:r w:rsidR="009D5F12">
        <w:rPr>
          <w:rFonts w:eastAsia="細明體" w:hint="eastAsia"/>
          <w:kern w:val="2"/>
          <w:szCs w:val="24"/>
          <w:lang w:eastAsia="zh-TW"/>
        </w:rPr>
        <w:t>算完之後作業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6451E8" w:rsidRPr="00B61D1F" w:rsidRDefault="006451E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8F25FD">
        <w:rPr>
          <w:rFonts w:eastAsia="細明體" w:hint="eastAsia"/>
          <w:kern w:val="2"/>
          <w:szCs w:val="24"/>
          <w:lang w:eastAsia="zh-TW"/>
        </w:rPr>
        <w:t>6</w:t>
      </w:r>
      <w:r w:rsidRPr="00701852"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 xml:space="preserve"> AND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&gt;</w:t>
      </w:r>
      <w:r w:rsidR="00966E52"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 w:rsidR="00966E52"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A816E9" w:rsidRDefault="00A816E9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批次規則檔</w:t>
      </w:r>
      <w:r>
        <w:rPr>
          <w:rFonts w:eastAsia="細明體" w:hint="eastAsia"/>
          <w:kern w:val="2"/>
          <w:szCs w:val="24"/>
          <w:lang w:eastAsia="zh-TW"/>
        </w:rPr>
        <w:t xml:space="preserve">(DTAAV000) </w:t>
      </w:r>
      <w:r>
        <w:rPr>
          <w:rFonts w:eastAsia="細明體" w:hint="eastAsia"/>
          <w:kern w:val="2"/>
          <w:szCs w:val="24"/>
          <w:lang w:eastAsia="zh-TW"/>
        </w:rPr>
        <w:t>是空的</w:t>
      </w:r>
    </w:p>
    <w:p w:rsidR="00A816E9" w:rsidRPr="00701852" w:rsidRDefault="00A816E9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本段不需執行</w:t>
      </w:r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 w:rsidR="009D5F12">
        <w:rPr>
          <w:rFonts w:eastAsia="細明體" w:hint="eastAsia"/>
          <w:kern w:val="2"/>
          <w:szCs w:val="24"/>
          <w:lang w:eastAsia="zh-TW"/>
        </w:rPr>
        <w:t>跟即時都取目前未計算的件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9C63F5">
        <w:rPr>
          <w:color w:val="FF0000"/>
          <w:kern w:val="2"/>
          <w:szCs w:val="24"/>
          <w:lang w:eastAsia="zh-TW"/>
        </w:rPr>
        <w:t>DTAA</w:t>
      </w:r>
      <w:r w:rsidR="009C63F5">
        <w:rPr>
          <w:rFonts w:hint="eastAsia"/>
          <w:color w:val="FF0000"/>
          <w:kern w:val="2"/>
          <w:szCs w:val="24"/>
          <w:lang w:eastAsia="zh-TW"/>
        </w:rPr>
        <w:t>A009</w:t>
      </w:r>
      <w:r w:rsidR="009C63F5" w:rsidRPr="00701852">
        <w:rPr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符合條件有多筆，取</w:t>
      </w:r>
      <w:r>
        <w:rPr>
          <w:rFonts w:hint="eastAsia"/>
          <w:kern w:val="2"/>
          <w:szCs w:val="24"/>
          <w:lang w:eastAsia="zh-TW"/>
        </w:rPr>
        <w:t xml:space="preserve">DISTINCT 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>)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6451E8" w:rsidRPr="00701852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6451E8" w:rsidRPr="00AA374C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374C">
        <w:rPr>
          <w:kern w:val="2"/>
          <w:szCs w:val="24"/>
          <w:lang w:eastAsia="zh-TW"/>
        </w:rPr>
        <w:t>ON A.</w:t>
      </w:r>
      <w:r w:rsidRPr="00AA374C">
        <w:rPr>
          <w:kern w:val="2"/>
          <w:szCs w:val="24"/>
          <w:lang w:eastAsia="zh-TW"/>
        </w:rPr>
        <w:t>受理編號</w:t>
      </w:r>
      <w:r w:rsidRPr="00AA374C">
        <w:rPr>
          <w:kern w:val="2"/>
          <w:szCs w:val="24"/>
          <w:lang w:eastAsia="zh-TW"/>
        </w:rPr>
        <w:t xml:space="preserve">= </w:t>
      </w:r>
      <w:r w:rsidRPr="00AA374C">
        <w:rPr>
          <w:rFonts w:hint="eastAsia"/>
          <w:kern w:val="2"/>
          <w:szCs w:val="24"/>
          <w:lang w:eastAsia="zh-TW"/>
        </w:rPr>
        <w:t>C</w:t>
      </w:r>
      <w:r w:rsidRPr="00AA374C">
        <w:rPr>
          <w:kern w:val="2"/>
          <w:szCs w:val="24"/>
          <w:lang w:eastAsia="zh-TW"/>
        </w:rPr>
        <w:t>.</w:t>
      </w:r>
      <w:r w:rsidRPr="00AA374C">
        <w:rPr>
          <w:kern w:val="2"/>
          <w:szCs w:val="24"/>
          <w:lang w:eastAsia="zh-TW"/>
        </w:rPr>
        <w:t>受理編號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V008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6451E8" w:rsidRPr="00701852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醫院代碼 AND C.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C.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=D.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6451E8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DBAAD100 E</w:t>
      </w:r>
    </w:p>
    <w:p w:rsidR="006451E8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醫師科別</w:t>
      </w:r>
      <w:r>
        <w:rPr>
          <w:rFonts w:ascii="細明體" w:eastAsia="細明體" w:hAnsi="細明體" w:hint="eastAsia"/>
          <w:lang w:eastAsia="zh-TW"/>
        </w:rPr>
        <w:t xml:space="preserve"> AND D.</w:t>
      </w:r>
      <w:r w:rsidRPr="000410D8">
        <w:rPr>
          <w:rFonts w:ascii="細明體" w:eastAsia="細明體" w:hAnsi="細明體" w:hint="eastAsia"/>
          <w:lang w:eastAsia="zh-TW"/>
        </w:rPr>
        <w:t>醫師名稱</w:t>
      </w:r>
      <w:r>
        <w:rPr>
          <w:rFonts w:ascii="細明體" w:eastAsia="細明體" w:hAnsi="細明體" w:hint="eastAsia"/>
          <w:lang w:eastAsia="zh-TW"/>
        </w:rPr>
        <w:t>=E.</w:t>
      </w:r>
      <w:r w:rsidRPr="000410D8">
        <w:rPr>
          <w:rFonts w:ascii="細明體" w:eastAsia="細明體" w:hAnsi="細明體" w:hint="eastAsia"/>
          <w:lang w:eastAsia="zh-TW"/>
        </w:rPr>
        <w:t>醫師名稱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6451E8" w:rsidRPr="00701852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6451E8" w:rsidRPr="00974F9E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color w:val="000000"/>
        </w:rPr>
        <w:t>申請種類</w:t>
      </w:r>
      <w:r>
        <w:rPr>
          <w:color w:val="000000"/>
        </w:rPr>
        <w:t>_</w:t>
      </w:r>
      <w:r>
        <w:rPr>
          <w:color w:val="000000"/>
        </w:rPr>
        <w:t>核定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1</w:t>
      </w:r>
      <w:r>
        <w:rPr>
          <w:color w:val="000000"/>
          <w:lang w:eastAsia="zh-TW"/>
        </w:rPr>
        <w:t>’</w:t>
      </w:r>
    </w:p>
    <w:p w:rsidR="006451E8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CA420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6451E8" w:rsidRPr="001703D4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6451E8" w:rsidRDefault="006451E8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B.</w:t>
      </w:r>
      <w:r>
        <w:rPr>
          <w:rFonts w:eastAsia="細明體" w:hint="eastAsia"/>
          <w:kern w:val="2"/>
          <w:szCs w:val="24"/>
          <w:lang w:eastAsia="zh-TW"/>
        </w:rPr>
        <w:t>事故原因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A05</w:t>
      </w:r>
      <w:r>
        <w:rPr>
          <w:rFonts w:eastAsia="細明體"/>
          <w:kern w:val="2"/>
          <w:szCs w:val="24"/>
          <w:lang w:eastAsia="zh-TW"/>
        </w:rPr>
        <w:t>’</w:t>
      </w:r>
    </w:p>
    <w:p w:rsidR="006451E8" w:rsidRDefault="006451E8" w:rsidP="00354CD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246F6">
        <w:rPr>
          <w:rFonts w:hint="eastAsia"/>
          <w:kern w:val="2"/>
          <w:szCs w:val="24"/>
          <w:lang w:eastAsia="zh-TW"/>
        </w:rPr>
        <w:t xml:space="preserve">ELSE IF </w:t>
      </w:r>
      <w:r w:rsidRPr="006246F6">
        <w:rPr>
          <w:rFonts w:hint="eastAsia"/>
          <w:kern w:val="2"/>
          <w:szCs w:val="24"/>
          <w:lang w:eastAsia="zh-TW"/>
        </w:rPr>
        <w:t>輸入</w:t>
      </w:r>
      <w:r w:rsidRPr="006246F6">
        <w:rPr>
          <w:rFonts w:hint="eastAsia"/>
          <w:kern w:val="2"/>
          <w:szCs w:val="24"/>
          <w:lang w:eastAsia="zh-TW"/>
        </w:rPr>
        <w:t>.</w:t>
      </w:r>
      <w:r w:rsidRPr="006246F6">
        <w:rPr>
          <w:rFonts w:hint="eastAsia"/>
          <w:kern w:val="2"/>
          <w:szCs w:val="24"/>
          <w:lang w:eastAsia="zh-TW"/>
        </w:rPr>
        <w:t>整批或當日件</w:t>
      </w:r>
      <w:r w:rsidR="00032588">
        <w:rPr>
          <w:rFonts w:hint="eastAsia"/>
          <w:kern w:val="2"/>
          <w:szCs w:val="24"/>
          <w:lang w:eastAsia="zh-TW"/>
        </w:rPr>
        <w:t xml:space="preserve"> </w:t>
      </w:r>
      <w:ins w:id="113" w:author="FIS" w:date="2014-06-09T09:12:00Z">
        <w:r w:rsidR="00AA021F">
          <w:rPr>
            <w:kern w:val="2"/>
            <w:szCs w:val="24"/>
            <w:lang w:eastAsia="zh-TW"/>
          </w:rPr>
          <w:t>IN</w:t>
        </w:r>
      </w:ins>
      <w:ins w:id="114" w:author="FIS" w:date="2014-06-09T09:09:00Z">
        <w:r w:rsidR="00354CD0" w:rsidRPr="00354CD0">
          <w:rPr>
            <w:kern w:val="2"/>
            <w:szCs w:val="24"/>
            <w:lang w:eastAsia="zh-TW"/>
          </w:rPr>
          <w:t xml:space="preserve">  (‘N’,’3’) </w:t>
        </w:r>
      </w:ins>
      <w:del w:id="115" w:author="FIS" w:date="2014-06-09T09:09:00Z">
        <w:r w:rsidR="00032588" w:rsidDel="00354CD0">
          <w:rPr>
            <w:rFonts w:hint="eastAsia"/>
            <w:kern w:val="2"/>
            <w:szCs w:val="24"/>
            <w:lang w:eastAsia="zh-TW"/>
          </w:rPr>
          <w:delText>=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 xml:space="preserve"> 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>‘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>N</w:delText>
        </w:r>
        <w:r w:rsidRPr="006246F6" w:rsidDel="00354CD0">
          <w:rPr>
            <w:rFonts w:hint="eastAsia"/>
            <w:kern w:val="2"/>
            <w:szCs w:val="24"/>
            <w:lang w:eastAsia="zh-TW"/>
          </w:rPr>
          <w:delText>’</w:delText>
        </w:r>
      </w:del>
      <w:r w:rsidRPr="006246F6">
        <w:rPr>
          <w:rFonts w:hint="eastAsia"/>
          <w:kern w:val="2"/>
          <w:szCs w:val="24"/>
          <w:lang w:eastAsia="zh-TW"/>
        </w:rPr>
        <w:t>(</w:t>
      </w:r>
      <w:r w:rsidRPr="006246F6">
        <w:rPr>
          <w:rFonts w:hint="eastAsia"/>
          <w:kern w:val="2"/>
          <w:szCs w:val="24"/>
          <w:lang w:eastAsia="zh-TW"/>
        </w:rPr>
        <w:t>線上即時</w:t>
      </w:r>
      <w:ins w:id="116" w:author="FIS" w:date="2014-06-09T09:09:00Z">
        <w:r w:rsidR="00354CD0" w:rsidRPr="00354CD0">
          <w:rPr>
            <w:rFonts w:hint="eastAsia"/>
            <w:kern w:val="2"/>
            <w:szCs w:val="24"/>
            <w:lang w:eastAsia="zh-TW"/>
          </w:rPr>
          <w:t>、</w:t>
        </w:r>
        <w:r w:rsidR="00354CD0" w:rsidRPr="00354CD0">
          <w:rPr>
            <w:rFonts w:hint="eastAsia"/>
            <w:kern w:val="2"/>
            <w:szCs w:val="24"/>
            <w:lang w:eastAsia="zh-TW"/>
          </w:rPr>
          <w:t>3</w:t>
        </w:r>
        <w:r w:rsidR="00354CD0" w:rsidRPr="00354CD0">
          <w:rPr>
            <w:rFonts w:hint="eastAsia"/>
            <w:kern w:val="2"/>
            <w:szCs w:val="24"/>
            <w:lang w:eastAsia="zh-TW"/>
          </w:rPr>
          <w:t>登件</w:t>
        </w:r>
      </w:ins>
      <w:r w:rsidRPr="006246F6">
        <w:rPr>
          <w:rFonts w:hint="eastAsia"/>
          <w:kern w:val="2"/>
          <w:szCs w:val="24"/>
          <w:lang w:eastAsia="zh-TW"/>
        </w:rPr>
        <w:t>)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6246F6">
        <w:rPr>
          <w:color w:val="FF0000"/>
          <w:kern w:val="2"/>
          <w:szCs w:val="24"/>
          <w:lang w:eastAsia="zh-TW"/>
        </w:rPr>
        <w:t xml:space="preserve">DTAAV014 </w:t>
      </w:r>
      <w:r w:rsidRPr="00701852">
        <w:rPr>
          <w:kern w:val="2"/>
          <w:szCs w:val="24"/>
          <w:lang w:eastAsia="zh-TW"/>
        </w:rPr>
        <w:t>A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0 B</w:t>
      </w:r>
    </w:p>
    <w:p w:rsidR="006451E8" w:rsidRPr="00230F66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0F66">
        <w:rPr>
          <w:kern w:val="2"/>
          <w:szCs w:val="24"/>
          <w:lang w:eastAsia="zh-TW"/>
        </w:rPr>
        <w:t>ON A.</w:t>
      </w:r>
      <w:r w:rsidRPr="00230F66">
        <w:rPr>
          <w:kern w:val="2"/>
          <w:szCs w:val="24"/>
          <w:lang w:eastAsia="zh-TW"/>
        </w:rPr>
        <w:t>受理編號</w:t>
      </w:r>
      <w:r w:rsidRPr="00230F66">
        <w:rPr>
          <w:kern w:val="2"/>
          <w:szCs w:val="24"/>
          <w:lang w:eastAsia="zh-TW"/>
        </w:rPr>
        <w:t>= B.</w:t>
      </w:r>
      <w:r w:rsidRPr="00230F66">
        <w:rPr>
          <w:kern w:val="2"/>
          <w:szCs w:val="24"/>
          <w:lang w:eastAsia="zh-TW"/>
        </w:rPr>
        <w:t>受理編號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0 </w:t>
      </w:r>
      <w:r>
        <w:rPr>
          <w:rFonts w:hint="eastAsia"/>
          <w:kern w:val="2"/>
          <w:szCs w:val="24"/>
          <w:lang w:eastAsia="zh-TW"/>
        </w:rPr>
        <w:t>C</w:t>
      </w:r>
    </w:p>
    <w:p w:rsidR="006451E8" w:rsidRPr="00AA374C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A374C">
        <w:rPr>
          <w:kern w:val="2"/>
          <w:szCs w:val="24"/>
          <w:lang w:eastAsia="zh-TW"/>
        </w:rPr>
        <w:t>ON A.</w:t>
      </w:r>
      <w:r w:rsidRPr="00AA374C">
        <w:rPr>
          <w:kern w:val="2"/>
          <w:szCs w:val="24"/>
          <w:lang w:eastAsia="zh-TW"/>
        </w:rPr>
        <w:t>受理編號</w:t>
      </w:r>
      <w:r w:rsidRPr="00AA374C">
        <w:rPr>
          <w:kern w:val="2"/>
          <w:szCs w:val="24"/>
          <w:lang w:eastAsia="zh-TW"/>
        </w:rPr>
        <w:t xml:space="preserve">= </w:t>
      </w:r>
      <w:r w:rsidRPr="00AA374C">
        <w:rPr>
          <w:rFonts w:hint="eastAsia"/>
          <w:kern w:val="2"/>
          <w:szCs w:val="24"/>
          <w:lang w:eastAsia="zh-TW"/>
        </w:rPr>
        <w:t>C</w:t>
      </w:r>
      <w:r w:rsidRPr="00AA374C">
        <w:rPr>
          <w:kern w:val="2"/>
          <w:szCs w:val="24"/>
          <w:lang w:eastAsia="zh-TW"/>
        </w:rPr>
        <w:t>.</w:t>
      </w:r>
      <w:r w:rsidRPr="00AA374C">
        <w:rPr>
          <w:kern w:val="2"/>
          <w:szCs w:val="24"/>
          <w:lang w:eastAsia="zh-TW"/>
        </w:rPr>
        <w:t>受理編號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V008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354CD0" w:rsidRDefault="00354CD0" w:rsidP="00354CD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17" w:author="FIS" w:date="2014-06-09T09:09:00Z"/>
          <w:rFonts w:hint="eastAsia"/>
          <w:kern w:val="2"/>
          <w:szCs w:val="24"/>
          <w:lang w:eastAsia="zh-TW"/>
        </w:rPr>
        <w:pPrChange w:id="118" w:author="FIS" w:date="2014-06-09T09:09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19" w:author="FIS" w:date="2014-06-09T09:09:00Z">
        <w:r>
          <w:rPr>
            <w:rFonts w:hint="eastAsia"/>
            <w:kern w:val="2"/>
            <w:szCs w:val="24"/>
            <w:lang w:eastAsia="zh-TW"/>
          </w:rPr>
          <w:t>WHERE</w:t>
        </w:r>
      </w:ins>
    </w:p>
    <w:p w:rsidR="00354CD0" w:rsidRPr="00354CD0" w:rsidRDefault="00354CD0" w:rsidP="00354CD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120" w:author="FIS" w:date="2014-06-09T09:09:00Z"/>
          <w:rFonts w:hint="eastAsia"/>
          <w:kern w:val="2"/>
          <w:szCs w:val="24"/>
          <w:lang w:eastAsia="zh-TW"/>
          <w:rPrChange w:id="121" w:author="FIS" w:date="2014-06-09T09:09:00Z">
            <w:rPr>
              <w:ins w:id="122" w:author="FIS" w:date="2014-06-09T09:09:00Z"/>
              <w:rFonts w:eastAsia="細明體" w:hint="eastAsia"/>
              <w:kern w:val="2"/>
              <w:szCs w:val="24"/>
              <w:lang w:eastAsia="zh-TW"/>
            </w:rPr>
          </w:rPrChange>
        </w:rPr>
        <w:pPrChange w:id="123" w:author="FIS" w:date="2014-06-09T09:09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24" w:author="FIS" w:date="2014-06-09T09:09:00Z">
        <w:r w:rsidRPr="00354CD0">
          <w:rPr>
            <w:rFonts w:hint="eastAsia"/>
            <w:kern w:val="2"/>
            <w:szCs w:val="24"/>
            <w:lang w:eastAsia="zh-TW"/>
          </w:rPr>
          <w:t>計算來源</w:t>
        </w:r>
        <w:r w:rsidRPr="00354CD0">
          <w:rPr>
            <w:rFonts w:hint="eastAsia"/>
            <w:kern w:val="2"/>
            <w:szCs w:val="24"/>
            <w:lang w:eastAsia="zh-TW"/>
          </w:rPr>
          <w:t>=</w:t>
        </w:r>
        <w:r w:rsidRPr="00354CD0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2F23C8">
        <w:rPr>
          <w:color w:val="FF0000"/>
          <w:kern w:val="2"/>
          <w:szCs w:val="24"/>
          <w:lang w:eastAsia="zh-TW"/>
        </w:rPr>
        <w:t>DTAA</w:t>
      </w:r>
      <w:r w:rsidR="002F23C8">
        <w:rPr>
          <w:rFonts w:hint="eastAsia"/>
          <w:color w:val="FF0000"/>
          <w:kern w:val="2"/>
          <w:szCs w:val="24"/>
          <w:lang w:eastAsia="zh-TW"/>
        </w:rPr>
        <w:t>V</w:t>
      </w:r>
      <w:r w:rsidRPr="00701852">
        <w:rPr>
          <w:color w:val="FF0000"/>
          <w:kern w:val="2"/>
          <w:szCs w:val="24"/>
          <w:lang w:eastAsia="zh-TW"/>
        </w:rPr>
        <w:t>001</w:t>
      </w:r>
      <w:r w:rsidRPr="00701852">
        <w:rPr>
          <w:kern w:val="2"/>
          <w:szCs w:val="24"/>
          <w:lang w:eastAsia="zh-TW"/>
        </w:rPr>
        <w:t xml:space="preserve"> A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</w:t>
      </w:r>
      <w:r w:rsidR="002F23C8">
        <w:rPr>
          <w:rFonts w:hint="eastAsia"/>
          <w:kern w:val="2"/>
          <w:szCs w:val="24"/>
          <w:lang w:eastAsia="zh-TW"/>
        </w:rPr>
        <w:t>P0</w:t>
      </w:r>
      <w:r w:rsidRPr="00701852">
        <w:rPr>
          <w:kern w:val="2"/>
          <w:szCs w:val="24"/>
          <w:lang w:eastAsia="zh-TW"/>
        </w:rPr>
        <w:t>0</w:t>
      </w:r>
      <w:r w:rsidR="002F23C8">
        <w:rPr>
          <w:rFonts w:hint="eastAsia"/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0 B</w:t>
      </w:r>
    </w:p>
    <w:p w:rsidR="006451E8" w:rsidRPr="00230F66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0F66">
        <w:rPr>
          <w:kern w:val="2"/>
          <w:szCs w:val="24"/>
          <w:lang w:eastAsia="zh-TW"/>
        </w:rPr>
        <w:t>ON A.</w:t>
      </w:r>
      <w:r w:rsidR="002F23C8">
        <w:rPr>
          <w:rFonts w:hint="eastAsia"/>
          <w:kern w:val="2"/>
          <w:szCs w:val="24"/>
          <w:lang w:eastAsia="zh-TW"/>
        </w:rPr>
        <w:t>保單號碼</w:t>
      </w:r>
      <w:r w:rsidRPr="00230F66">
        <w:rPr>
          <w:kern w:val="2"/>
          <w:szCs w:val="24"/>
          <w:lang w:eastAsia="zh-TW"/>
        </w:rPr>
        <w:t>= B.</w:t>
      </w:r>
      <w:r w:rsidR="002F23C8">
        <w:rPr>
          <w:rFonts w:hint="eastAsia"/>
          <w:kern w:val="2"/>
          <w:szCs w:val="24"/>
          <w:lang w:eastAsia="zh-TW"/>
        </w:rPr>
        <w:t>保單號碼</w:t>
      </w:r>
    </w:p>
    <w:p w:rsidR="006451E8" w:rsidRPr="00701852" w:rsidRDefault="00A854C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</w:t>
      </w:r>
      <w:r w:rsidR="006451E8" w:rsidRPr="00701852">
        <w:rPr>
          <w:kern w:val="2"/>
          <w:szCs w:val="24"/>
          <w:lang w:eastAsia="zh-TW"/>
        </w:rPr>
        <w:t xml:space="preserve"> JOIN DTAA</w:t>
      </w:r>
      <w:r w:rsidR="006451E8">
        <w:rPr>
          <w:rFonts w:hint="eastAsia"/>
          <w:kern w:val="2"/>
          <w:szCs w:val="24"/>
          <w:lang w:eastAsia="zh-TW"/>
        </w:rPr>
        <w:t>V</w:t>
      </w:r>
      <w:r w:rsidR="00D81B28">
        <w:rPr>
          <w:rFonts w:hint="eastAsia"/>
          <w:kern w:val="2"/>
          <w:szCs w:val="24"/>
          <w:lang w:eastAsia="zh-TW"/>
        </w:rPr>
        <w:t>H</w:t>
      </w:r>
      <w:r w:rsidR="006451E8">
        <w:rPr>
          <w:rFonts w:hint="eastAsia"/>
          <w:kern w:val="2"/>
          <w:szCs w:val="24"/>
          <w:lang w:eastAsia="zh-TW"/>
        </w:rPr>
        <w:t>0</w:t>
      </w:r>
      <w:r w:rsidR="00D81B28">
        <w:rPr>
          <w:rFonts w:hint="eastAsia"/>
          <w:kern w:val="2"/>
          <w:szCs w:val="24"/>
          <w:lang w:eastAsia="zh-TW"/>
        </w:rPr>
        <w:t>1</w:t>
      </w:r>
      <w:r w:rsidR="006451E8">
        <w:rPr>
          <w:kern w:val="2"/>
          <w:szCs w:val="24"/>
          <w:lang w:eastAsia="zh-TW"/>
        </w:rPr>
        <w:t xml:space="preserve"> </w:t>
      </w:r>
      <w:r w:rsidR="00D81B28">
        <w:rPr>
          <w:rFonts w:hint="eastAsia"/>
          <w:kern w:val="2"/>
          <w:szCs w:val="24"/>
          <w:lang w:eastAsia="zh-TW"/>
        </w:rPr>
        <w:t>C</w:t>
      </w:r>
    </w:p>
    <w:p w:rsidR="006451E8" w:rsidRPr="00701852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D81B28">
        <w:rPr>
          <w:rFonts w:hint="eastAsia"/>
          <w:kern w:val="2"/>
          <w:szCs w:val="24"/>
          <w:lang w:eastAsia="zh-TW"/>
        </w:rPr>
        <w:t>B</w:t>
      </w:r>
      <w:r w:rsidRPr="00701852">
        <w:rPr>
          <w:kern w:val="2"/>
          <w:szCs w:val="24"/>
          <w:lang w:eastAsia="zh-TW"/>
        </w:rPr>
        <w:t>.</w:t>
      </w:r>
      <w:r w:rsidR="00D81B28">
        <w:rPr>
          <w:rFonts w:hint="eastAsia"/>
          <w:kern w:val="2"/>
          <w:szCs w:val="24"/>
          <w:lang w:eastAsia="zh-TW"/>
        </w:rPr>
        <w:t>經手人</w:t>
      </w:r>
      <w:r w:rsidR="00D81B28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 = </w:t>
      </w:r>
      <w:r w:rsidR="00D81B28"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="00D81B28">
        <w:rPr>
          <w:rFonts w:hint="eastAsia"/>
          <w:kern w:val="2"/>
          <w:szCs w:val="24"/>
          <w:lang w:eastAsia="zh-TW"/>
        </w:rPr>
        <w:t>經手人</w:t>
      </w:r>
      <w:r w:rsidR="00D81B28">
        <w:rPr>
          <w:rFonts w:hint="eastAsia"/>
          <w:kern w:val="2"/>
          <w:szCs w:val="24"/>
          <w:lang w:eastAsia="zh-TW"/>
        </w:rPr>
        <w:t>ID</w:t>
      </w:r>
    </w:p>
    <w:p w:rsidR="006451E8" w:rsidRPr="00701852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E07DE9" w:rsidRDefault="00E07DE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CA420E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>=</w:t>
      </w:r>
      <w:r w:rsidRPr="00701852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</w:p>
    <w:p w:rsidR="006451E8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 w:rsidRPr="00701852">
        <w:rPr>
          <w:lang w:eastAsia="zh-TW"/>
        </w:rPr>
        <w:t>受理編號</w:t>
      </w:r>
    </w:p>
    <w:p w:rsidR="006451E8" w:rsidRPr="00701852" w:rsidRDefault="006451E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B12940">
        <w:rPr>
          <w:rFonts w:hint="eastAsia"/>
          <w:kern w:val="2"/>
          <w:szCs w:val="24"/>
          <w:lang w:eastAsia="zh-TW"/>
        </w:rPr>
        <w:t>經手人統計</w:t>
      </w:r>
      <w:r w:rsidRPr="00701852">
        <w:rPr>
          <w:kern w:val="2"/>
          <w:szCs w:val="24"/>
          <w:lang w:eastAsia="zh-TW"/>
        </w:rPr>
        <w:t>資料有誤，查無資料</w:t>
      </w:r>
      <w:r w:rsidR="00B12940">
        <w:rPr>
          <w:rFonts w:hint="eastAsia"/>
          <w:kern w:val="2"/>
          <w:szCs w:val="24"/>
          <w:lang w:eastAsia="zh-TW"/>
        </w:rPr>
        <w:t>(DTAAVH01)</w:t>
      </w:r>
      <w:r w:rsidRPr="00701852">
        <w:rPr>
          <w:kern w:val="2"/>
          <w:szCs w:val="24"/>
          <w:lang w:eastAsia="zh-TW"/>
        </w:rPr>
        <w:t>’</w:t>
      </w:r>
    </w:p>
    <w:p w:rsidR="006451E8" w:rsidRPr="00701852" w:rsidRDefault="006451E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2E62E5">
        <w:rPr>
          <w:rFonts w:hint="eastAsia"/>
          <w:kern w:val="2"/>
          <w:szCs w:val="24"/>
          <w:lang w:eastAsia="zh-TW"/>
        </w:rPr>
        <w:t>經手人統計</w:t>
      </w:r>
      <w:r w:rsidR="002E62E5"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件數：讀取的件數。</w:t>
      </w:r>
    </w:p>
    <w:p w:rsidR="006451E8" w:rsidRPr="000371CC" w:rsidRDefault="006451E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D44432" w:rsidRPr="00D44432">
        <w:rPr>
          <w:rFonts w:hint="eastAsia"/>
          <w:kern w:val="2"/>
          <w:szCs w:val="24"/>
          <w:shd w:val="pct15" w:color="auto" w:fill="FFFFFF"/>
          <w:lang w:eastAsia="zh-TW"/>
        </w:rPr>
        <w:t>經手人統計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6451E8" w:rsidRPr="00701852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>
        <w:rPr>
          <w:rFonts w:hint="eastAsia"/>
          <w:kern w:val="2"/>
          <w:szCs w:val="24"/>
          <w:lang w:eastAsia="zh-TW"/>
        </w:rPr>
        <w:t>A.</w:t>
      </w:r>
      <w:r w:rsidRPr="00701852">
        <w:rPr>
          <w:kern w:val="2"/>
          <w:szCs w:val="24"/>
          <w:lang w:eastAsia="zh-TW"/>
        </w:rPr>
        <w:t>受理編號視為一組：</w:t>
      </w:r>
    </w:p>
    <w:p w:rsidR="006451E8" w:rsidRDefault="006451E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937D44">
        <w:rPr>
          <w:rFonts w:hint="eastAsia"/>
          <w:kern w:val="2"/>
          <w:szCs w:val="24"/>
          <w:lang w:eastAsia="zh-TW"/>
        </w:rPr>
        <w:t>檢核是否為醫療件</w:t>
      </w:r>
      <w:r w:rsidR="00937D44" w:rsidRPr="00937D44">
        <w:rPr>
          <w:rFonts w:hint="eastAsia"/>
          <w:kern w:val="2"/>
          <w:szCs w:val="24"/>
          <w:lang w:eastAsia="zh-TW"/>
        </w:rPr>
        <w:t>(</w:t>
      </w:r>
      <w:r w:rsidR="00937D44" w:rsidRPr="00937D44">
        <w:rPr>
          <w:rFonts w:hint="eastAsia"/>
          <w:kern w:val="2"/>
          <w:szCs w:val="24"/>
          <w:lang w:eastAsia="zh-TW"/>
        </w:rPr>
        <w:t>共用</w:t>
      </w:r>
      <w:r w:rsidR="00937D44" w:rsidRPr="00937D44">
        <w:rPr>
          <w:rFonts w:hint="eastAsia"/>
          <w:kern w:val="2"/>
          <w:szCs w:val="24"/>
          <w:lang w:eastAsia="zh-TW"/>
        </w:rPr>
        <w:t>)</w:t>
      </w:r>
      <w:r w:rsidR="00937D44" w:rsidRPr="007766B6">
        <w:rPr>
          <w:rFonts w:hint="eastAsia"/>
          <w:kern w:val="2"/>
          <w:szCs w:val="24"/>
          <w:lang w:eastAsia="zh-TW"/>
        </w:rPr>
        <w:t>，不是則</w:t>
      </w:r>
      <w:r w:rsidRPr="007766B6">
        <w:rPr>
          <w:rFonts w:hint="eastAsia"/>
          <w:kern w:val="2"/>
          <w:szCs w:val="24"/>
          <w:lang w:eastAsia="zh-TW"/>
        </w:rPr>
        <w:t>讀下一組資料</w:t>
      </w:r>
    </w:p>
    <w:p w:rsidR="007766B6" w:rsidRDefault="007766B6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組出同一受編的經手人統計資料：</w:t>
      </w:r>
    </w:p>
    <w:p w:rsidR="007766B6" w:rsidRDefault="007766B6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這筆</w:t>
      </w:r>
      <w:r>
        <w:rPr>
          <w:rFonts w:hint="eastAsia"/>
          <w:kern w:val="2"/>
          <w:szCs w:val="24"/>
          <w:lang w:eastAsia="zh-TW"/>
        </w:rPr>
        <w:t>_</w:t>
      </w:r>
      <w:r w:rsidRPr="00701852">
        <w:rPr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 w:rsidRPr="00701852">
        <w:rPr>
          <w:kern w:val="2"/>
          <w:szCs w:val="24"/>
          <w:lang w:eastAsia="zh-TW"/>
        </w:rPr>
        <w:t>受理編號</w:t>
      </w:r>
    </w:p>
    <w:p w:rsidR="001A1019" w:rsidRPr="003838C8" w:rsidRDefault="00AA63E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1A1019">
        <w:rPr>
          <w:rFonts w:hint="eastAsia"/>
          <w:kern w:val="2"/>
          <w:szCs w:val="24"/>
          <w:lang w:eastAsia="zh-TW"/>
        </w:rPr>
        <w:t>組出經手人統計資料</w:t>
      </w:r>
      <w:r w:rsidRPr="003838C8"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6382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2"/>
        <w:gridCol w:w="3186"/>
        <w:gridCol w:w="1174"/>
      </w:tblGrid>
      <w:tr w:rsidR="00810357" w:rsidRPr="00E842FD" w:rsidTr="00B61D1F">
        <w:tc>
          <w:tcPr>
            <w:tcW w:w="2022" w:type="dxa"/>
            <w:shd w:val="clear" w:color="auto" w:fill="C0C0C0"/>
          </w:tcPr>
          <w:p w:rsidR="00810357" w:rsidRPr="00E842FD" w:rsidRDefault="00810357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E842FD">
              <w:rPr>
                <w:rFonts w:eastAsia="細明體"/>
                <w:kern w:val="2"/>
                <w:lang w:eastAsia="zh-TW"/>
              </w:rPr>
              <w:t>欄位說明</w:t>
            </w:r>
          </w:p>
        </w:tc>
        <w:tc>
          <w:tcPr>
            <w:tcW w:w="3186" w:type="dxa"/>
            <w:shd w:val="clear" w:color="auto" w:fill="C0C0C0"/>
          </w:tcPr>
          <w:p w:rsidR="00810357" w:rsidRPr="00E842FD" w:rsidRDefault="00810357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E842FD">
              <w:rPr>
                <w:rFonts w:eastAsia="細明體"/>
                <w:kern w:val="2"/>
                <w:lang w:eastAsia="zh-TW"/>
              </w:rPr>
              <w:t>資料內容</w:t>
            </w:r>
          </w:p>
        </w:tc>
        <w:tc>
          <w:tcPr>
            <w:tcW w:w="1174" w:type="dxa"/>
            <w:shd w:val="clear" w:color="auto" w:fill="C0C0C0"/>
          </w:tcPr>
          <w:p w:rsidR="00810357" w:rsidRPr="00E842FD" w:rsidRDefault="00810357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E842FD">
              <w:rPr>
                <w:rFonts w:eastAsia="細明體"/>
                <w:kern w:val="2"/>
                <w:lang w:eastAsia="zh-TW"/>
              </w:rPr>
              <w:t>其他說明</w:t>
            </w:r>
          </w:p>
        </w:tc>
      </w:tr>
      <w:tr w:rsidR="003838C8" w:rsidRPr="00E842FD" w:rsidTr="00B61D1F">
        <w:tc>
          <w:tcPr>
            <w:tcW w:w="2022" w:type="dxa"/>
            <w:shd w:val="clear" w:color="auto" w:fill="FFFF99"/>
          </w:tcPr>
          <w:p w:rsidR="003838C8" w:rsidRPr="00E842FD" w:rsidRDefault="003838C8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</w:p>
        </w:tc>
        <w:tc>
          <w:tcPr>
            <w:tcW w:w="3186" w:type="dxa"/>
          </w:tcPr>
          <w:p w:rsidR="003838C8" w:rsidRPr="00E842FD" w:rsidRDefault="00E842FD" w:rsidP="00903601">
            <w:pPr>
              <w:pStyle w:val="af"/>
              <w:ind w:leftChars="-6" w:left="-14"/>
              <w:rPr>
                <w:sz w:val="20"/>
              </w:rPr>
            </w:pPr>
            <w:r w:rsidRPr="00E842FD">
              <w:rPr>
                <w:sz w:val="20"/>
              </w:rPr>
              <w:t>DTAAVH01</w:t>
            </w:r>
            <w:r w:rsidR="003838C8" w:rsidRPr="00E842FD">
              <w:rPr>
                <w:sz w:val="20"/>
              </w:rPr>
              <w:t>.</w:t>
            </w:r>
            <w:r w:rsidR="0076636D" w:rsidRPr="00E842FD">
              <w:rPr>
                <w:sz w:val="20"/>
              </w:rPr>
              <w:t>經手人</w:t>
            </w:r>
            <w:r w:rsidR="0076636D" w:rsidRPr="00E842FD">
              <w:rPr>
                <w:sz w:val="20"/>
              </w:rPr>
              <w:t>ID</w:t>
            </w:r>
          </w:p>
        </w:tc>
        <w:tc>
          <w:tcPr>
            <w:tcW w:w="1174" w:type="dxa"/>
          </w:tcPr>
          <w:p w:rsidR="003838C8" w:rsidRPr="00E842FD" w:rsidRDefault="003838C8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統計年月</w:t>
            </w:r>
          </w:p>
        </w:tc>
        <w:tc>
          <w:tcPr>
            <w:tcW w:w="3186" w:type="dxa"/>
          </w:tcPr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統計年月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近五年契約招攬件數</w:t>
            </w:r>
          </w:p>
        </w:tc>
        <w:tc>
          <w:tcPr>
            <w:tcW w:w="3186" w:type="dxa"/>
          </w:tcPr>
          <w:p w:rsidR="0076636D" w:rsidRDefault="0076636D" w:rsidP="0090360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 xml:space="preserve"> THEN 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:rsidR="0076636D" w:rsidRDefault="0076636D" w:rsidP="0090360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近五年契約招攬件數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解除契約件數</w:t>
            </w:r>
          </w:p>
        </w:tc>
        <w:tc>
          <w:tcPr>
            <w:tcW w:w="3186" w:type="dxa"/>
          </w:tcPr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 xml:space="preserve"> THEN</w:t>
            </w:r>
            <w:r>
              <w:rPr>
                <w:rFonts w:hint="eastAsia"/>
                <w:sz w:val="20"/>
                <w:szCs w:val="20"/>
              </w:rPr>
              <w:t xml:space="preserve"> 0</w:t>
            </w:r>
          </w:p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解除契約件數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短期出險件數</w:t>
            </w:r>
          </w:p>
        </w:tc>
        <w:tc>
          <w:tcPr>
            <w:tcW w:w="3186" w:type="dxa"/>
          </w:tcPr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>THEN 0</w:t>
            </w:r>
          </w:p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短期出險件數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規避短期出險件數</w:t>
            </w:r>
          </w:p>
        </w:tc>
        <w:tc>
          <w:tcPr>
            <w:tcW w:w="3186" w:type="dxa"/>
          </w:tcPr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>THEN 0</w:t>
            </w:r>
          </w:p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規避短期出險件數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解除契約率</w:t>
            </w:r>
          </w:p>
        </w:tc>
        <w:tc>
          <w:tcPr>
            <w:tcW w:w="3186" w:type="dxa"/>
          </w:tcPr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>THEN 0</w:t>
            </w:r>
          </w:p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解除契約率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短期出險率</w:t>
            </w:r>
          </w:p>
        </w:tc>
        <w:tc>
          <w:tcPr>
            <w:tcW w:w="3186" w:type="dxa"/>
          </w:tcPr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>THEN 0</w:t>
            </w:r>
          </w:p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短期出險率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規避短期出險率</w:t>
            </w:r>
          </w:p>
        </w:tc>
        <w:tc>
          <w:tcPr>
            <w:tcW w:w="3186" w:type="dxa"/>
          </w:tcPr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 w:rsidRPr="00E842FD">
              <w:rPr>
                <w:sz w:val="20"/>
                <w:szCs w:val="20"/>
              </w:rPr>
              <w:t>經手人</w:t>
            </w:r>
            <w:r w:rsidRPr="00E842FD">
              <w:rPr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是空值</w:t>
            </w:r>
            <w:r w:rsidR="00597B0F">
              <w:rPr>
                <w:rFonts w:hint="eastAsia"/>
                <w:sz w:val="20"/>
                <w:szCs w:val="20"/>
              </w:rPr>
              <w:t>THEN 0</w:t>
            </w:r>
          </w:p>
          <w:p w:rsidR="0076636D" w:rsidRDefault="0076636D" w:rsidP="0076636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規避短期出險率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8373F" w:rsidRPr="00E842FD" w:rsidTr="00B61D1F">
        <w:tc>
          <w:tcPr>
            <w:tcW w:w="2022" w:type="dxa"/>
            <w:shd w:val="clear" w:color="auto" w:fill="FFFF99"/>
          </w:tcPr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統計日期</w:t>
            </w:r>
          </w:p>
        </w:tc>
        <w:tc>
          <w:tcPr>
            <w:tcW w:w="3186" w:type="dxa"/>
          </w:tcPr>
          <w:p w:rsidR="00D8373F" w:rsidRPr="00E842FD" w:rsidRDefault="00D8373F" w:rsidP="00903601">
            <w:pPr>
              <w:rPr>
                <w:rFonts w:eastAsia="細明體"/>
                <w:caps/>
                <w:sz w:val="20"/>
                <w:szCs w:val="20"/>
              </w:rPr>
            </w:pPr>
            <w:r w:rsidRPr="00E842FD">
              <w:rPr>
                <w:sz w:val="20"/>
                <w:szCs w:val="20"/>
              </w:rPr>
              <w:t>DTAAVH01.</w:t>
            </w:r>
            <w:r w:rsidRPr="00E842FD">
              <w:rPr>
                <w:sz w:val="20"/>
                <w:szCs w:val="20"/>
              </w:rPr>
              <w:t>統計日期</w:t>
            </w:r>
          </w:p>
        </w:tc>
        <w:tc>
          <w:tcPr>
            <w:tcW w:w="1174" w:type="dxa"/>
          </w:tcPr>
          <w:p w:rsidR="00D8373F" w:rsidRPr="00E842FD" w:rsidRDefault="00D8373F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F2ED3" w:rsidRDefault="00CF2ED3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94285" w:rsidRDefault="00B9428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AA_V0Z001.doCheck()</w:t>
      </w:r>
      <w:r w:rsidR="00325A70">
        <w:rPr>
          <w:rFonts w:hint="eastAsia"/>
          <w:kern w:val="2"/>
          <w:szCs w:val="24"/>
          <w:lang w:eastAsia="zh-TW"/>
        </w:rPr>
        <w:t>：</w:t>
      </w:r>
      <w:r w:rsidR="002562D7">
        <w:rPr>
          <w:rFonts w:hint="eastAsia"/>
          <w:kern w:val="2"/>
          <w:szCs w:val="24"/>
          <w:lang w:eastAsia="zh-TW"/>
        </w:rPr>
        <w:t>(</w:t>
      </w:r>
      <w:r w:rsidR="002562D7">
        <w:rPr>
          <w:rFonts w:hint="eastAsia"/>
          <w:kern w:val="2"/>
          <w:szCs w:val="24"/>
          <w:lang w:eastAsia="zh-TW"/>
        </w:rPr>
        <w:t>共用</w:t>
      </w:r>
      <w:r w:rsidR="002562D7">
        <w:rPr>
          <w:rFonts w:hint="eastAsia"/>
          <w:kern w:val="2"/>
          <w:szCs w:val="24"/>
          <w:lang w:eastAsia="zh-TW"/>
        </w:rPr>
        <w:t>)</w:t>
      </w:r>
    </w:p>
    <w:p w:rsidR="00D37952" w:rsidRPr="00D37952" w:rsidRDefault="00D3795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傳入.種類</w:t>
      </w:r>
    </w:p>
    <w:p w:rsidR="00D37952" w:rsidRPr="00D37952" w:rsidRDefault="00D3795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4430">
        <w:rPr>
          <w:rFonts w:ascii="細明體" w:eastAsia="細明體" w:hAnsi="細明體" w:hint="eastAsia"/>
        </w:rPr>
        <w:t>因子分類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D37952" w:rsidRPr="00D37952" w:rsidRDefault="00D3795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E3237">
        <w:rPr>
          <w:rFonts w:ascii="細明體" w:eastAsia="細明體" w:hAnsi="細明體" w:hint="eastAsia"/>
          <w:lang w:eastAsia="zh-TW"/>
        </w:rPr>
        <w:t>理賠偵測</w:t>
      </w:r>
      <w:r>
        <w:rPr>
          <w:rFonts w:ascii="細明體" w:eastAsia="細明體" w:hAnsi="細明體" w:hint="eastAsia"/>
          <w:lang w:eastAsia="zh-TW"/>
        </w:rPr>
        <w:t>_</w:t>
      </w:r>
      <w:r w:rsidRPr="00927860">
        <w:rPr>
          <w:rFonts w:ascii="細明體" w:eastAsia="細明體" w:hAnsi="細明體" w:hint="eastAsia"/>
          <w:lang w:eastAsia="zh-TW"/>
        </w:rPr>
        <w:t>批次</w:t>
      </w:r>
      <w:r>
        <w:rPr>
          <w:rFonts w:ascii="細明體" w:eastAsia="細明體" w:hAnsi="細明體" w:hint="eastAsia"/>
          <w:lang w:eastAsia="zh-TW"/>
        </w:rPr>
        <w:t>規則檔=DTAAV000</w:t>
      </w:r>
    </w:p>
    <w:p w:rsidR="00D37952" w:rsidRPr="00D37952" w:rsidRDefault="00D3795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經手人統計檔=DTAAVH</w:t>
      </w:r>
      <w:r w:rsidR="00A86258">
        <w:rPr>
          <w:rFonts w:ascii="細明體" w:eastAsia="細明體" w:hAnsi="細明體" w:hint="eastAsia"/>
          <w:lang w:eastAsia="zh-TW"/>
        </w:rPr>
        <w:t>01</w:t>
      </w:r>
    </w:p>
    <w:p w:rsidR="009D2280" w:rsidRDefault="005508E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D2280">
        <w:rPr>
          <w:rFonts w:hint="eastAsia"/>
          <w:kern w:val="2"/>
          <w:szCs w:val="24"/>
          <w:lang w:eastAsia="zh-TW"/>
        </w:rPr>
        <w:t>資料寫出</w:t>
      </w:r>
      <w:r w:rsidR="00747192" w:rsidRPr="009D2280">
        <w:rPr>
          <w:kern w:val="2"/>
          <w:szCs w:val="24"/>
          <w:lang w:eastAsia="zh-TW"/>
        </w:rPr>
        <w:t>INSERT</w:t>
      </w:r>
      <w:r w:rsidR="00747192" w:rsidRPr="009D2280">
        <w:rPr>
          <w:rFonts w:hint="eastAsia"/>
          <w:kern w:val="2"/>
          <w:szCs w:val="24"/>
          <w:lang w:eastAsia="zh-TW"/>
        </w:rPr>
        <w:t xml:space="preserve"> </w:t>
      </w:r>
      <w:r w:rsidR="00747192" w:rsidRPr="009D2280">
        <w:rPr>
          <w:kern w:val="2"/>
          <w:szCs w:val="24"/>
          <w:lang w:eastAsia="zh-TW"/>
        </w:rPr>
        <w:t>DTAAV011</w:t>
      </w:r>
      <w:r w:rsidR="002562D7" w:rsidRPr="00E61EF6">
        <w:rPr>
          <w:rFonts w:hint="eastAsia"/>
          <w:kern w:val="2"/>
          <w:szCs w:val="24"/>
          <w:lang w:eastAsia="zh-TW"/>
        </w:rPr>
        <w:t>(</w:t>
      </w:r>
      <w:r w:rsidR="002562D7" w:rsidRPr="00E61EF6">
        <w:rPr>
          <w:rFonts w:hint="eastAsia"/>
          <w:kern w:val="2"/>
          <w:szCs w:val="24"/>
          <w:lang w:eastAsia="zh-TW"/>
        </w:rPr>
        <w:t>共用</w:t>
      </w:r>
      <w:r w:rsidR="002562D7" w:rsidRPr="00E61EF6">
        <w:rPr>
          <w:rFonts w:hint="eastAsia"/>
          <w:kern w:val="2"/>
          <w:szCs w:val="24"/>
          <w:lang w:eastAsia="zh-TW"/>
        </w:rPr>
        <w:t>)</w:t>
      </w:r>
    </w:p>
    <w:p w:rsidR="00747192" w:rsidRPr="009D2280" w:rsidRDefault="00747192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D2280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2"/>
        <w:gridCol w:w="1821"/>
      </w:tblGrid>
      <w:tr w:rsidR="00747192" w:rsidRPr="00701852" w:rsidTr="00B61D1F">
        <w:tc>
          <w:tcPr>
            <w:tcW w:w="1596" w:type="dxa"/>
            <w:shd w:val="clear" w:color="auto" w:fill="C0C0C0"/>
          </w:tcPr>
          <w:p w:rsidR="00747192" w:rsidRPr="00701852" w:rsidRDefault="00747192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2" w:type="dxa"/>
            <w:shd w:val="clear" w:color="auto" w:fill="C0C0C0"/>
          </w:tcPr>
          <w:p w:rsidR="00747192" w:rsidRPr="00701852" w:rsidRDefault="00747192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747192" w:rsidRPr="00701852" w:rsidRDefault="00747192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2" w:type="dxa"/>
          </w:tcPr>
          <w:p w:rsidR="00747192" w:rsidRPr="00E61EF6" w:rsidRDefault="00747192" w:rsidP="00E61EF6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747192" w:rsidRPr="00824F77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2" w:type="dxa"/>
          </w:tcPr>
          <w:p w:rsidR="00747192" w:rsidRPr="00E61EF6" w:rsidRDefault="00747192" w:rsidP="00E61EF6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747192" w:rsidRPr="00824F77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2" w:type="dxa"/>
          </w:tcPr>
          <w:p w:rsidR="00747192" w:rsidRPr="00E61EF6" w:rsidRDefault="00E61EF6" w:rsidP="00E61EF6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傳入</w:t>
            </w:r>
            <w:r w:rsidRPr="00E61EF6">
              <w:rPr>
                <w:rFonts w:eastAsia="細明體" w:hint="eastAsia"/>
                <w:sz w:val="20"/>
              </w:rPr>
              <w:t>.</w:t>
            </w:r>
            <w:r w:rsidRPr="00E61EF6">
              <w:rPr>
                <w:rFonts w:eastAsia="細明體" w:hint="eastAsia"/>
                <w:sz w:val="20"/>
              </w:rPr>
              <w:t>種類</w:t>
            </w:r>
          </w:p>
        </w:tc>
        <w:tc>
          <w:tcPr>
            <w:tcW w:w="1821" w:type="dxa"/>
          </w:tcPr>
          <w:p w:rsidR="00747192" w:rsidRPr="00701852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2" w:type="dxa"/>
          </w:tcPr>
          <w:p w:rsidR="00747192" w:rsidRPr="00E61EF6" w:rsidRDefault="00E61EF6" w:rsidP="00E61EF6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AA_V0Z001.</w:t>
            </w: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1821" w:type="dxa"/>
          </w:tcPr>
          <w:p w:rsidR="00747192" w:rsidRPr="00701852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2" w:type="dxa"/>
          </w:tcPr>
          <w:p w:rsidR="00747192" w:rsidRPr="00701852" w:rsidRDefault="00630BB8" w:rsidP="00E61EF6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AA_V0Z001.</w:t>
            </w:r>
            <w:r>
              <w:rPr>
                <w:rFonts w:eastAsia="細明體" w:hint="eastAsia"/>
                <w:sz w:val="20"/>
              </w:rPr>
              <w:t>計算結果</w:t>
            </w:r>
          </w:p>
        </w:tc>
        <w:tc>
          <w:tcPr>
            <w:tcW w:w="1821" w:type="dxa"/>
          </w:tcPr>
          <w:p w:rsidR="00747192" w:rsidRPr="00701852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302" w:type="dxa"/>
          </w:tcPr>
          <w:p w:rsidR="00747192" w:rsidRPr="00E61EF6" w:rsidRDefault="00630BB8" w:rsidP="00E61EF6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AA_V0Z001.</w:t>
            </w:r>
            <w:r w:rsidR="00747192" w:rsidRPr="00701852">
              <w:rPr>
                <w:rFonts w:eastAsia="細明體"/>
                <w:sz w:val="20"/>
              </w:rPr>
              <w:t>明細</w:t>
            </w:r>
          </w:p>
        </w:tc>
        <w:tc>
          <w:tcPr>
            <w:tcW w:w="1821" w:type="dxa"/>
          </w:tcPr>
          <w:p w:rsidR="00747192" w:rsidRPr="00701852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47192" w:rsidRPr="00701852" w:rsidTr="00B61D1F">
        <w:tc>
          <w:tcPr>
            <w:tcW w:w="1596" w:type="dxa"/>
            <w:shd w:val="clear" w:color="auto" w:fill="FFFF99"/>
            <w:vAlign w:val="center"/>
          </w:tcPr>
          <w:p w:rsidR="00747192" w:rsidRPr="00701852" w:rsidRDefault="00747192" w:rsidP="00903601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2" w:type="dxa"/>
            <w:vAlign w:val="bottom"/>
          </w:tcPr>
          <w:p w:rsidR="00747192" w:rsidRPr="00E61EF6" w:rsidRDefault="00747192" w:rsidP="00903601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747192" w:rsidRPr="00701852" w:rsidRDefault="00747192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5508EE" w:rsidRPr="007766B6" w:rsidRDefault="005508E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組出經手人統計資料</w:t>
      </w:r>
      <w:r w:rsidR="00E95A62">
        <w:rPr>
          <w:rFonts w:hint="eastAsia"/>
          <w:kern w:val="2"/>
          <w:szCs w:val="24"/>
          <w:lang w:eastAsia="zh-TW"/>
        </w:rPr>
        <w:t>，格式同上</w:t>
      </w:r>
    </w:p>
    <w:p w:rsidR="006451E8" w:rsidRDefault="006451E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  <w:r w:rsidRPr="00E230E6">
        <w:rPr>
          <w:rFonts w:hint="eastAsia"/>
          <w:kern w:val="2"/>
          <w:szCs w:val="24"/>
          <w:lang w:eastAsia="zh-TW"/>
        </w:rPr>
        <w:t>，需回壓線上計算檔：</w:t>
      </w:r>
    </w:p>
    <w:p w:rsidR="006451E8" w:rsidRDefault="006451E8" w:rsidP="000D20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 xml:space="preserve">IF </w:t>
      </w:r>
      <w:r w:rsidRPr="00E230E6">
        <w:rPr>
          <w:rFonts w:hint="eastAsia"/>
          <w:kern w:val="2"/>
          <w:szCs w:val="24"/>
          <w:lang w:eastAsia="zh-TW"/>
        </w:rPr>
        <w:t>輸入</w:t>
      </w:r>
      <w:r w:rsidRPr="00E230E6">
        <w:rPr>
          <w:rFonts w:hint="eastAsia"/>
          <w:kern w:val="2"/>
          <w:szCs w:val="24"/>
          <w:lang w:eastAsia="zh-TW"/>
        </w:rPr>
        <w:t>.</w:t>
      </w:r>
      <w:r w:rsidRPr="00E230E6">
        <w:rPr>
          <w:rFonts w:hint="eastAsia"/>
          <w:kern w:val="2"/>
          <w:szCs w:val="24"/>
          <w:lang w:eastAsia="zh-TW"/>
        </w:rPr>
        <w:t>整批或當日件</w:t>
      </w:r>
      <w:del w:id="125" w:author="FIS" w:date="2014-06-09T09:13:00Z">
        <w:r w:rsidRPr="00E230E6" w:rsidDel="000D20C3">
          <w:rPr>
            <w:rFonts w:hint="eastAsia"/>
            <w:kern w:val="2"/>
            <w:szCs w:val="24"/>
            <w:lang w:eastAsia="zh-TW"/>
          </w:rPr>
          <w:delText xml:space="preserve"> = </w:delText>
        </w:r>
        <w:r w:rsidRPr="00E230E6" w:rsidDel="000D20C3">
          <w:rPr>
            <w:rFonts w:hint="eastAsia"/>
            <w:kern w:val="2"/>
            <w:szCs w:val="24"/>
            <w:lang w:eastAsia="zh-TW"/>
          </w:rPr>
          <w:delText>‘</w:delText>
        </w:r>
        <w:r w:rsidRPr="00E230E6" w:rsidDel="000D20C3">
          <w:rPr>
            <w:rFonts w:hint="eastAsia"/>
            <w:kern w:val="2"/>
            <w:szCs w:val="24"/>
            <w:lang w:eastAsia="zh-TW"/>
          </w:rPr>
          <w:delText>N</w:delText>
        </w:r>
        <w:r w:rsidRPr="00E230E6" w:rsidDel="000D20C3">
          <w:rPr>
            <w:rFonts w:hint="eastAsia"/>
            <w:kern w:val="2"/>
            <w:szCs w:val="24"/>
            <w:lang w:eastAsia="zh-TW"/>
          </w:rPr>
          <w:delText>’</w:delText>
        </w:r>
        <w:r w:rsidRPr="00E230E6" w:rsidDel="000D20C3">
          <w:rPr>
            <w:rFonts w:hint="eastAsia"/>
            <w:kern w:val="2"/>
            <w:szCs w:val="24"/>
            <w:lang w:eastAsia="zh-TW"/>
          </w:rPr>
          <w:delText>(</w:delText>
        </w:r>
        <w:r w:rsidRPr="00E230E6" w:rsidDel="000D20C3">
          <w:rPr>
            <w:rFonts w:hint="eastAsia"/>
            <w:kern w:val="2"/>
            <w:szCs w:val="24"/>
            <w:lang w:eastAsia="zh-TW"/>
          </w:rPr>
          <w:delText>線上即時</w:delText>
        </w:r>
      </w:del>
      <w:ins w:id="126" w:author="FIS" w:date="2014-06-09T09:13:00Z">
        <w:r w:rsidR="000D20C3">
          <w:rPr>
            <w:rFonts w:hint="eastAsia"/>
            <w:kern w:val="2"/>
            <w:szCs w:val="24"/>
            <w:lang w:eastAsia="zh-TW"/>
          </w:rPr>
          <w:t xml:space="preserve"> </w:t>
        </w:r>
        <w:r w:rsidR="000D20C3" w:rsidRPr="000D20C3">
          <w:rPr>
            <w:rFonts w:hint="eastAsia"/>
            <w:kern w:val="2"/>
            <w:szCs w:val="24"/>
            <w:lang w:eastAsia="zh-TW"/>
          </w:rPr>
          <w:t>IN (</w:t>
        </w:r>
        <w:r w:rsidR="000D20C3" w:rsidRPr="000D20C3">
          <w:rPr>
            <w:rFonts w:hint="eastAsia"/>
            <w:kern w:val="2"/>
            <w:szCs w:val="24"/>
            <w:lang w:eastAsia="zh-TW"/>
          </w:rPr>
          <w:t>‘</w:t>
        </w:r>
        <w:r w:rsidR="000D20C3" w:rsidRPr="000D20C3">
          <w:rPr>
            <w:rFonts w:hint="eastAsia"/>
            <w:kern w:val="2"/>
            <w:szCs w:val="24"/>
            <w:lang w:eastAsia="zh-TW"/>
          </w:rPr>
          <w:t>N</w:t>
        </w:r>
        <w:r w:rsidR="000D20C3" w:rsidRPr="000D20C3">
          <w:rPr>
            <w:rFonts w:hint="eastAsia"/>
            <w:kern w:val="2"/>
            <w:szCs w:val="24"/>
            <w:lang w:eastAsia="zh-TW"/>
          </w:rPr>
          <w:t>’</w:t>
        </w:r>
        <w:r w:rsidR="000D20C3" w:rsidRPr="000D20C3">
          <w:rPr>
            <w:rFonts w:hint="eastAsia"/>
            <w:kern w:val="2"/>
            <w:szCs w:val="24"/>
            <w:lang w:eastAsia="zh-TW"/>
          </w:rPr>
          <w:t>,</w:t>
        </w:r>
        <w:r w:rsidR="000D20C3" w:rsidRPr="000D20C3">
          <w:rPr>
            <w:rFonts w:hint="eastAsia"/>
            <w:kern w:val="2"/>
            <w:szCs w:val="24"/>
            <w:lang w:eastAsia="zh-TW"/>
          </w:rPr>
          <w:t>’</w:t>
        </w:r>
        <w:r w:rsidR="000D20C3" w:rsidRPr="000D20C3">
          <w:rPr>
            <w:rFonts w:hint="eastAsia"/>
            <w:kern w:val="2"/>
            <w:szCs w:val="24"/>
            <w:lang w:eastAsia="zh-TW"/>
          </w:rPr>
          <w:t>3</w:t>
        </w:r>
        <w:r w:rsidR="000D20C3" w:rsidRPr="000D20C3">
          <w:rPr>
            <w:rFonts w:hint="eastAsia"/>
            <w:kern w:val="2"/>
            <w:szCs w:val="24"/>
            <w:lang w:eastAsia="zh-TW"/>
          </w:rPr>
          <w:t>’</w:t>
        </w:r>
        <w:r w:rsidR="000D20C3" w:rsidRPr="000D20C3">
          <w:rPr>
            <w:rFonts w:hint="eastAsia"/>
            <w:kern w:val="2"/>
            <w:szCs w:val="24"/>
            <w:lang w:eastAsia="zh-TW"/>
          </w:rPr>
          <w:t>) (</w:t>
        </w:r>
        <w:r w:rsidR="000D20C3" w:rsidRPr="000D20C3">
          <w:rPr>
            <w:rFonts w:hint="eastAsia"/>
            <w:kern w:val="2"/>
            <w:szCs w:val="24"/>
            <w:lang w:eastAsia="zh-TW"/>
          </w:rPr>
          <w:t>線上即時、</w:t>
        </w:r>
        <w:r w:rsidR="000D20C3" w:rsidRPr="000D20C3">
          <w:rPr>
            <w:rFonts w:hint="eastAsia"/>
            <w:kern w:val="2"/>
            <w:szCs w:val="24"/>
            <w:lang w:eastAsia="zh-TW"/>
          </w:rPr>
          <w:t>3</w:t>
        </w:r>
        <w:r w:rsidR="000D20C3" w:rsidRPr="000D20C3">
          <w:rPr>
            <w:rFonts w:hint="eastAsia"/>
            <w:kern w:val="2"/>
            <w:szCs w:val="24"/>
            <w:lang w:eastAsia="zh-TW"/>
          </w:rPr>
          <w:t>登件</w:t>
        </w:r>
      </w:ins>
      <w:r w:rsidRPr="00E230E6">
        <w:rPr>
          <w:rFonts w:hint="eastAsia"/>
          <w:kern w:val="2"/>
          <w:szCs w:val="24"/>
          <w:lang w:eastAsia="zh-TW"/>
        </w:rPr>
        <w:t xml:space="preserve">) AND </w:t>
      </w: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</w:p>
    <w:p w:rsidR="006451E8" w:rsidRDefault="006451E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CALL AA_V1Z007.uptDTAAV014()</w:t>
      </w:r>
      <w:r w:rsidRPr="00E230E6">
        <w:rPr>
          <w:rFonts w:hint="eastAsia"/>
          <w:kern w:val="2"/>
          <w:szCs w:val="24"/>
          <w:lang w:eastAsia="zh-TW"/>
        </w:rPr>
        <w:t>：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更新理賠偵測線上計算檔資料</w:t>
      </w:r>
      <w:r w:rsidRPr="00E230E6">
        <w:rPr>
          <w:rFonts w:hint="eastAsia"/>
          <w:kern w:val="2"/>
          <w:szCs w:val="24"/>
          <w:lang w:eastAsia="zh-TW"/>
        </w:rPr>
        <w:t>)</w:t>
      </w:r>
    </w:p>
    <w:p w:rsidR="006451E8" w:rsidRDefault="006451E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傳入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r w:rsidRPr="00E230E6">
        <w:rPr>
          <w:rFonts w:hint="eastAsia"/>
          <w:kern w:val="2"/>
          <w:szCs w:val="24"/>
          <w:lang w:eastAsia="zh-TW"/>
        </w:rPr>
        <w:t>線上計算檔資料</w:t>
      </w:r>
      <w:r w:rsidRPr="00E230E6">
        <w:rPr>
          <w:rFonts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967"/>
        <w:gridCol w:w="2157"/>
      </w:tblGrid>
      <w:tr w:rsidR="006451E8" w:rsidRPr="00701852" w:rsidTr="00294947">
        <w:tc>
          <w:tcPr>
            <w:tcW w:w="1596" w:type="dxa"/>
            <w:shd w:val="clear" w:color="auto" w:fill="C0C0C0"/>
          </w:tcPr>
          <w:p w:rsidR="006451E8" w:rsidRPr="00701852" w:rsidRDefault="006451E8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67" w:type="dxa"/>
            <w:shd w:val="clear" w:color="auto" w:fill="C0C0C0"/>
          </w:tcPr>
          <w:p w:rsidR="006451E8" w:rsidRPr="00701852" w:rsidRDefault="006451E8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6451E8" w:rsidRPr="00701852" w:rsidRDefault="006451E8" w:rsidP="00903601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6451E8" w:rsidRPr="00701852" w:rsidTr="00294947">
        <w:tc>
          <w:tcPr>
            <w:tcW w:w="1596" w:type="dxa"/>
            <w:shd w:val="clear" w:color="auto" w:fill="FFFF99"/>
            <w:vAlign w:val="center"/>
          </w:tcPr>
          <w:p w:rsidR="006451E8" w:rsidRPr="00701852" w:rsidRDefault="006451E8" w:rsidP="00903601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67" w:type="dxa"/>
          </w:tcPr>
          <w:p w:rsidR="006451E8" w:rsidRPr="00701852" w:rsidRDefault="006451E8" w:rsidP="00903601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6451E8" w:rsidRPr="00824F77" w:rsidRDefault="006451E8" w:rsidP="0090360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6451E8" w:rsidRPr="00701852" w:rsidTr="00294947">
        <w:tc>
          <w:tcPr>
            <w:tcW w:w="1596" w:type="dxa"/>
            <w:shd w:val="clear" w:color="auto" w:fill="FFFF99"/>
            <w:vAlign w:val="center"/>
          </w:tcPr>
          <w:p w:rsidR="006451E8" w:rsidRPr="00701852" w:rsidRDefault="006451E8" w:rsidP="00903601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967" w:type="dxa"/>
          </w:tcPr>
          <w:p w:rsidR="006451E8" w:rsidRPr="00701852" w:rsidRDefault="00067DCA" w:rsidP="00903601">
            <w:pPr>
              <w:pStyle w:val="af"/>
              <w:ind w:leftChars="-6" w:left="-14"/>
              <w:rPr>
                <w:szCs w:val="24"/>
              </w:rPr>
            </w:pPr>
            <w:r w:rsidRPr="00E61EF6">
              <w:rPr>
                <w:rFonts w:eastAsia="細明體" w:hint="eastAsia"/>
                <w:sz w:val="20"/>
                <w:szCs w:val="24"/>
              </w:rPr>
              <w:t>傳入</w:t>
            </w:r>
            <w:r w:rsidRPr="00E61EF6">
              <w:rPr>
                <w:rFonts w:eastAsia="細明體" w:hint="eastAsia"/>
                <w:sz w:val="20"/>
                <w:szCs w:val="24"/>
              </w:rPr>
              <w:t>.</w:t>
            </w:r>
            <w:r w:rsidRPr="00E61EF6">
              <w:rPr>
                <w:rFonts w:eastAsia="細明體" w:hint="eastAsia"/>
                <w:sz w:val="20"/>
                <w:szCs w:val="24"/>
              </w:rPr>
              <w:t>種類</w:t>
            </w:r>
          </w:p>
        </w:tc>
        <w:tc>
          <w:tcPr>
            <w:tcW w:w="2157" w:type="dxa"/>
          </w:tcPr>
          <w:p w:rsidR="006451E8" w:rsidRPr="00824F77" w:rsidRDefault="006451E8" w:rsidP="00903601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0D20C3" w:rsidRPr="00701852" w:rsidTr="00294947">
        <w:trPr>
          <w:ins w:id="127" w:author="FIS" w:date="2014-06-09T09:13:00Z"/>
        </w:trPr>
        <w:tc>
          <w:tcPr>
            <w:tcW w:w="1596" w:type="dxa"/>
            <w:shd w:val="clear" w:color="auto" w:fill="FFFF99"/>
            <w:vAlign w:val="center"/>
          </w:tcPr>
          <w:p w:rsidR="000D20C3" w:rsidRDefault="000D20C3" w:rsidP="00903601">
            <w:pPr>
              <w:rPr>
                <w:ins w:id="128" w:author="FIS" w:date="2014-06-09T09:13:00Z"/>
                <w:rFonts w:ascii="細明體" w:eastAsia="細明體" w:hAnsi="細明體" w:cs="Arial Unicode MS" w:hint="eastAsia"/>
                <w:sz w:val="20"/>
              </w:rPr>
            </w:pPr>
            <w:ins w:id="129" w:author="FIS" w:date="2014-06-09T09:13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967" w:type="dxa"/>
          </w:tcPr>
          <w:p w:rsidR="000D20C3" w:rsidRPr="00E61EF6" w:rsidRDefault="000D20C3" w:rsidP="00903601">
            <w:pPr>
              <w:pStyle w:val="af"/>
              <w:ind w:leftChars="-6" w:left="-14"/>
              <w:rPr>
                <w:ins w:id="130" w:author="FIS" w:date="2014-06-09T09:13:00Z"/>
                <w:rFonts w:eastAsia="細明體" w:hint="eastAsia"/>
                <w:sz w:val="20"/>
                <w:szCs w:val="24"/>
              </w:rPr>
            </w:pPr>
            <w:ins w:id="131" w:author="FIS" w:date="2014-06-09T09:13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0D20C3" w:rsidRPr="00BB0156" w:rsidRDefault="000D20C3" w:rsidP="00903601">
            <w:pPr>
              <w:rPr>
                <w:ins w:id="132" w:author="FIS" w:date="2014-06-09T09:13:00Z"/>
                <w:rFonts w:eastAsia="標楷體" w:hint="eastAsia"/>
                <w:sz w:val="20"/>
                <w:szCs w:val="20"/>
              </w:rPr>
            </w:pPr>
            <w:ins w:id="133" w:author="FIS" w:date="2014-06-09T09:13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0D20C3" w:rsidRPr="00701852" w:rsidTr="00294947">
        <w:tc>
          <w:tcPr>
            <w:tcW w:w="1596" w:type="dxa"/>
            <w:shd w:val="clear" w:color="auto" w:fill="FFFF99"/>
            <w:vAlign w:val="center"/>
          </w:tcPr>
          <w:p w:rsidR="000D20C3" w:rsidRPr="00701852" w:rsidRDefault="000D20C3" w:rsidP="00903601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967" w:type="dxa"/>
          </w:tcPr>
          <w:p w:rsidR="000D20C3" w:rsidRPr="00701852" w:rsidRDefault="000D20C3" w:rsidP="00903601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0D20C3" w:rsidRPr="00701852" w:rsidRDefault="000D20C3" w:rsidP="00903601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917F4A" w:rsidRDefault="00917F4A" w:rsidP="007810C8">
      <w:pPr>
        <w:pStyle w:val="Tabletext"/>
        <w:keepLines w:val="0"/>
        <w:spacing w:after="0" w:line="240" w:lineRule="auto"/>
        <w:ind w:left="851"/>
        <w:rPr>
          <w:rFonts w:eastAsia="細明體" w:hint="eastAsia"/>
          <w:kern w:val="2"/>
          <w:szCs w:val="24"/>
          <w:lang w:eastAsia="zh-TW"/>
        </w:rPr>
      </w:pPr>
    </w:p>
    <w:p w:rsidR="00BD1518" w:rsidRPr="00701852" w:rsidRDefault="00BD1518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3568C1">
        <w:rPr>
          <w:rFonts w:eastAsia="細明體" w:hint="eastAsia"/>
          <w:kern w:val="2"/>
          <w:szCs w:val="24"/>
          <w:lang w:eastAsia="zh-TW"/>
        </w:rPr>
        <w:t>罹癌日與本次事故間隔日數</w:t>
      </w:r>
      <w:r>
        <w:rPr>
          <w:rFonts w:eastAsia="細明體" w:hint="eastAsia"/>
          <w:kern w:val="2"/>
          <w:szCs w:val="24"/>
          <w:lang w:eastAsia="zh-TW"/>
        </w:rPr>
        <w:t>(</w:t>
      </w:r>
      <w:r w:rsidR="003568C1">
        <w:rPr>
          <w:rFonts w:eastAsia="細明體" w:hint="eastAsia"/>
          <w:kern w:val="2"/>
          <w:szCs w:val="24"/>
          <w:lang w:eastAsia="zh-TW"/>
        </w:rPr>
        <w:t>D10</w:t>
      </w:r>
      <w:r>
        <w:rPr>
          <w:rFonts w:eastAsia="細明體" w:hint="eastAsia"/>
          <w:kern w:val="2"/>
          <w:szCs w:val="24"/>
          <w:lang w:eastAsia="zh-TW"/>
        </w:rPr>
        <w:t>)</w:t>
      </w:r>
      <w:r w:rsidRPr="00701852">
        <w:rPr>
          <w:rFonts w:eastAsia="細明體"/>
          <w:kern w:val="2"/>
          <w:szCs w:val="24"/>
          <w:lang w:eastAsia="zh-TW"/>
        </w:rPr>
        <w:t>：</w:t>
      </w:r>
    </w:p>
    <w:p w:rsidR="00BD1518" w:rsidRPr="00B61D1F" w:rsidRDefault="00BD151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4376B9">
        <w:rPr>
          <w:rFonts w:eastAsia="細明體" w:hint="eastAsia"/>
          <w:kern w:val="2"/>
          <w:szCs w:val="24"/>
          <w:lang w:eastAsia="zh-TW"/>
        </w:rPr>
        <w:t>15</w:t>
      </w:r>
      <w:r w:rsidRPr="00701852"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 xml:space="preserve"> AND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C8058F"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 w:rsidR="00027C03">
        <w:rPr>
          <w:rFonts w:hint="eastAsia"/>
          <w:kern w:val="2"/>
          <w:szCs w:val="24"/>
          <w:lang w:eastAsia="zh-TW"/>
        </w:rPr>
        <w:t xml:space="preserve"> (</w:t>
      </w:r>
      <w:r w:rsidR="00027C03">
        <w:rPr>
          <w:rFonts w:hint="eastAsia"/>
          <w:kern w:val="2"/>
          <w:szCs w:val="24"/>
          <w:lang w:eastAsia="zh-TW"/>
        </w:rPr>
        <w:t>只有防癌模型才算</w:t>
      </w:r>
      <w:r w:rsidR="00027C03">
        <w:rPr>
          <w:rFonts w:hint="eastAsia"/>
          <w:kern w:val="2"/>
          <w:szCs w:val="24"/>
          <w:lang w:eastAsia="zh-TW"/>
        </w:rPr>
        <w:t>)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>
        <w:rPr>
          <w:rFonts w:eastAsia="細明體" w:hint="eastAsia"/>
          <w:kern w:val="2"/>
          <w:szCs w:val="24"/>
          <w:lang w:eastAsia="zh-TW"/>
        </w:rPr>
        <w:t>跟即時都取目前未計算的件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BD1518" w:rsidRPr="00701852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>
        <w:rPr>
          <w:color w:val="FF0000"/>
          <w:kern w:val="2"/>
          <w:szCs w:val="24"/>
          <w:lang w:eastAsia="zh-TW"/>
        </w:rPr>
        <w:t>DTAA</w:t>
      </w:r>
      <w:r w:rsidR="00D12190">
        <w:rPr>
          <w:rFonts w:hint="eastAsia"/>
          <w:color w:val="FF0000"/>
          <w:kern w:val="2"/>
          <w:szCs w:val="24"/>
          <w:lang w:eastAsia="zh-TW"/>
        </w:rPr>
        <w:t>A</w:t>
      </w:r>
      <w:r w:rsidRPr="00701852">
        <w:rPr>
          <w:color w:val="FF0000"/>
          <w:kern w:val="2"/>
          <w:szCs w:val="24"/>
          <w:lang w:eastAsia="zh-TW"/>
        </w:rPr>
        <w:t>0</w:t>
      </w:r>
      <w:r w:rsidR="00D12190">
        <w:rPr>
          <w:rFonts w:hint="eastAsia"/>
          <w:color w:val="FF0000"/>
          <w:kern w:val="2"/>
          <w:szCs w:val="24"/>
          <w:lang w:eastAsia="zh-TW"/>
        </w:rPr>
        <w:t>09</w:t>
      </w:r>
      <w:r w:rsidRPr="00701852">
        <w:rPr>
          <w:kern w:val="2"/>
          <w:szCs w:val="24"/>
          <w:lang w:eastAsia="zh-TW"/>
        </w:rPr>
        <w:t xml:space="preserve"> A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符合條件有多筆，取</w:t>
      </w:r>
      <w:r>
        <w:rPr>
          <w:rFonts w:hint="eastAsia"/>
          <w:kern w:val="2"/>
          <w:szCs w:val="24"/>
          <w:lang w:eastAsia="zh-TW"/>
        </w:rPr>
        <w:t xml:space="preserve">DISTINCT 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>)</w:t>
      </w:r>
    </w:p>
    <w:p w:rsidR="00BD1518" w:rsidRPr="00701852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BD1518" w:rsidRPr="00701852" w:rsidRDefault="00BD151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CC1058" w:rsidRPr="00701852" w:rsidRDefault="00CC105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1 </w:t>
      </w:r>
      <w:r>
        <w:rPr>
          <w:rFonts w:hint="eastAsia"/>
          <w:kern w:val="2"/>
          <w:szCs w:val="24"/>
          <w:lang w:eastAsia="zh-TW"/>
        </w:rPr>
        <w:t>C</w:t>
      </w:r>
    </w:p>
    <w:p w:rsidR="000D7C35" w:rsidRDefault="00CC105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CC1058" w:rsidRDefault="00CC105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診斷類別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  <w:r w:rsidR="00383790">
        <w:rPr>
          <w:rFonts w:hint="eastAsia"/>
          <w:kern w:val="2"/>
          <w:szCs w:val="24"/>
          <w:lang w:eastAsia="zh-TW"/>
        </w:rPr>
        <w:t xml:space="preserve"> </w:t>
      </w:r>
      <w:r w:rsidR="00383790" w:rsidRPr="00383790">
        <w:rPr>
          <w:kern w:val="2"/>
          <w:szCs w:val="24"/>
          <w:lang w:eastAsia="zh-TW"/>
        </w:rPr>
        <w:sym w:font="Wingdings" w:char="F0DF"/>
      </w:r>
      <w:r w:rsidR="00383790">
        <w:rPr>
          <w:rFonts w:hint="eastAsia"/>
          <w:kern w:val="2"/>
          <w:szCs w:val="24"/>
          <w:lang w:eastAsia="zh-TW"/>
        </w:rPr>
        <w:t>住院、門診</w:t>
      </w:r>
    </w:p>
    <w:p w:rsidR="00BD1518" w:rsidRPr="00701852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</w:t>
      </w:r>
      <w:r w:rsidR="00CF5C14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 xml:space="preserve"> </w:t>
      </w:r>
      <w:r w:rsidR="000D7C35">
        <w:rPr>
          <w:rFonts w:hint="eastAsia"/>
          <w:kern w:val="2"/>
          <w:szCs w:val="24"/>
          <w:lang w:eastAsia="zh-TW"/>
        </w:rPr>
        <w:t>D</w:t>
      </w:r>
    </w:p>
    <w:p w:rsidR="00BD1518" w:rsidRPr="00701852" w:rsidRDefault="00BD151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1E6B6F">
        <w:rPr>
          <w:rFonts w:hint="eastAsia"/>
          <w:kern w:val="2"/>
          <w:szCs w:val="24"/>
          <w:lang w:eastAsia="zh-TW"/>
        </w:rPr>
        <w:t>A</w:t>
      </w:r>
      <w:r w:rsidRPr="00701852">
        <w:rPr>
          <w:kern w:val="2"/>
          <w:szCs w:val="24"/>
          <w:lang w:eastAsia="zh-TW"/>
        </w:rPr>
        <w:t>.</w:t>
      </w:r>
      <w:r w:rsidR="001E6B6F" w:rsidRPr="001E6B6F">
        <w:rPr>
          <w:rFonts w:ascii="細明體" w:eastAsia="細明體" w:hAnsi="細明體" w:hint="eastAsia"/>
          <w:lang w:eastAsia="zh-TW"/>
        </w:rPr>
        <w:t>事故者ID</w:t>
      </w:r>
      <w:r w:rsidRPr="00701852">
        <w:rPr>
          <w:kern w:val="2"/>
          <w:szCs w:val="24"/>
          <w:lang w:eastAsia="zh-TW"/>
        </w:rPr>
        <w:t xml:space="preserve"> = </w:t>
      </w:r>
      <w:r w:rsidR="000D7C35"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 w:rsidR="001E6B6F" w:rsidRPr="001E6B6F">
        <w:rPr>
          <w:rFonts w:hint="eastAsia"/>
          <w:kern w:val="2"/>
          <w:szCs w:val="24"/>
          <w:lang w:eastAsia="zh-TW"/>
        </w:rPr>
        <w:t>事故者</w:t>
      </w:r>
      <w:r w:rsidR="001E6B6F" w:rsidRPr="001E6B6F">
        <w:rPr>
          <w:rFonts w:hint="eastAsia"/>
          <w:kern w:val="2"/>
          <w:szCs w:val="24"/>
          <w:lang w:eastAsia="zh-TW"/>
        </w:rPr>
        <w:t>ID</w:t>
      </w:r>
    </w:p>
    <w:p w:rsidR="00BD1518" w:rsidRPr="00701852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D12190" w:rsidRDefault="00D1219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受理進度</w:t>
      </w:r>
      <w:r>
        <w:rPr>
          <w:rFonts w:eastAsia="細明體" w:hint="eastAsia"/>
          <w:kern w:val="2"/>
          <w:szCs w:val="24"/>
          <w:lang w:eastAsia="zh-TW"/>
        </w:rPr>
        <w:t xml:space="preserve"> &gt;=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30</w:t>
      </w:r>
      <w:r>
        <w:rPr>
          <w:rFonts w:eastAsia="細明體"/>
          <w:kern w:val="2"/>
          <w:szCs w:val="24"/>
          <w:lang w:eastAsia="zh-TW"/>
        </w:rPr>
        <w:t>’</w:t>
      </w:r>
    </w:p>
    <w:p w:rsidR="00C613B7" w:rsidRPr="007810C8" w:rsidRDefault="00BD151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F5C14">
        <w:rPr>
          <w:rFonts w:eastAsia="細明體" w:hint="eastAsia"/>
          <w:kern w:val="2"/>
          <w:szCs w:val="24"/>
          <w:lang w:eastAsia="zh-TW"/>
        </w:rPr>
        <w:t>B.</w:t>
      </w:r>
      <w:r w:rsidRPr="0074311E">
        <w:rPr>
          <w:color w:val="000000"/>
        </w:rPr>
        <w:t>申請種類</w:t>
      </w:r>
      <w:r w:rsidRPr="0074311E">
        <w:rPr>
          <w:color w:val="000000"/>
        </w:rPr>
        <w:t>_</w:t>
      </w:r>
      <w:r w:rsidRPr="0074311E">
        <w:rPr>
          <w:color w:val="000000"/>
        </w:rPr>
        <w:t>核定</w:t>
      </w:r>
      <w:r w:rsidRPr="0074311E">
        <w:rPr>
          <w:rFonts w:hint="eastAsia"/>
          <w:color w:val="000000"/>
          <w:lang w:eastAsia="zh-TW"/>
        </w:rPr>
        <w:t xml:space="preserve"> = </w:t>
      </w:r>
      <w:r w:rsidRPr="00CA06D3">
        <w:rPr>
          <w:color w:val="000000"/>
          <w:lang w:eastAsia="zh-TW"/>
        </w:rPr>
        <w:t>‘</w:t>
      </w:r>
      <w:r w:rsidRPr="00CA06D3">
        <w:rPr>
          <w:rFonts w:hint="eastAsia"/>
          <w:color w:val="000000"/>
          <w:lang w:eastAsia="zh-TW"/>
        </w:rPr>
        <w:t>1</w:t>
      </w:r>
      <w:r w:rsidRPr="00CA06D3">
        <w:rPr>
          <w:color w:val="000000"/>
          <w:lang w:eastAsia="zh-TW"/>
        </w:rPr>
        <w:t>’</w:t>
      </w:r>
    </w:p>
    <w:p w:rsidR="00EC64A2" w:rsidRPr="00CA06D3" w:rsidRDefault="00EC64A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D.</w:t>
      </w:r>
      <w:r w:rsidRPr="00EC64A2">
        <w:rPr>
          <w:rFonts w:eastAsia="細明體" w:hint="eastAsia"/>
          <w:kern w:val="2"/>
          <w:szCs w:val="24"/>
          <w:lang w:eastAsia="zh-TW"/>
        </w:rPr>
        <w:t>模型分類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2</w:t>
      </w:r>
      <w:r>
        <w:rPr>
          <w:rFonts w:eastAsia="細明體"/>
          <w:kern w:val="2"/>
          <w:szCs w:val="24"/>
          <w:lang w:eastAsia="zh-TW"/>
        </w:rPr>
        <w:t>’</w:t>
      </w:r>
    </w:p>
    <w:p w:rsidR="0092588B" w:rsidRDefault="0092588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D.</w:t>
      </w:r>
      <w:r w:rsidRPr="001E6B6F">
        <w:rPr>
          <w:rFonts w:hint="eastAsia"/>
          <w:kern w:val="2"/>
          <w:szCs w:val="24"/>
          <w:lang w:eastAsia="zh-TW"/>
        </w:rPr>
        <w:t>事故者</w:t>
      </w:r>
      <w:r w:rsidRPr="001E6B6F">
        <w:rPr>
          <w:rFonts w:hint="eastAsia"/>
          <w:kern w:val="2"/>
          <w:szCs w:val="24"/>
          <w:lang w:eastAsia="zh-TW"/>
        </w:rPr>
        <w:t>ID</w:t>
      </w:r>
      <w:r w:rsidR="00EC1076">
        <w:rPr>
          <w:rFonts w:hint="eastAsia"/>
          <w:kern w:val="2"/>
          <w:szCs w:val="24"/>
          <w:lang w:eastAsia="zh-TW"/>
        </w:rPr>
        <w:t>+C.</w:t>
      </w:r>
      <w:r w:rsidR="00EC1076" w:rsidRPr="00EC1076">
        <w:rPr>
          <w:rFonts w:hint="eastAsia"/>
          <w:kern w:val="2"/>
          <w:szCs w:val="24"/>
          <w:lang w:eastAsia="zh-TW"/>
        </w:rPr>
        <w:t>核定</w:t>
      </w:r>
      <w:r w:rsidR="00EC1076" w:rsidRPr="00EC1076">
        <w:rPr>
          <w:rFonts w:hint="eastAsia"/>
          <w:kern w:val="2"/>
          <w:szCs w:val="24"/>
          <w:lang w:eastAsia="zh-TW"/>
        </w:rPr>
        <w:t>_</w:t>
      </w:r>
      <w:r w:rsidR="00EC1076" w:rsidRPr="00EC1076">
        <w:rPr>
          <w:rFonts w:hint="eastAsia"/>
          <w:kern w:val="2"/>
          <w:szCs w:val="24"/>
          <w:lang w:eastAsia="zh-TW"/>
        </w:rPr>
        <w:t>起始日</w:t>
      </w:r>
      <w:r w:rsidR="00EC1076">
        <w:rPr>
          <w:rFonts w:hint="eastAsia"/>
          <w:kern w:val="2"/>
          <w:szCs w:val="24"/>
          <w:lang w:eastAsia="zh-TW"/>
        </w:rPr>
        <w:t>+C.</w:t>
      </w:r>
      <w:r w:rsidR="00EC1076" w:rsidRPr="00EC1076">
        <w:rPr>
          <w:rFonts w:hint="eastAsia"/>
          <w:kern w:val="2"/>
          <w:szCs w:val="24"/>
          <w:lang w:eastAsia="zh-TW"/>
        </w:rPr>
        <w:t>受理</w:t>
      </w:r>
      <w:r w:rsidR="00EC1076" w:rsidRPr="00EC1076">
        <w:rPr>
          <w:rFonts w:hint="eastAsia"/>
          <w:kern w:val="2"/>
          <w:szCs w:val="24"/>
          <w:lang w:eastAsia="zh-TW"/>
        </w:rPr>
        <w:t>_</w:t>
      </w:r>
      <w:r w:rsidR="00EC1076" w:rsidRPr="00EC1076">
        <w:rPr>
          <w:rFonts w:hint="eastAsia"/>
          <w:kern w:val="2"/>
          <w:szCs w:val="24"/>
          <w:lang w:eastAsia="zh-TW"/>
        </w:rPr>
        <w:t>起始日</w:t>
      </w:r>
      <w:r>
        <w:rPr>
          <w:rFonts w:hint="eastAsia"/>
          <w:kern w:val="2"/>
          <w:szCs w:val="24"/>
          <w:lang w:eastAsia="zh-TW"/>
        </w:rPr>
        <w:t>+D.</w:t>
      </w:r>
      <w:r w:rsidR="0074311E" w:rsidRPr="0074311E">
        <w:rPr>
          <w:rFonts w:hint="eastAsia"/>
          <w:kern w:val="2"/>
          <w:szCs w:val="24"/>
          <w:lang w:eastAsia="zh-TW"/>
        </w:rPr>
        <w:t>罹癌日期</w:t>
      </w:r>
    </w:p>
    <w:p w:rsidR="00BD1518" w:rsidRDefault="00BD1518" w:rsidP="008A4DF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246F6">
        <w:rPr>
          <w:rFonts w:hint="eastAsia"/>
          <w:kern w:val="2"/>
          <w:szCs w:val="24"/>
          <w:lang w:eastAsia="zh-TW"/>
        </w:rPr>
        <w:t xml:space="preserve">ELSE IF </w:t>
      </w:r>
      <w:r w:rsidRPr="006246F6">
        <w:rPr>
          <w:rFonts w:hint="eastAsia"/>
          <w:kern w:val="2"/>
          <w:szCs w:val="24"/>
          <w:lang w:eastAsia="zh-TW"/>
        </w:rPr>
        <w:t>輸入</w:t>
      </w:r>
      <w:r w:rsidRPr="006246F6">
        <w:rPr>
          <w:rFonts w:hint="eastAsia"/>
          <w:kern w:val="2"/>
          <w:szCs w:val="24"/>
          <w:lang w:eastAsia="zh-TW"/>
        </w:rPr>
        <w:t>.</w:t>
      </w:r>
      <w:r w:rsidRPr="006246F6">
        <w:rPr>
          <w:rFonts w:hint="eastAsia"/>
          <w:kern w:val="2"/>
          <w:szCs w:val="24"/>
          <w:lang w:eastAsia="zh-TW"/>
        </w:rPr>
        <w:t>整批或當日件</w:t>
      </w:r>
      <w:r>
        <w:rPr>
          <w:rFonts w:hint="eastAsia"/>
          <w:kern w:val="2"/>
          <w:szCs w:val="24"/>
          <w:lang w:eastAsia="zh-TW"/>
        </w:rPr>
        <w:t xml:space="preserve"> </w:t>
      </w:r>
      <w:ins w:id="134" w:author="FIS" w:date="2014-06-09T09:10:00Z">
        <w:r w:rsidR="008A4DF7">
          <w:rPr>
            <w:kern w:val="2"/>
            <w:szCs w:val="24"/>
            <w:lang w:eastAsia="zh-TW"/>
          </w:rPr>
          <w:t>IN</w:t>
        </w:r>
        <w:r w:rsidR="008A4DF7" w:rsidRPr="008A4DF7">
          <w:rPr>
            <w:kern w:val="2"/>
            <w:szCs w:val="24"/>
            <w:lang w:eastAsia="zh-TW"/>
          </w:rPr>
          <w:t xml:space="preserve">  (‘N’,’3’)</w:t>
        </w:r>
        <w:r w:rsidR="008A4DF7" w:rsidRPr="008A4DF7" w:rsidDel="008A4DF7">
          <w:rPr>
            <w:rFonts w:hint="eastAsia"/>
            <w:kern w:val="2"/>
            <w:szCs w:val="24"/>
            <w:lang w:eastAsia="zh-TW"/>
          </w:rPr>
          <w:t xml:space="preserve"> </w:t>
        </w:r>
      </w:ins>
      <w:r w:rsidRPr="006246F6">
        <w:rPr>
          <w:rFonts w:hint="eastAsia"/>
          <w:kern w:val="2"/>
          <w:szCs w:val="24"/>
          <w:lang w:eastAsia="zh-TW"/>
        </w:rPr>
        <w:t>(</w:t>
      </w:r>
      <w:r w:rsidRPr="006246F6">
        <w:rPr>
          <w:rFonts w:hint="eastAsia"/>
          <w:kern w:val="2"/>
          <w:szCs w:val="24"/>
          <w:lang w:eastAsia="zh-TW"/>
        </w:rPr>
        <w:t>線上即時</w:t>
      </w:r>
      <w:r w:rsidR="006364C7">
        <w:rPr>
          <w:rFonts w:hint="eastAsia"/>
          <w:kern w:val="2"/>
          <w:szCs w:val="24"/>
          <w:lang w:eastAsia="zh-TW"/>
        </w:rPr>
        <w:t>OR</w:t>
      </w:r>
      <w:r w:rsidR="006364C7">
        <w:rPr>
          <w:rFonts w:hint="eastAsia"/>
          <w:kern w:val="2"/>
          <w:szCs w:val="24"/>
          <w:lang w:eastAsia="zh-TW"/>
        </w:rPr>
        <w:t>三登</w:t>
      </w:r>
      <w:r w:rsidRPr="006246F6">
        <w:rPr>
          <w:rFonts w:hint="eastAsia"/>
          <w:kern w:val="2"/>
          <w:szCs w:val="24"/>
          <w:lang w:eastAsia="zh-TW"/>
        </w:rPr>
        <w:t>)</w:t>
      </w:r>
    </w:p>
    <w:p w:rsidR="00BD1518" w:rsidRPr="00701852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6246F6">
        <w:rPr>
          <w:color w:val="FF0000"/>
          <w:kern w:val="2"/>
          <w:szCs w:val="24"/>
          <w:lang w:eastAsia="zh-TW"/>
        </w:rPr>
        <w:t xml:space="preserve">DTAAV014 </w:t>
      </w:r>
      <w:r w:rsidRPr="00701852">
        <w:rPr>
          <w:kern w:val="2"/>
          <w:szCs w:val="24"/>
          <w:lang w:eastAsia="zh-TW"/>
        </w:rPr>
        <w:t>A</w:t>
      </w:r>
    </w:p>
    <w:p w:rsidR="009F5680" w:rsidRPr="00701852" w:rsidRDefault="009F568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9F5680" w:rsidRPr="00701852" w:rsidRDefault="009F568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74775A" w:rsidRPr="00701852" w:rsidRDefault="0074775A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1 </w:t>
      </w:r>
      <w:r>
        <w:rPr>
          <w:rFonts w:hint="eastAsia"/>
          <w:kern w:val="2"/>
          <w:szCs w:val="24"/>
          <w:lang w:eastAsia="zh-TW"/>
        </w:rPr>
        <w:t>C</w:t>
      </w:r>
    </w:p>
    <w:p w:rsidR="0074775A" w:rsidRDefault="0074775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74775A" w:rsidRDefault="0074775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診斷類別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383790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住院、門診</w:t>
      </w:r>
    </w:p>
    <w:p w:rsidR="0074775A" w:rsidRPr="00701852" w:rsidRDefault="0074775A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</w:t>
      </w:r>
      <w:r w:rsidR="00CA06D3" w:rsidRPr="00701852">
        <w:rPr>
          <w:kern w:val="2"/>
          <w:szCs w:val="24"/>
          <w:lang w:eastAsia="zh-TW"/>
        </w:rPr>
        <w:t>DTAA</w:t>
      </w:r>
      <w:r w:rsidR="00CA06D3">
        <w:rPr>
          <w:rFonts w:hint="eastAsia"/>
          <w:kern w:val="2"/>
          <w:szCs w:val="24"/>
          <w:lang w:eastAsia="zh-TW"/>
        </w:rPr>
        <w:t>V010</w:t>
      </w:r>
      <w:r w:rsidR="00CA06D3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74775A" w:rsidRPr="00701852" w:rsidRDefault="0074775A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A</w:t>
      </w:r>
      <w:r w:rsidRPr="00701852">
        <w:rPr>
          <w:kern w:val="2"/>
          <w:szCs w:val="24"/>
          <w:lang w:eastAsia="zh-TW"/>
        </w:rPr>
        <w:t>.</w:t>
      </w:r>
      <w:r w:rsidRPr="001E6B6F">
        <w:rPr>
          <w:rFonts w:ascii="細明體" w:eastAsia="細明體" w:hAnsi="細明體" w:hint="eastAsia"/>
          <w:lang w:eastAsia="zh-TW"/>
        </w:rPr>
        <w:t>事故者ID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 w:rsidRPr="001E6B6F">
        <w:rPr>
          <w:rFonts w:hint="eastAsia"/>
          <w:kern w:val="2"/>
          <w:szCs w:val="24"/>
          <w:lang w:eastAsia="zh-TW"/>
        </w:rPr>
        <w:t>事故者</w:t>
      </w:r>
      <w:r w:rsidRPr="001E6B6F">
        <w:rPr>
          <w:rFonts w:hint="eastAsia"/>
          <w:kern w:val="2"/>
          <w:szCs w:val="24"/>
          <w:lang w:eastAsia="zh-TW"/>
        </w:rPr>
        <w:t>ID</w:t>
      </w:r>
    </w:p>
    <w:p w:rsidR="009F5680" w:rsidRPr="00701852" w:rsidRDefault="009F568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9F5680" w:rsidRPr="007810C8" w:rsidRDefault="009F5680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613B7">
        <w:rPr>
          <w:rFonts w:eastAsia="細明體" w:hint="eastAsia"/>
          <w:kern w:val="2"/>
          <w:szCs w:val="24"/>
          <w:lang w:eastAsia="zh-TW"/>
        </w:rPr>
        <w:t>B.</w:t>
      </w:r>
      <w:r w:rsidRPr="00C613B7">
        <w:rPr>
          <w:color w:val="000000"/>
        </w:rPr>
        <w:t>申請種類</w:t>
      </w:r>
      <w:r w:rsidRPr="00C613B7">
        <w:rPr>
          <w:color w:val="000000"/>
        </w:rPr>
        <w:t>_</w:t>
      </w:r>
      <w:r w:rsidRPr="00C613B7">
        <w:rPr>
          <w:color w:val="000000"/>
        </w:rPr>
        <w:t>核定</w:t>
      </w:r>
      <w:r w:rsidRPr="00C613B7">
        <w:rPr>
          <w:rFonts w:hint="eastAsia"/>
          <w:color w:val="000000"/>
          <w:lang w:eastAsia="zh-TW"/>
        </w:rPr>
        <w:t xml:space="preserve"> = </w:t>
      </w:r>
      <w:r w:rsidRPr="00C613B7">
        <w:rPr>
          <w:color w:val="000000"/>
          <w:lang w:eastAsia="zh-TW"/>
        </w:rPr>
        <w:t>‘</w:t>
      </w:r>
      <w:r w:rsidRPr="00C613B7">
        <w:rPr>
          <w:rFonts w:hint="eastAsia"/>
          <w:color w:val="000000"/>
          <w:lang w:eastAsia="zh-TW"/>
        </w:rPr>
        <w:t>1</w:t>
      </w:r>
      <w:r w:rsidRPr="00C613B7">
        <w:rPr>
          <w:color w:val="000000"/>
          <w:lang w:eastAsia="zh-TW"/>
        </w:rPr>
        <w:t>’</w:t>
      </w:r>
    </w:p>
    <w:p w:rsidR="009C04CF" w:rsidRDefault="009C04C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D.</w:t>
      </w:r>
      <w:r w:rsidRPr="00EC64A2">
        <w:rPr>
          <w:rFonts w:eastAsia="細明體" w:hint="eastAsia"/>
          <w:kern w:val="2"/>
          <w:szCs w:val="24"/>
          <w:lang w:eastAsia="zh-TW"/>
        </w:rPr>
        <w:t>模型分類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2</w:t>
      </w:r>
      <w:r>
        <w:rPr>
          <w:rFonts w:eastAsia="細明體"/>
          <w:kern w:val="2"/>
          <w:szCs w:val="24"/>
          <w:lang w:eastAsia="zh-TW"/>
        </w:rPr>
        <w:t>’</w:t>
      </w:r>
    </w:p>
    <w:p w:rsidR="008A4DF7" w:rsidRDefault="008A4DF7" w:rsidP="008A4DF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35" w:author="FIS" w:date="2014-06-09T09:11:00Z"/>
          <w:rFonts w:eastAsia="細明體" w:hint="eastAsia"/>
          <w:kern w:val="2"/>
          <w:szCs w:val="24"/>
          <w:lang w:eastAsia="zh-TW"/>
        </w:rPr>
      </w:pPr>
      <w:ins w:id="136" w:author="FIS" w:date="2014-06-09T09:11:00Z">
        <w:r w:rsidRPr="008A4DF7">
          <w:rPr>
            <w:rFonts w:eastAsia="細明體" w:hint="eastAsia"/>
            <w:kern w:val="2"/>
            <w:szCs w:val="24"/>
            <w:lang w:eastAsia="zh-TW"/>
          </w:rPr>
          <w:t>計算來源</w:t>
        </w:r>
        <w:r w:rsidRPr="008A4DF7">
          <w:rPr>
            <w:rFonts w:eastAsia="細明體" w:hint="eastAsia"/>
            <w:kern w:val="2"/>
            <w:szCs w:val="24"/>
            <w:lang w:eastAsia="zh-TW"/>
          </w:rPr>
          <w:t>=</w:t>
        </w:r>
        <w:r w:rsidRPr="008A4DF7">
          <w:rPr>
            <w:rFonts w:eastAsia="細明體" w:hint="eastAsia"/>
            <w:kern w:val="2"/>
            <w:szCs w:val="24"/>
            <w:lang w:eastAsia="zh-TW"/>
          </w:rPr>
          <w:t>作業來源</w:t>
        </w:r>
      </w:ins>
    </w:p>
    <w:p w:rsidR="009F5680" w:rsidRDefault="009F5680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D.</w:t>
      </w:r>
      <w:r w:rsidRPr="001E6B6F">
        <w:rPr>
          <w:rFonts w:hint="eastAsia"/>
          <w:kern w:val="2"/>
          <w:szCs w:val="24"/>
          <w:lang w:eastAsia="zh-TW"/>
        </w:rPr>
        <w:t>事故者</w:t>
      </w:r>
      <w:r w:rsidRPr="001E6B6F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+C.</w:t>
      </w:r>
      <w:r w:rsidRPr="00EC1076">
        <w:rPr>
          <w:rFonts w:hint="eastAsia"/>
          <w:kern w:val="2"/>
          <w:szCs w:val="24"/>
          <w:lang w:eastAsia="zh-TW"/>
        </w:rPr>
        <w:t>核定</w:t>
      </w:r>
      <w:r w:rsidRPr="00EC1076">
        <w:rPr>
          <w:rFonts w:hint="eastAsia"/>
          <w:kern w:val="2"/>
          <w:szCs w:val="24"/>
          <w:lang w:eastAsia="zh-TW"/>
        </w:rPr>
        <w:t>_</w:t>
      </w:r>
      <w:r w:rsidRPr="00EC1076">
        <w:rPr>
          <w:rFonts w:hint="eastAsia"/>
          <w:kern w:val="2"/>
          <w:szCs w:val="24"/>
          <w:lang w:eastAsia="zh-TW"/>
        </w:rPr>
        <w:t>起始日</w:t>
      </w:r>
      <w:r>
        <w:rPr>
          <w:rFonts w:hint="eastAsia"/>
          <w:kern w:val="2"/>
          <w:szCs w:val="24"/>
          <w:lang w:eastAsia="zh-TW"/>
        </w:rPr>
        <w:t>+C.</w:t>
      </w:r>
      <w:r w:rsidRPr="00EC1076">
        <w:rPr>
          <w:rFonts w:hint="eastAsia"/>
          <w:kern w:val="2"/>
          <w:szCs w:val="24"/>
          <w:lang w:eastAsia="zh-TW"/>
        </w:rPr>
        <w:t>受理</w:t>
      </w:r>
      <w:r w:rsidRPr="00EC1076">
        <w:rPr>
          <w:rFonts w:hint="eastAsia"/>
          <w:kern w:val="2"/>
          <w:szCs w:val="24"/>
          <w:lang w:eastAsia="zh-TW"/>
        </w:rPr>
        <w:t>_</w:t>
      </w:r>
      <w:r w:rsidRPr="00EC1076">
        <w:rPr>
          <w:rFonts w:hint="eastAsia"/>
          <w:kern w:val="2"/>
          <w:szCs w:val="24"/>
          <w:lang w:eastAsia="zh-TW"/>
        </w:rPr>
        <w:t>起始日</w:t>
      </w:r>
      <w:r>
        <w:rPr>
          <w:rFonts w:hint="eastAsia"/>
          <w:kern w:val="2"/>
          <w:szCs w:val="24"/>
          <w:lang w:eastAsia="zh-TW"/>
        </w:rPr>
        <w:t>+D.</w:t>
      </w:r>
      <w:r w:rsidR="00CA06D3" w:rsidRPr="0074311E">
        <w:rPr>
          <w:rFonts w:hint="eastAsia"/>
          <w:kern w:val="2"/>
          <w:szCs w:val="24"/>
          <w:lang w:eastAsia="zh-TW"/>
        </w:rPr>
        <w:t>罹癌日期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BD1518" w:rsidRPr="00701852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>
        <w:rPr>
          <w:color w:val="FF0000"/>
          <w:kern w:val="2"/>
          <w:szCs w:val="24"/>
          <w:lang w:eastAsia="zh-TW"/>
        </w:rPr>
        <w:t>DTAA</w:t>
      </w:r>
      <w:r w:rsidR="00B64C08">
        <w:rPr>
          <w:rFonts w:hint="eastAsia"/>
          <w:color w:val="FF0000"/>
          <w:kern w:val="2"/>
          <w:szCs w:val="24"/>
          <w:lang w:eastAsia="zh-TW"/>
        </w:rPr>
        <w:t>A</w:t>
      </w:r>
      <w:r w:rsidRPr="00701852">
        <w:rPr>
          <w:color w:val="FF0000"/>
          <w:kern w:val="2"/>
          <w:szCs w:val="24"/>
          <w:lang w:eastAsia="zh-TW"/>
        </w:rPr>
        <w:t>001</w:t>
      </w:r>
      <w:r w:rsidRPr="00701852">
        <w:rPr>
          <w:kern w:val="2"/>
          <w:szCs w:val="24"/>
          <w:lang w:eastAsia="zh-TW"/>
        </w:rPr>
        <w:t xml:space="preserve"> A</w:t>
      </w:r>
    </w:p>
    <w:p w:rsidR="00E85A0E" w:rsidRPr="00701852" w:rsidRDefault="00E85A0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DTAAA010 B</w:t>
      </w:r>
    </w:p>
    <w:p w:rsidR="00E85A0E" w:rsidRPr="00701852" w:rsidRDefault="00E85A0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>= B.</w:t>
      </w:r>
      <w:r w:rsidRPr="00701852">
        <w:rPr>
          <w:kern w:val="2"/>
          <w:szCs w:val="24"/>
          <w:lang w:eastAsia="zh-TW"/>
        </w:rPr>
        <w:t>受理編號</w:t>
      </w:r>
    </w:p>
    <w:p w:rsidR="00E85A0E" w:rsidRPr="00701852" w:rsidRDefault="00E85A0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 DTAAA0</w:t>
      </w:r>
      <w:r>
        <w:rPr>
          <w:rFonts w:hint="eastAsia"/>
          <w:kern w:val="2"/>
          <w:szCs w:val="24"/>
          <w:lang w:eastAsia="zh-TW"/>
        </w:rPr>
        <w:t>2</w:t>
      </w:r>
      <w:r w:rsidRPr="00701852">
        <w:rPr>
          <w:kern w:val="2"/>
          <w:szCs w:val="24"/>
          <w:lang w:eastAsia="zh-TW"/>
        </w:rPr>
        <w:t xml:space="preserve">1 </w:t>
      </w:r>
      <w:r>
        <w:rPr>
          <w:rFonts w:hint="eastAsia"/>
          <w:kern w:val="2"/>
          <w:szCs w:val="24"/>
          <w:lang w:eastAsia="zh-TW"/>
        </w:rPr>
        <w:t>C</w:t>
      </w:r>
    </w:p>
    <w:p w:rsidR="00E85A0E" w:rsidRDefault="00E85A0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E85A0E" w:rsidRDefault="00E85A0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C.</w:t>
      </w:r>
      <w:r>
        <w:rPr>
          <w:rFonts w:hint="eastAsia"/>
          <w:kern w:val="2"/>
          <w:szCs w:val="24"/>
          <w:lang w:eastAsia="zh-TW"/>
        </w:rPr>
        <w:t>診斷類別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383790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住院、門診</w:t>
      </w:r>
    </w:p>
    <w:p w:rsidR="00E85A0E" w:rsidRPr="00701852" w:rsidRDefault="00E85A0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</w:t>
      </w:r>
      <w:r w:rsidR="00CA06D3" w:rsidRPr="00701852">
        <w:rPr>
          <w:kern w:val="2"/>
          <w:szCs w:val="24"/>
          <w:lang w:eastAsia="zh-TW"/>
        </w:rPr>
        <w:t>DTAA</w:t>
      </w:r>
      <w:r w:rsidR="00CA06D3">
        <w:rPr>
          <w:rFonts w:hint="eastAsia"/>
          <w:kern w:val="2"/>
          <w:szCs w:val="24"/>
          <w:lang w:eastAsia="zh-TW"/>
        </w:rPr>
        <w:t>V010</w:t>
      </w:r>
      <w:r w:rsidR="00CA06D3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</w:t>
      </w:r>
    </w:p>
    <w:p w:rsidR="00E85A0E" w:rsidRPr="00701852" w:rsidRDefault="00E85A0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>
        <w:rPr>
          <w:rFonts w:hint="eastAsia"/>
          <w:kern w:val="2"/>
          <w:szCs w:val="24"/>
          <w:lang w:eastAsia="zh-TW"/>
        </w:rPr>
        <w:t>A</w:t>
      </w:r>
      <w:r w:rsidRPr="00701852">
        <w:rPr>
          <w:kern w:val="2"/>
          <w:szCs w:val="24"/>
          <w:lang w:eastAsia="zh-TW"/>
        </w:rPr>
        <w:t>.</w:t>
      </w:r>
      <w:r w:rsidRPr="001E6B6F">
        <w:rPr>
          <w:rFonts w:ascii="細明體" w:eastAsia="細明體" w:hAnsi="細明體" w:hint="eastAsia"/>
          <w:lang w:eastAsia="zh-TW"/>
        </w:rPr>
        <w:t>事故者ID</w:t>
      </w:r>
      <w:r w:rsidRPr="00701852">
        <w:rPr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 w:rsidRPr="001E6B6F">
        <w:rPr>
          <w:rFonts w:hint="eastAsia"/>
          <w:kern w:val="2"/>
          <w:szCs w:val="24"/>
          <w:lang w:eastAsia="zh-TW"/>
        </w:rPr>
        <w:t>事故者</w:t>
      </w:r>
      <w:r w:rsidRPr="001E6B6F">
        <w:rPr>
          <w:rFonts w:hint="eastAsia"/>
          <w:kern w:val="2"/>
          <w:szCs w:val="24"/>
          <w:lang w:eastAsia="zh-TW"/>
        </w:rPr>
        <w:t>ID</w:t>
      </w:r>
    </w:p>
    <w:p w:rsidR="00E85A0E" w:rsidRPr="00701852" w:rsidRDefault="00E85A0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E85A0E" w:rsidRPr="007810C8" w:rsidRDefault="00E85A0E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613B7">
        <w:rPr>
          <w:rFonts w:eastAsia="細明體" w:hint="eastAsia"/>
          <w:kern w:val="2"/>
          <w:szCs w:val="24"/>
          <w:lang w:eastAsia="zh-TW"/>
        </w:rPr>
        <w:t>B.</w:t>
      </w:r>
      <w:r w:rsidRPr="00C613B7">
        <w:rPr>
          <w:color w:val="000000"/>
        </w:rPr>
        <w:t>申請種類</w:t>
      </w:r>
      <w:r w:rsidRPr="00C613B7">
        <w:rPr>
          <w:color w:val="000000"/>
        </w:rPr>
        <w:t>_</w:t>
      </w:r>
      <w:r w:rsidRPr="00C613B7">
        <w:rPr>
          <w:color w:val="000000"/>
        </w:rPr>
        <w:t>核定</w:t>
      </w:r>
      <w:r w:rsidRPr="00C613B7">
        <w:rPr>
          <w:rFonts w:hint="eastAsia"/>
          <w:color w:val="000000"/>
          <w:lang w:eastAsia="zh-TW"/>
        </w:rPr>
        <w:t xml:space="preserve"> = </w:t>
      </w:r>
      <w:r w:rsidRPr="00C613B7">
        <w:rPr>
          <w:color w:val="000000"/>
          <w:lang w:eastAsia="zh-TW"/>
        </w:rPr>
        <w:t>‘</w:t>
      </w:r>
      <w:r w:rsidRPr="00C613B7">
        <w:rPr>
          <w:rFonts w:hint="eastAsia"/>
          <w:color w:val="000000"/>
          <w:lang w:eastAsia="zh-TW"/>
        </w:rPr>
        <w:t>1</w:t>
      </w:r>
      <w:r w:rsidRPr="00C613B7">
        <w:rPr>
          <w:color w:val="000000"/>
          <w:lang w:eastAsia="zh-TW"/>
        </w:rPr>
        <w:t>’</w:t>
      </w:r>
    </w:p>
    <w:p w:rsidR="009C04CF" w:rsidRPr="006D4AE5" w:rsidRDefault="009C04CF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D.</w:t>
      </w:r>
      <w:r w:rsidRPr="00EC64A2">
        <w:rPr>
          <w:rFonts w:eastAsia="細明體" w:hint="eastAsia"/>
          <w:kern w:val="2"/>
          <w:szCs w:val="24"/>
          <w:lang w:eastAsia="zh-TW"/>
        </w:rPr>
        <w:t>模型分類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2</w:t>
      </w:r>
      <w:r>
        <w:rPr>
          <w:rFonts w:eastAsia="細明體"/>
          <w:kern w:val="2"/>
          <w:szCs w:val="24"/>
          <w:lang w:eastAsia="zh-TW"/>
        </w:rPr>
        <w:t>’</w:t>
      </w:r>
    </w:p>
    <w:p w:rsidR="00E85A0E" w:rsidRDefault="00E85A0E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D.</w:t>
      </w:r>
      <w:r w:rsidRPr="001E6B6F">
        <w:rPr>
          <w:rFonts w:hint="eastAsia"/>
          <w:kern w:val="2"/>
          <w:szCs w:val="24"/>
          <w:lang w:eastAsia="zh-TW"/>
        </w:rPr>
        <w:t>事故者</w:t>
      </w:r>
      <w:r w:rsidRPr="001E6B6F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+C.</w:t>
      </w:r>
      <w:r w:rsidRPr="00EC1076">
        <w:rPr>
          <w:rFonts w:hint="eastAsia"/>
          <w:kern w:val="2"/>
          <w:szCs w:val="24"/>
          <w:lang w:eastAsia="zh-TW"/>
        </w:rPr>
        <w:t>核定</w:t>
      </w:r>
      <w:r w:rsidRPr="00EC1076">
        <w:rPr>
          <w:rFonts w:hint="eastAsia"/>
          <w:kern w:val="2"/>
          <w:szCs w:val="24"/>
          <w:lang w:eastAsia="zh-TW"/>
        </w:rPr>
        <w:t>_</w:t>
      </w:r>
      <w:r w:rsidRPr="00EC1076">
        <w:rPr>
          <w:rFonts w:hint="eastAsia"/>
          <w:kern w:val="2"/>
          <w:szCs w:val="24"/>
          <w:lang w:eastAsia="zh-TW"/>
        </w:rPr>
        <w:t>起始日</w:t>
      </w:r>
      <w:r>
        <w:rPr>
          <w:rFonts w:hint="eastAsia"/>
          <w:kern w:val="2"/>
          <w:szCs w:val="24"/>
          <w:lang w:eastAsia="zh-TW"/>
        </w:rPr>
        <w:t>+C.</w:t>
      </w:r>
      <w:r w:rsidRPr="00EC1076">
        <w:rPr>
          <w:rFonts w:hint="eastAsia"/>
          <w:kern w:val="2"/>
          <w:szCs w:val="24"/>
          <w:lang w:eastAsia="zh-TW"/>
        </w:rPr>
        <w:t>受理</w:t>
      </w:r>
      <w:r w:rsidRPr="00EC1076">
        <w:rPr>
          <w:rFonts w:hint="eastAsia"/>
          <w:kern w:val="2"/>
          <w:szCs w:val="24"/>
          <w:lang w:eastAsia="zh-TW"/>
        </w:rPr>
        <w:t>_</w:t>
      </w:r>
      <w:r w:rsidRPr="00EC1076">
        <w:rPr>
          <w:rFonts w:hint="eastAsia"/>
          <w:kern w:val="2"/>
          <w:szCs w:val="24"/>
          <w:lang w:eastAsia="zh-TW"/>
        </w:rPr>
        <w:t>起始日</w:t>
      </w:r>
      <w:r>
        <w:rPr>
          <w:rFonts w:hint="eastAsia"/>
          <w:kern w:val="2"/>
          <w:szCs w:val="24"/>
          <w:lang w:eastAsia="zh-TW"/>
        </w:rPr>
        <w:t>+D.</w:t>
      </w:r>
      <w:r w:rsidR="00CA06D3" w:rsidRPr="0074311E">
        <w:rPr>
          <w:rFonts w:hint="eastAsia"/>
          <w:kern w:val="2"/>
          <w:szCs w:val="24"/>
          <w:lang w:eastAsia="zh-TW"/>
        </w:rPr>
        <w:t>罹癌日期</w:t>
      </w:r>
    </w:p>
    <w:p w:rsidR="00BD1518" w:rsidRPr="00701852" w:rsidRDefault="00BD151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643989">
        <w:rPr>
          <w:rFonts w:hint="eastAsia"/>
          <w:kern w:val="2"/>
          <w:szCs w:val="24"/>
          <w:lang w:eastAsia="zh-TW"/>
        </w:rPr>
        <w:t>罹癌日</w:t>
      </w:r>
      <w:r w:rsidRPr="00701852">
        <w:rPr>
          <w:kern w:val="2"/>
          <w:szCs w:val="24"/>
          <w:lang w:eastAsia="zh-TW"/>
        </w:rPr>
        <w:t>資料有誤，查無資料</w:t>
      </w:r>
      <w:r>
        <w:rPr>
          <w:rFonts w:hint="eastAsia"/>
          <w:kern w:val="2"/>
          <w:szCs w:val="24"/>
          <w:lang w:eastAsia="zh-TW"/>
        </w:rPr>
        <w:t>(DTAAV</w:t>
      </w:r>
      <w:r w:rsidR="00643989">
        <w:rPr>
          <w:rFonts w:hint="eastAsia"/>
          <w:kern w:val="2"/>
          <w:szCs w:val="24"/>
          <w:lang w:eastAsia="zh-TW"/>
        </w:rPr>
        <w:t>0</w:t>
      </w:r>
      <w:r w:rsidR="008A36DD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0)</w:t>
      </w:r>
      <w:r w:rsidRPr="00701852">
        <w:rPr>
          <w:kern w:val="2"/>
          <w:szCs w:val="24"/>
          <w:lang w:eastAsia="zh-TW"/>
        </w:rPr>
        <w:t>’</w:t>
      </w:r>
    </w:p>
    <w:p w:rsidR="00BD1518" w:rsidRPr="00701852" w:rsidRDefault="00BD151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AB274B">
        <w:rPr>
          <w:rFonts w:hint="eastAsia"/>
          <w:kern w:val="2"/>
          <w:szCs w:val="24"/>
          <w:lang w:eastAsia="zh-TW"/>
        </w:rPr>
        <w:t>罹癌日</w:t>
      </w:r>
      <w:r>
        <w:rPr>
          <w:rFonts w:hint="eastAsia"/>
          <w:kern w:val="2"/>
          <w:szCs w:val="24"/>
          <w:lang w:eastAsia="zh-TW"/>
        </w:rPr>
        <w:t>統計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件數：讀取的件數。</w:t>
      </w:r>
    </w:p>
    <w:p w:rsidR="00BD1518" w:rsidRPr="000371CC" w:rsidRDefault="00BD151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2B1FC0">
        <w:rPr>
          <w:rFonts w:hint="eastAsia"/>
          <w:kern w:val="2"/>
          <w:szCs w:val="24"/>
          <w:shd w:val="pct15" w:color="auto" w:fill="FFFFFF"/>
          <w:lang w:eastAsia="zh-TW"/>
        </w:rPr>
        <w:t>罹癌日理賠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BD1518" w:rsidRPr="00701852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>
        <w:rPr>
          <w:rFonts w:hint="eastAsia"/>
          <w:kern w:val="2"/>
          <w:szCs w:val="24"/>
          <w:lang w:eastAsia="zh-TW"/>
        </w:rPr>
        <w:t>A.</w:t>
      </w:r>
      <w:r w:rsidR="0074242C">
        <w:rPr>
          <w:rFonts w:hint="eastAsia"/>
          <w:kern w:val="2"/>
          <w:szCs w:val="24"/>
          <w:lang w:eastAsia="zh-TW"/>
        </w:rPr>
        <w:t>事故人</w:t>
      </w:r>
      <w:r w:rsidR="0074242C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>視為一組：</w:t>
      </w:r>
    </w:p>
    <w:p w:rsidR="00BD1518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組出同一</w:t>
      </w:r>
      <w:r w:rsidR="000B66C9">
        <w:rPr>
          <w:rFonts w:hint="eastAsia"/>
          <w:kern w:val="2"/>
          <w:szCs w:val="24"/>
          <w:lang w:eastAsia="zh-TW"/>
        </w:rPr>
        <w:t>事故人</w:t>
      </w:r>
      <w:r w:rsidR="000B66C9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統計資料：</w:t>
      </w:r>
    </w:p>
    <w:p w:rsidR="00402B91" w:rsidRDefault="00402B9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取最小門診住院日：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若無門診或住院，改用事故日</w:t>
      </w:r>
      <w:r>
        <w:rPr>
          <w:rFonts w:hint="eastAsia"/>
          <w:kern w:val="2"/>
          <w:szCs w:val="24"/>
          <w:lang w:eastAsia="zh-TW"/>
        </w:rPr>
        <w:t>)</w:t>
      </w:r>
    </w:p>
    <w:p w:rsidR="007B0421" w:rsidRDefault="007B042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246F6">
        <w:rPr>
          <w:rFonts w:hint="eastAsia"/>
          <w:kern w:val="2"/>
          <w:szCs w:val="24"/>
          <w:lang w:eastAsia="zh-TW"/>
        </w:rPr>
        <w:t xml:space="preserve">IF </w:t>
      </w:r>
      <w:r w:rsidRPr="006246F6">
        <w:rPr>
          <w:rFonts w:hint="eastAsia"/>
          <w:kern w:val="2"/>
          <w:szCs w:val="24"/>
          <w:lang w:eastAsia="zh-TW"/>
        </w:rPr>
        <w:t>輸入</w:t>
      </w:r>
      <w:r w:rsidRPr="006246F6">
        <w:rPr>
          <w:rFonts w:hint="eastAsia"/>
          <w:kern w:val="2"/>
          <w:szCs w:val="24"/>
          <w:lang w:eastAsia="zh-TW"/>
        </w:rPr>
        <w:t>.</w:t>
      </w:r>
      <w:r w:rsidRPr="006246F6">
        <w:rPr>
          <w:rFonts w:hint="eastAsia"/>
          <w:kern w:val="2"/>
          <w:szCs w:val="24"/>
          <w:lang w:eastAsia="zh-TW"/>
        </w:rPr>
        <w:t>整批或當日件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(3</w:t>
      </w:r>
      <w:r>
        <w:rPr>
          <w:rFonts w:hint="eastAsia"/>
          <w:kern w:val="2"/>
          <w:szCs w:val="24"/>
          <w:lang w:eastAsia="zh-TW"/>
        </w:rPr>
        <w:t>登</w:t>
      </w:r>
      <w:r>
        <w:rPr>
          <w:rFonts w:hint="eastAsia"/>
          <w:kern w:val="2"/>
          <w:szCs w:val="24"/>
          <w:lang w:eastAsia="zh-TW"/>
        </w:rPr>
        <w:t>)</w:t>
      </w:r>
    </w:p>
    <w:p w:rsidR="007B0421" w:rsidRDefault="007B042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最小門診住院日</w:t>
      </w:r>
      <w:r>
        <w:rPr>
          <w:rFonts w:hint="eastAsia"/>
          <w:kern w:val="2"/>
          <w:szCs w:val="24"/>
          <w:lang w:eastAsia="zh-TW"/>
        </w:rPr>
        <w:t xml:space="preserve"> = C.</w:t>
      </w:r>
      <w:r w:rsidRPr="00EC1076">
        <w:rPr>
          <w:rFonts w:hint="eastAsia"/>
          <w:kern w:val="2"/>
          <w:szCs w:val="24"/>
          <w:lang w:eastAsia="zh-TW"/>
        </w:rPr>
        <w:t>受理</w:t>
      </w:r>
      <w:r w:rsidRPr="00EC1076">
        <w:rPr>
          <w:rFonts w:hint="eastAsia"/>
          <w:kern w:val="2"/>
          <w:szCs w:val="24"/>
          <w:lang w:eastAsia="zh-TW"/>
        </w:rPr>
        <w:t>_</w:t>
      </w:r>
      <w:r w:rsidRPr="00EC1076">
        <w:rPr>
          <w:rFonts w:hint="eastAsia"/>
          <w:kern w:val="2"/>
          <w:szCs w:val="24"/>
          <w:lang w:eastAsia="zh-TW"/>
        </w:rPr>
        <w:t>起始日</w:t>
      </w:r>
    </w:p>
    <w:p w:rsidR="007B0421" w:rsidRDefault="007B042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B0421" w:rsidRDefault="007B042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最小門診住院日</w:t>
      </w:r>
      <w:r>
        <w:rPr>
          <w:rFonts w:hint="eastAsia"/>
          <w:kern w:val="2"/>
          <w:szCs w:val="24"/>
          <w:lang w:eastAsia="zh-TW"/>
        </w:rPr>
        <w:t xml:space="preserve"> = C.</w:t>
      </w:r>
      <w:r w:rsidRPr="00EC1076">
        <w:rPr>
          <w:rFonts w:hint="eastAsia"/>
          <w:kern w:val="2"/>
          <w:szCs w:val="24"/>
          <w:lang w:eastAsia="zh-TW"/>
        </w:rPr>
        <w:t>核定</w:t>
      </w:r>
      <w:r w:rsidRPr="00EC1076">
        <w:rPr>
          <w:rFonts w:hint="eastAsia"/>
          <w:kern w:val="2"/>
          <w:szCs w:val="24"/>
          <w:lang w:eastAsia="zh-TW"/>
        </w:rPr>
        <w:t>_</w:t>
      </w:r>
      <w:r w:rsidRPr="00EC1076">
        <w:rPr>
          <w:rFonts w:hint="eastAsia"/>
          <w:kern w:val="2"/>
          <w:szCs w:val="24"/>
          <w:lang w:eastAsia="zh-TW"/>
        </w:rPr>
        <w:t>起始日</w:t>
      </w:r>
    </w:p>
    <w:p w:rsidR="00A96A83" w:rsidRDefault="00A96A83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最小門診住院日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是空值</w:t>
      </w:r>
    </w:p>
    <w:p w:rsidR="00A96A83" w:rsidRDefault="00A96A83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最小門診住院日</w:t>
      </w:r>
      <w:r>
        <w:rPr>
          <w:rFonts w:hint="eastAsia"/>
          <w:kern w:val="2"/>
          <w:szCs w:val="24"/>
          <w:lang w:eastAsia="zh-TW"/>
        </w:rPr>
        <w:t xml:space="preserve"> =B.</w:t>
      </w: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246ACB" w:rsidRDefault="00246AC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異常件：</w:t>
      </w:r>
    </w:p>
    <w:p w:rsidR="00246ACB" w:rsidRDefault="00246AC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D.</w:t>
      </w:r>
      <w:r w:rsidRPr="0074311E">
        <w:rPr>
          <w:rFonts w:hint="eastAsia"/>
          <w:kern w:val="2"/>
          <w:szCs w:val="24"/>
          <w:lang w:eastAsia="zh-TW"/>
        </w:rPr>
        <w:t>罹癌日期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是空值</w:t>
      </w:r>
    </w:p>
    <w:p w:rsidR="00C97ACC" w:rsidRDefault="00C97ACC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當組的每一</w:t>
      </w:r>
      <w:r w:rsidR="00EE3322">
        <w:rPr>
          <w:rFonts w:hint="eastAsia"/>
          <w:kern w:val="2"/>
          <w:szCs w:val="24"/>
          <w:lang w:eastAsia="zh-TW"/>
        </w:rPr>
        <w:t>筆</w:t>
      </w:r>
      <w:r>
        <w:rPr>
          <w:rFonts w:hint="eastAsia"/>
          <w:kern w:val="2"/>
          <w:szCs w:val="24"/>
          <w:lang w:eastAsia="zh-TW"/>
        </w:rPr>
        <w:t>都會是空的</w:t>
      </w:r>
      <w:r>
        <w:rPr>
          <w:rFonts w:hint="eastAsia"/>
          <w:kern w:val="2"/>
          <w:szCs w:val="24"/>
          <w:lang w:eastAsia="zh-TW"/>
        </w:rPr>
        <w:t>)</w:t>
      </w:r>
    </w:p>
    <w:p w:rsidR="00881CE1" w:rsidRDefault="00881CE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這筆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 xml:space="preserve">ID &lt;&gt; </w:t>
      </w: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</w:t>
      </w:r>
    </w:p>
    <w:p w:rsidR="00C72686" w:rsidRDefault="00D673E9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間隔天數</w:t>
      </w:r>
      <w:r>
        <w:rPr>
          <w:rFonts w:hint="eastAsia"/>
          <w:kern w:val="2"/>
          <w:szCs w:val="24"/>
          <w:lang w:eastAsia="zh-TW"/>
        </w:rPr>
        <w:t xml:space="preserve"> = DATE.DIFFDAYS(D.</w:t>
      </w:r>
      <w:r w:rsidRPr="0074311E">
        <w:rPr>
          <w:rFonts w:hint="eastAsia"/>
          <w:kern w:val="2"/>
          <w:szCs w:val="24"/>
          <w:lang w:eastAsia="zh-TW"/>
        </w:rPr>
        <w:t>罹癌日期</w:t>
      </w:r>
      <w:r>
        <w:rPr>
          <w:rFonts w:hint="eastAsia"/>
          <w:kern w:val="2"/>
          <w:szCs w:val="24"/>
          <w:lang w:eastAsia="zh-TW"/>
        </w:rPr>
        <w:t xml:space="preserve">, </w:t>
      </w:r>
      <w:r>
        <w:rPr>
          <w:rFonts w:hint="eastAsia"/>
          <w:kern w:val="2"/>
          <w:szCs w:val="24"/>
          <w:lang w:eastAsia="zh-TW"/>
        </w:rPr>
        <w:t>最小門診住院日</w:t>
      </w:r>
      <w:r>
        <w:rPr>
          <w:rFonts w:hint="eastAsia"/>
          <w:kern w:val="2"/>
          <w:szCs w:val="24"/>
          <w:lang w:eastAsia="zh-TW"/>
        </w:rPr>
        <w:t>)</w:t>
      </w:r>
    </w:p>
    <w:p w:rsidR="00384EA1" w:rsidRPr="007810C8" w:rsidRDefault="00384EA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A1019">
        <w:rPr>
          <w:rFonts w:hint="eastAsia"/>
          <w:kern w:val="2"/>
          <w:szCs w:val="24"/>
          <w:lang w:eastAsia="zh-TW"/>
        </w:rPr>
        <w:t>組出</w:t>
      </w:r>
      <w:r>
        <w:rPr>
          <w:rFonts w:hint="eastAsia"/>
          <w:kern w:val="2"/>
          <w:szCs w:val="24"/>
          <w:lang w:eastAsia="zh-TW"/>
        </w:rPr>
        <w:t>明細</w:t>
      </w:r>
      <w:r w:rsidRPr="001A1019">
        <w:rPr>
          <w:rFonts w:hint="eastAsia"/>
          <w:kern w:val="2"/>
          <w:szCs w:val="24"/>
          <w:lang w:eastAsia="zh-TW"/>
        </w:rPr>
        <w:t>資料</w:t>
      </w:r>
      <w:r w:rsidRPr="009919F5">
        <w:rPr>
          <w:rFonts w:eastAsia="細明體"/>
          <w:lang w:eastAsia="zh-TW"/>
        </w:rPr>
        <w:t>：</w:t>
      </w:r>
    </w:p>
    <w:p w:rsidR="000A6BDF" w:rsidRDefault="000A6BD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表頭：</w:t>
      </w:r>
      <w:r w:rsidR="00326506">
        <w:rPr>
          <w:kern w:val="2"/>
          <w:szCs w:val="24"/>
          <w:lang w:eastAsia="zh-TW"/>
        </w:rPr>
        <w:t>’</w:t>
      </w:r>
      <w:r w:rsidR="00326506">
        <w:rPr>
          <w:rFonts w:ascii="新細明體" w:hAnsi="新細明體" w:hint="eastAsia"/>
          <w:lang w:eastAsia="zh-TW"/>
        </w:rPr>
        <w:t>罹癌日期</w:t>
      </w:r>
      <w:r w:rsidR="00326506">
        <w:rPr>
          <w:lang w:eastAsia="zh-TW"/>
        </w:rPr>
        <w:t>,</w:t>
      </w:r>
      <w:r w:rsidR="00326506">
        <w:rPr>
          <w:rFonts w:ascii="新細明體" w:hAnsi="新細明體" w:hint="eastAsia"/>
          <w:lang w:eastAsia="zh-TW"/>
        </w:rPr>
        <w:t>最早門診</w:t>
      </w:r>
      <w:r w:rsidR="00326506">
        <w:rPr>
          <w:lang w:eastAsia="zh-TW"/>
        </w:rPr>
        <w:t>/</w:t>
      </w:r>
      <w:r w:rsidR="00326506">
        <w:rPr>
          <w:rFonts w:ascii="新細明體" w:hAnsi="新細明體" w:hint="eastAsia"/>
          <w:lang w:eastAsia="zh-TW"/>
        </w:rPr>
        <w:t>住院日</w:t>
      </w:r>
      <w:r w:rsidR="00326506">
        <w:rPr>
          <w:lang w:eastAsia="zh-TW"/>
        </w:rPr>
        <w:t>,</w:t>
      </w:r>
      <w:r w:rsidR="00326506">
        <w:rPr>
          <w:rFonts w:ascii="新細明體" w:hAnsi="新細明體" w:hint="eastAsia"/>
          <w:lang w:eastAsia="zh-TW"/>
        </w:rPr>
        <w:t>癌罹至本次事故日期</w:t>
      </w:r>
      <w:r w:rsidR="00326506">
        <w:rPr>
          <w:rFonts w:ascii="新細明體" w:hAnsi="新細明體"/>
          <w:lang w:eastAsia="zh-TW"/>
        </w:rPr>
        <w:t>’</w:t>
      </w:r>
    </w:p>
    <w:p w:rsidR="000A6BDF" w:rsidRPr="009919F5" w:rsidRDefault="000A6BDF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內容：</w:t>
      </w:r>
    </w:p>
    <w:tbl>
      <w:tblPr>
        <w:tblW w:w="0" w:type="auto"/>
        <w:tblInd w:w="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1"/>
      </w:tblGrid>
      <w:tr w:rsidR="00384EA1" w:rsidRPr="00701852" w:rsidTr="00412970">
        <w:tc>
          <w:tcPr>
            <w:tcW w:w="3941" w:type="dxa"/>
            <w:shd w:val="clear" w:color="auto" w:fill="C0C0C0"/>
          </w:tcPr>
          <w:p w:rsidR="00384EA1" w:rsidRPr="00701852" w:rsidRDefault="00384EA1" w:rsidP="00412970">
            <w:pPr>
              <w:pStyle w:val="Tabletext"/>
              <w:keepLines w:val="0"/>
              <w:spacing w:after="0" w:line="240" w:lineRule="auto"/>
              <w:jc w:val="center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</w:tr>
      <w:tr w:rsidR="00384EA1" w:rsidRPr="00701852" w:rsidTr="00412970">
        <w:tc>
          <w:tcPr>
            <w:tcW w:w="3941" w:type="dxa"/>
          </w:tcPr>
          <w:p w:rsidR="00384EA1" w:rsidRPr="00CB3A13" w:rsidRDefault="00B22DE8" w:rsidP="0041297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CB3A13">
              <w:rPr>
                <w:rFonts w:hint="eastAsia"/>
                <w:sz w:val="20"/>
              </w:rPr>
              <w:t>D.</w:t>
            </w:r>
            <w:r w:rsidRPr="00CB3A13">
              <w:rPr>
                <w:rFonts w:hint="eastAsia"/>
                <w:sz w:val="20"/>
              </w:rPr>
              <w:t>罹癌日期</w:t>
            </w:r>
            <w:r w:rsidR="00384EA1" w:rsidRPr="00CB3A13">
              <w:rPr>
                <w:rFonts w:eastAsia="細明體"/>
                <w:sz w:val="20"/>
              </w:rPr>
              <w:t>+’,’+</w:t>
            </w:r>
          </w:p>
        </w:tc>
      </w:tr>
      <w:tr w:rsidR="00384EA1" w:rsidRPr="00701852" w:rsidTr="00412970">
        <w:tc>
          <w:tcPr>
            <w:tcW w:w="3941" w:type="dxa"/>
          </w:tcPr>
          <w:p w:rsidR="00384EA1" w:rsidRPr="00CB3A13" w:rsidRDefault="00B22DE8" w:rsidP="00412970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CB3A13">
              <w:rPr>
                <w:rFonts w:hint="eastAsia"/>
                <w:sz w:val="20"/>
              </w:rPr>
              <w:t>最小門診住院日</w:t>
            </w:r>
            <w:r w:rsidR="00384EA1" w:rsidRPr="00CB3A13">
              <w:rPr>
                <w:rFonts w:eastAsia="細明體"/>
                <w:sz w:val="20"/>
              </w:rPr>
              <w:t>+’,’+</w:t>
            </w:r>
          </w:p>
        </w:tc>
      </w:tr>
      <w:tr w:rsidR="00384EA1" w:rsidRPr="00701852" w:rsidTr="00412970">
        <w:tc>
          <w:tcPr>
            <w:tcW w:w="3941" w:type="dxa"/>
          </w:tcPr>
          <w:p w:rsidR="00384EA1" w:rsidRPr="00CB3A13" w:rsidRDefault="00B22DE8" w:rsidP="00412970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CB3A13">
              <w:rPr>
                <w:rFonts w:hint="eastAsia"/>
                <w:sz w:val="20"/>
              </w:rPr>
              <w:t>間隔天數</w:t>
            </w:r>
            <w:r w:rsidR="00384EA1" w:rsidRPr="00CB3A13">
              <w:rPr>
                <w:rFonts w:eastAsia="細明體"/>
                <w:sz w:val="20"/>
              </w:rPr>
              <w:t>+’,’+</w:t>
            </w:r>
          </w:p>
        </w:tc>
      </w:tr>
    </w:tbl>
    <w:p w:rsidR="009674F4" w:rsidRDefault="009674F4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D2280">
        <w:rPr>
          <w:rFonts w:hint="eastAsia"/>
          <w:kern w:val="2"/>
          <w:szCs w:val="24"/>
          <w:lang w:eastAsia="zh-TW"/>
        </w:rPr>
        <w:t>資料寫出</w:t>
      </w:r>
      <w:r w:rsidRPr="009D2280">
        <w:rPr>
          <w:kern w:val="2"/>
          <w:szCs w:val="24"/>
          <w:lang w:eastAsia="zh-TW"/>
        </w:rPr>
        <w:t>INSERT</w:t>
      </w:r>
      <w:r w:rsidRPr="009D2280">
        <w:rPr>
          <w:rFonts w:hint="eastAsia"/>
          <w:kern w:val="2"/>
          <w:szCs w:val="24"/>
          <w:lang w:eastAsia="zh-TW"/>
        </w:rPr>
        <w:t xml:space="preserve"> </w:t>
      </w:r>
      <w:r w:rsidRPr="009D2280">
        <w:rPr>
          <w:kern w:val="2"/>
          <w:szCs w:val="24"/>
          <w:lang w:eastAsia="zh-TW"/>
        </w:rPr>
        <w:t>DTAAV011</w:t>
      </w:r>
    </w:p>
    <w:p w:rsidR="009674F4" w:rsidRPr="009D2280" w:rsidRDefault="009674F4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D2280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2"/>
        <w:gridCol w:w="1821"/>
      </w:tblGrid>
      <w:tr w:rsidR="009674F4" w:rsidRPr="00701852" w:rsidTr="00412970">
        <w:tc>
          <w:tcPr>
            <w:tcW w:w="1596" w:type="dxa"/>
            <w:shd w:val="clear" w:color="auto" w:fill="C0C0C0"/>
          </w:tcPr>
          <w:p w:rsidR="009674F4" w:rsidRPr="00701852" w:rsidRDefault="009674F4" w:rsidP="0041297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2" w:type="dxa"/>
            <w:shd w:val="clear" w:color="auto" w:fill="C0C0C0"/>
          </w:tcPr>
          <w:p w:rsidR="009674F4" w:rsidRPr="00701852" w:rsidRDefault="009674F4" w:rsidP="0041297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9674F4" w:rsidRPr="00701852" w:rsidRDefault="009674F4" w:rsidP="0041297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2" w:type="dxa"/>
          </w:tcPr>
          <w:p w:rsidR="009674F4" w:rsidRPr="00E61EF6" w:rsidRDefault="009674F4" w:rsidP="00412970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9674F4" w:rsidRPr="00824F77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2" w:type="dxa"/>
          </w:tcPr>
          <w:p w:rsidR="009674F4" w:rsidRPr="00E61EF6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9674F4" w:rsidRPr="00824F77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2" w:type="dxa"/>
          </w:tcPr>
          <w:p w:rsidR="009674F4" w:rsidRPr="00E61EF6" w:rsidRDefault="009674F4" w:rsidP="00412970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傳入</w:t>
            </w:r>
            <w:r w:rsidRPr="00E61EF6">
              <w:rPr>
                <w:rFonts w:eastAsia="細明體" w:hint="eastAsia"/>
                <w:sz w:val="20"/>
              </w:rPr>
              <w:t>.</w:t>
            </w:r>
            <w:r w:rsidRPr="00E61EF6">
              <w:rPr>
                <w:rFonts w:eastAsia="細明體" w:hint="eastAsia"/>
                <w:sz w:val="20"/>
              </w:rPr>
              <w:t>種類</w:t>
            </w:r>
          </w:p>
        </w:tc>
        <w:tc>
          <w:tcPr>
            <w:tcW w:w="1821" w:type="dxa"/>
          </w:tcPr>
          <w:p w:rsidR="009674F4" w:rsidRPr="00701852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2" w:type="dxa"/>
          </w:tcPr>
          <w:p w:rsidR="009674F4" w:rsidRPr="00E61EF6" w:rsidRDefault="009674F4" w:rsidP="00412970">
            <w:pPr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D10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821" w:type="dxa"/>
          </w:tcPr>
          <w:p w:rsidR="009674F4" w:rsidRPr="00701852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2" w:type="dxa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810C8">
              <w:rPr>
                <w:rFonts w:eastAsia="細明體" w:hint="eastAsia"/>
                <w:sz w:val="20"/>
              </w:rPr>
              <w:t>間隔天數</w:t>
            </w:r>
          </w:p>
        </w:tc>
        <w:tc>
          <w:tcPr>
            <w:tcW w:w="1821" w:type="dxa"/>
          </w:tcPr>
          <w:p w:rsidR="009674F4" w:rsidRPr="00701852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302" w:type="dxa"/>
          </w:tcPr>
          <w:p w:rsidR="009674F4" w:rsidRPr="00E61EF6" w:rsidRDefault="009674F4" w:rsidP="00412970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明細</w:t>
            </w:r>
            <w:r w:rsidR="00932C71">
              <w:rPr>
                <w:rFonts w:eastAsia="細明體" w:hint="eastAsia"/>
                <w:sz w:val="20"/>
              </w:rPr>
              <w:t>資料</w:t>
            </w:r>
          </w:p>
        </w:tc>
        <w:tc>
          <w:tcPr>
            <w:tcW w:w="1821" w:type="dxa"/>
          </w:tcPr>
          <w:p w:rsidR="009674F4" w:rsidRPr="00701852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74F4" w:rsidRPr="00701852" w:rsidTr="00412970">
        <w:tc>
          <w:tcPr>
            <w:tcW w:w="1596" w:type="dxa"/>
            <w:shd w:val="clear" w:color="auto" w:fill="FFFF99"/>
            <w:vAlign w:val="center"/>
          </w:tcPr>
          <w:p w:rsidR="009674F4" w:rsidRPr="00701852" w:rsidRDefault="009674F4" w:rsidP="00412970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2" w:type="dxa"/>
            <w:vAlign w:val="bottom"/>
          </w:tcPr>
          <w:p w:rsidR="009674F4" w:rsidRPr="00E61EF6" w:rsidRDefault="009674F4" w:rsidP="00412970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9674F4" w:rsidRPr="00701852" w:rsidRDefault="009674F4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92967" w:rsidRDefault="00C92967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事故人</w:t>
      </w:r>
      <w:r>
        <w:rPr>
          <w:rFonts w:hint="eastAsia"/>
          <w:kern w:val="2"/>
          <w:szCs w:val="24"/>
          <w:lang w:eastAsia="zh-TW"/>
        </w:rPr>
        <w:t>ID =</w:t>
      </w:r>
      <w:r w:rsidR="001F35B6">
        <w:rPr>
          <w:rFonts w:hint="eastAsia"/>
          <w:kern w:val="2"/>
          <w:szCs w:val="24"/>
          <w:lang w:eastAsia="zh-TW"/>
        </w:rPr>
        <w:t>這筆</w:t>
      </w:r>
      <w:r w:rsidR="001F35B6">
        <w:rPr>
          <w:rFonts w:hint="eastAsia"/>
          <w:kern w:val="2"/>
          <w:szCs w:val="24"/>
          <w:lang w:eastAsia="zh-TW"/>
        </w:rPr>
        <w:t>_</w:t>
      </w:r>
      <w:r w:rsidR="001F35B6">
        <w:rPr>
          <w:rFonts w:hint="eastAsia"/>
          <w:kern w:val="2"/>
          <w:szCs w:val="24"/>
          <w:lang w:eastAsia="zh-TW"/>
        </w:rPr>
        <w:t>事故人</w:t>
      </w:r>
      <w:r w:rsidR="001F35B6">
        <w:rPr>
          <w:rFonts w:hint="eastAsia"/>
          <w:kern w:val="2"/>
          <w:szCs w:val="24"/>
          <w:lang w:eastAsia="zh-TW"/>
        </w:rPr>
        <w:t>ID</w:t>
      </w:r>
    </w:p>
    <w:p w:rsidR="00BD1518" w:rsidRDefault="00BD1518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  <w:r w:rsidRPr="00E230E6">
        <w:rPr>
          <w:rFonts w:hint="eastAsia"/>
          <w:kern w:val="2"/>
          <w:szCs w:val="24"/>
          <w:lang w:eastAsia="zh-TW"/>
        </w:rPr>
        <w:t>，需回壓線上計算檔：</w:t>
      </w:r>
    </w:p>
    <w:p w:rsidR="00BD1518" w:rsidRDefault="00BD1518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 xml:space="preserve">IF </w:t>
      </w:r>
      <w:r w:rsidRPr="00E230E6">
        <w:rPr>
          <w:rFonts w:hint="eastAsia"/>
          <w:kern w:val="2"/>
          <w:szCs w:val="24"/>
          <w:lang w:eastAsia="zh-TW"/>
        </w:rPr>
        <w:t>輸入</w:t>
      </w:r>
      <w:r w:rsidRPr="00E230E6">
        <w:rPr>
          <w:rFonts w:hint="eastAsia"/>
          <w:kern w:val="2"/>
          <w:szCs w:val="24"/>
          <w:lang w:eastAsia="zh-TW"/>
        </w:rPr>
        <w:t>.</w:t>
      </w:r>
      <w:r w:rsidRPr="00E230E6">
        <w:rPr>
          <w:rFonts w:hint="eastAsia"/>
          <w:kern w:val="2"/>
          <w:szCs w:val="24"/>
          <w:lang w:eastAsia="zh-TW"/>
        </w:rPr>
        <w:t>整批或當日件</w:t>
      </w:r>
      <w:r w:rsidR="00AC1914">
        <w:rPr>
          <w:rFonts w:hint="eastAsia"/>
          <w:kern w:val="2"/>
          <w:szCs w:val="24"/>
          <w:lang w:eastAsia="zh-TW"/>
        </w:rPr>
        <w:t xml:space="preserve"> IN (</w:t>
      </w:r>
      <w:r w:rsidR="00AC1914">
        <w:rPr>
          <w:kern w:val="2"/>
          <w:szCs w:val="24"/>
          <w:lang w:eastAsia="zh-TW"/>
        </w:rPr>
        <w:t>‘</w:t>
      </w:r>
      <w:r w:rsidRPr="00E230E6">
        <w:rPr>
          <w:rFonts w:hint="eastAsia"/>
          <w:kern w:val="2"/>
          <w:szCs w:val="24"/>
          <w:lang w:eastAsia="zh-TW"/>
        </w:rPr>
        <w:t>N</w:t>
      </w:r>
      <w:r w:rsidR="00AC1914">
        <w:rPr>
          <w:kern w:val="2"/>
          <w:szCs w:val="24"/>
          <w:lang w:eastAsia="zh-TW"/>
        </w:rPr>
        <w:t>’</w:t>
      </w:r>
      <w:r w:rsidR="00AC1914">
        <w:rPr>
          <w:rFonts w:hint="eastAsia"/>
          <w:kern w:val="2"/>
          <w:szCs w:val="24"/>
          <w:lang w:eastAsia="zh-TW"/>
        </w:rPr>
        <w:t>,</w:t>
      </w:r>
      <w:r w:rsidR="00AC1914">
        <w:rPr>
          <w:kern w:val="2"/>
          <w:szCs w:val="24"/>
          <w:lang w:eastAsia="zh-TW"/>
        </w:rPr>
        <w:t>’</w:t>
      </w:r>
      <w:r w:rsidR="00AC1914">
        <w:rPr>
          <w:rFonts w:hint="eastAsia"/>
          <w:kern w:val="2"/>
          <w:szCs w:val="24"/>
          <w:lang w:eastAsia="zh-TW"/>
        </w:rPr>
        <w:t>3</w:t>
      </w:r>
      <w:r w:rsidR="00AC1914">
        <w:rPr>
          <w:kern w:val="2"/>
          <w:szCs w:val="24"/>
          <w:lang w:eastAsia="zh-TW"/>
        </w:rPr>
        <w:t>’</w:t>
      </w:r>
      <w:r w:rsidR="00AC1914">
        <w:rPr>
          <w:rFonts w:hint="eastAsia"/>
          <w:kern w:val="2"/>
          <w:szCs w:val="24"/>
          <w:lang w:eastAsia="zh-TW"/>
        </w:rPr>
        <w:t xml:space="preserve">) 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線上即時</w:t>
      </w:r>
      <w:r w:rsidR="000A6170">
        <w:rPr>
          <w:rFonts w:hint="eastAsia"/>
          <w:kern w:val="2"/>
          <w:szCs w:val="24"/>
          <w:lang w:eastAsia="zh-TW"/>
        </w:rPr>
        <w:t>OR 3</w:t>
      </w:r>
      <w:r w:rsidR="000A6170">
        <w:rPr>
          <w:rFonts w:hint="eastAsia"/>
          <w:kern w:val="2"/>
          <w:szCs w:val="24"/>
          <w:lang w:eastAsia="zh-TW"/>
        </w:rPr>
        <w:t>登</w:t>
      </w:r>
      <w:r w:rsidRPr="00E230E6">
        <w:rPr>
          <w:rFonts w:hint="eastAsia"/>
          <w:kern w:val="2"/>
          <w:szCs w:val="24"/>
          <w:lang w:eastAsia="zh-TW"/>
        </w:rPr>
        <w:t xml:space="preserve">) AND </w:t>
      </w: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</w:p>
    <w:p w:rsidR="00BD1518" w:rsidRDefault="00BD1518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CALL AA_V1Z007.uptDTAAV014()</w:t>
      </w:r>
      <w:r w:rsidRPr="00E230E6">
        <w:rPr>
          <w:rFonts w:hint="eastAsia"/>
          <w:kern w:val="2"/>
          <w:szCs w:val="24"/>
          <w:lang w:eastAsia="zh-TW"/>
        </w:rPr>
        <w:t>：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更新理賠偵測線上計算檔資料</w:t>
      </w:r>
      <w:r w:rsidRPr="00E230E6">
        <w:rPr>
          <w:rFonts w:hint="eastAsia"/>
          <w:kern w:val="2"/>
          <w:szCs w:val="24"/>
          <w:lang w:eastAsia="zh-TW"/>
        </w:rPr>
        <w:t>)</w:t>
      </w:r>
    </w:p>
    <w:p w:rsidR="00BD1518" w:rsidRDefault="00BD1518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傳入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r w:rsidRPr="00E230E6">
        <w:rPr>
          <w:rFonts w:hint="eastAsia"/>
          <w:kern w:val="2"/>
          <w:szCs w:val="24"/>
          <w:lang w:eastAsia="zh-TW"/>
        </w:rPr>
        <w:t>線上計算檔資料</w:t>
      </w:r>
      <w:r w:rsidRPr="00E230E6">
        <w:rPr>
          <w:rFonts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967"/>
        <w:gridCol w:w="2157"/>
      </w:tblGrid>
      <w:tr w:rsidR="00BD1518" w:rsidRPr="00701852" w:rsidTr="00412970">
        <w:tc>
          <w:tcPr>
            <w:tcW w:w="1596" w:type="dxa"/>
            <w:shd w:val="clear" w:color="auto" w:fill="C0C0C0"/>
          </w:tcPr>
          <w:p w:rsidR="00BD1518" w:rsidRPr="00701852" w:rsidRDefault="00BD1518" w:rsidP="0041297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67" w:type="dxa"/>
            <w:shd w:val="clear" w:color="auto" w:fill="C0C0C0"/>
          </w:tcPr>
          <w:p w:rsidR="00BD1518" w:rsidRPr="00701852" w:rsidRDefault="00BD1518" w:rsidP="0041297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BD1518" w:rsidRPr="00701852" w:rsidRDefault="00BD1518" w:rsidP="0041297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BD1518" w:rsidRPr="00701852" w:rsidTr="00412970">
        <w:tc>
          <w:tcPr>
            <w:tcW w:w="1596" w:type="dxa"/>
            <w:shd w:val="clear" w:color="auto" w:fill="FFFF99"/>
            <w:vAlign w:val="center"/>
          </w:tcPr>
          <w:p w:rsidR="00BD1518" w:rsidRPr="00701852" w:rsidRDefault="00BD1518" w:rsidP="00412970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67" w:type="dxa"/>
          </w:tcPr>
          <w:p w:rsidR="00BD1518" w:rsidRPr="00DE267E" w:rsidRDefault="00BD1518" w:rsidP="00412970">
            <w:pPr>
              <w:pStyle w:val="af"/>
              <w:ind w:leftChars="-6" w:left="-14"/>
              <w:rPr>
                <w:sz w:val="20"/>
              </w:rPr>
            </w:pPr>
            <w:r w:rsidRPr="00DE267E">
              <w:rPr>
                <w:sz w:val="20"/>
              </w:rPr>
              <w:t>受理編號</w:t>
            </w:r>
          </w:p>
        </w:tc>
        <w:tc>
          <w:tcPr>
            <w:tcW w:w="2157" w:type="dxa"/>
          </w:tcPr>
          <w:p w:rsidR="00BD1518" w:rsidRPr="00824F77" w:rsidRDefault="00BD1518" w:rsidP="00412970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BD1518" w:rsidRPr="00701852" w:rsidTr="00412970">
        <w:tc>
          <w:tcPr>
            <w:tcW w:w="1596" w:type="dxa"/>
            <w:shd w:val="clear" w:color="auto" w:fill="FFFF99"/>
            <w:vAlign w:val="center"/>
          </w:tcPr>
          <w:p w:rsidR="00BD1518" w:rsidRPr="00701852" w:rsidRDefault="00BD1518" w:rsidP="0041297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967" w:type="dxa"/>
          </w:tcPr>
          <w:p w:rsidR="00BD1518" w:rsidRPr="00701852" w:rsidRDefault="00BD1518" w:rsidP="00412970">
            <w:pPr>
              <w:pStyle w:val="af"/>
              <w:ind w:leftChars="-6" w:left="-14"/>
              <w:rPr>
                <w:szCs w:val="24"/>
              </w:rPr>
            </w:pPr>
            <w:r w:rsidRPr="00E61EF6">
              <w:rPr>
                <w:rFonts w:eastAsia="細明體" w:hint="eastAsia"/>
                <w:sz w:val="20"/>
                <w:szCs w:val="24"/>
              </w:rPr>
              <w:t>傳入</w:t>
            </w:r>
            <w:r w:rsidRPr="00E61EF6">
              <w:rPr>
                <w:rFonts w:eastAsia="細明體" w:hint="eastAsia"/>
                <w:sz w:val="20"/>
                <w:szCs w:val="24"/>
              </w:rPr>
              <w:t>.</w:t>
            </w:r>
            <w:r w:rsidRPr="00E61EF6">
              <w:rPr>
                <w:rFonts w:eastAsia="細明體" w:hint="eastAsia"/>
                <w:sz w:val="20"/>
                <w:szCs w:val="24"/>
              </w:rPr>
              <w:t>種類</w:t>
            </w:r>
          </w:p>
        </w:tc>
        <w:tc>
          <w:tcPr>
            <w:tcW w:w="2157" w:type="dxa"/>
          </w:tcPr>
          <w:p w:rsidR="00BD1518" w:rsidRPr="00824F77" w:rsidRDefault="00BD1518" w:rsidP="00412970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145F03" w:rsidRPr="00701852" w:rsidTr="00412970">
        <w:trPr>
          <w:ins w:id="137" w:author="FIS" w:date="2014-06-09T09:14:00Z"/>
        </w:trPr>
        <w:tc>
          <w:tcPr>
            <w:tcW w:w="1596" w:type="dxa"/>
            <w:shd w:val="clear" w:color="auto" w:fill="FFFF99"/>
            <w:vAlign w:val="center"/>
          </w:tcPr>
          <w:p w:rsidR="00145F03" w:rsidRDefault="00145F03" w:rsidP="00412970">
            <w:pPr>
              <w:rPr>
                <w:ins w:id="138" w:author="FIS" w:date="2014-06-09T09:14:00Z"/>
                <w:rFonts w:ascii="細明體" w:eastAsia="細明體" w:hAnsi="細明體" w:cs="Arial Unicode MS" w:hint="eastAsia"/>
                <w:sz w:val="20"/>
              </w:rPr>
            </w:pPr>
            <w:ins w:id="139" w:author="FIS" w:date="2014-06-09T09:14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967" w:type="dxa"/>
          </w:tcPr>
          <w:p w:rsidR="00145F03" w:rsidRPr="00E61EF6" w:rsidRDefault="00145F03" w:rsidP="00412970">
            <w:pPr>
              <w:pStyle w:val="af"/>
              <w:ind w:leftChars="-6" w:left="-14"/>
              <w:rPr>
                <w:ins w:id="140" w:author="FIS" w:date="2014-06-09T09:14:00Z"/>
                <w:rFonts w:eastAsia="細明體" w:hint="eastAsia"/>
                <w:sz w:val="20"/>
                <w:szCs w:val="24"/>
              </w:rPr>
            </w:pPr>
            <w:ins w:id="141" w:author="FIS" w:date="2014-06-09T09:14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145F03" w:rsidRPr="00BB0156" w:rsidRDefault="00145F03" w:rsidP="00412970">
            <w:pPr>
              <w:rPr>
                <w:ins w:id="142" w:author="FIS" w:date="2014-06-09T09:14:00Z"/>
                <w:rFonts w:eastAsia="標楷體" w:hint="eastAsia"/>
                <w:sz w:val="20"/>
                <w:szCs w:val="20"/>
              </w:rPr>
            </w:pPr>
            <w:ins w:id="143" w:author="FIS" w:date="2014-06-09T09:14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145F03" w:rsidRPr="00701852" w:rsidTr="00412970">
        <w:tc>
          <w:tcPr>
            <w:tcW w:w="1596" w:type="dxa"/>
            <w:shd w:val="clear" w:color="auto" w:fill="FFFF99"/>
            <w:vAlign w:val="center"/>
          </w:tcPr>
          <w:p w:rsidR="00145F03" w:rsidRPr="00701852" w:rsidRDefault="00145F03" w:rsidP="00412970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967" w:type="dxa"/>
          </w:tcPr>
          <w:p w:rsidR="00145F03" w:rsidRPr="00701852" w:rsidRDefault="00145F03" w:rsidP="00412970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145F03" w:rsidRPr="00701852" w:rsidRDefault="00145F03" w:rsidP="00412970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6451E8" w:rsidRDefault="006451E8" w:rsidP="00710BFB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7D2BB1" w:rsidRPr="00701852" w:rsidRDefault="007D2BB1" w:rsidP="007810C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>
        <w:rPr>
          <w:rFonts w:eastAsia="細明體" w:hint="eastAsia"/>
          <w:kern w:val="2"/>
          <w:szCs w:val="24"/>
          <w:lang w:eastAsia="zh-TW"/>
        </w:rPr>
        <w:t>累計疾病日額</w:t>
      </w:r>
      <w:r w:rsidR="00AA5699">
        <w:rPr>
          <w:rFonts w:eastAsia="細明體" w:hint="eastAsia"/>
          <w:kern w:val="2"/>
          <w:szCs w:val="24"/>
          <w:lang w:eastAsia="zh-TW"/>
        </w:rPr>
        <w:t>(A06)</w:t>
      </w:r>
      <w:r w:rsidRPr="00701852">
        <w:rPr>
          <w:rFonts w:eastAsia="細明體"/>
          <w:kern w:val="2"/>
          <w:szCs w:val="24"/>
          <w:lang w:eastAsia="zh-TW"/>
        </w:rPr>
        <w:t>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</w:t>
      </w:r>
      <w:r>
        <w:rPr>
          <w:rFonts w:eastAsia="細明體" w:hint="eastAsia"/>
          <w:kern w:val="2"/>
          <w:szCs w:val="24"/>
          <w:lang w:eastAsia="zh-TW"/>
        </w:rPr>
        <w:t>，要在</w:t>
      </w:r>
      <w:r>
        <w:rPr>
          <w:rFonts w:eastAsia="細明體" w:hint="eastAsia"/>
          <w:kern w:val="2"/>
          <w:szCs w:val="24"/>
          <w:lang w:eastAsia="zh-TW"/>
        </w:rPr>
        <w:t>A01</w:t>
      </w:r>
      <w:r>
        <w:rPr>
          <w:rFonts w:eastAsia="細明體" w:hint="eastAsia"/>
          <w:kern w:val="2"/>
          <w:szCs w:val="24"/>
          <w:lang w:eastAsia="zh-TW"/>
        </w:rPr>
        <w:t>算完之後作業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7D2BB1" w:rsidRPr="00B61D1F" w:rsidRDefault="007D2BB1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‘’  OR ‘</w:t>
      </w:r>
      <w:r w:rsidR="00DA69DB">
        <w:rPr>
          <w:rFonts w:eastAsia="細明體" w:hint="eastAsia"/>
          <w:kern w:val="2"/>
          <w:szCs w:val="24"/>
          <w:lang w:eastAsia="zh-TW"/>
        </w:rPr>
        <w:t>1</w:t>
      </w:r>
      <w:r>
        <w:rPr>
          <w:rFonts w:eastAsia="細明體" w:hint="eastAsia"/>
          <w:kern w:val="2"/>
          <w:szCs w:val="24"/>
          <w:lang w:eastAsia="zh-TW"/>
        </w:rPr>
        <w:t>6</w:t>
      </w:r>
      <w:r w:rsidRPr="00701852">
        <w:rPr>
          <w:rFonts w:eastAsia="細明體"/>
          <w:kern w:val="2"/>
          <w:szCs w:val="24"/>
          <w:lang w:eastAsia="zh-TW"/>
        </w:rPr>
        <w:t>’</w:t>
      </w:r>
    </w:p>
    <w:p w:rsidR="007D2BB1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批次規則檔</w:t>
      </w:r>
      <w:r>
        <w:rPr>
          <w:rFonts w:eastAsia="細明體" w:hint="eastAsia"/>
          <w:kern w:val="2"/>
          <w:szCs w:val="24"/>
          <w:lang w:eastAsia="zh-TW"/>
        </w:rPr>
        <w:t xml:space="preserve">(DTAAV000) </w:t>
      </w:r>
      <w:r>
        <w:rPr>
          <w:rFonts w:eastAsia="細明體" w:hint="eastAsia"/>
          <w:kern w:val="2"/>
          <w:szCs w:val="24"/>
          <w:lang w:eastAsia="zh-TW"/>
        </w:rPr>
        <w:t>是空的</w:t>
      </w: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本段不需執行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整批或當日件</w:t>
      </w:r>
      <w:r w:rsidRPr="00701852">
        <w:rPr>
          <w:rFonts w:eastAsia="細明體"/>
          <w:kern w:val="2"/>
          <w:szCs w:val="24"/>
          <w:lang w:eastAsia="zh-TW"/>
        </w:rPr>
        <w:t xml:space="preserve"> = ‘D’ (</w:t>
      </w:r>
      <w:r w:rsidRPr="00701852">
        <w:rPr>
          <w:rFonts w:eastAsia="細明體"/>
          <w:kern w:val="2"/>
          <w:szCs w:val="24"/>
          <w:lang w:eastAsia="zh-TW"/>
        </w:rPr>
        <w:t>當日</w:t>
      </w:r>
      <w:r>
        <w:rPr>
          <w:rFonts w:eastAsia="細明體" w:hint="eastAsia"/>
          <w:kern w:val="2"/>
          <w:szCs w:val="24"/>
          <w:lang w:eastAsia="zh-TW"/>
        </w:rPr>
        <w:t>跟即時都取目前未計算的件</w:t>
      </w:r>
      <w:r w:rsidRPr="00701852">
        <w:rPr>
          <w:rFonts w:eastAsia="細明體"/>
          <w:kern w:val="2"/>
          <w:szCs w:val="24"/>
          <w:lang w:eastAsia="zh-TW"/>
        </w:rPr>
        <w:t>)</w:t>
      </w: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>
        <w:rPr>
          <w:color w:val="FF0000"/>
          <w:kern w:val="2"/>
          <w:szCs w:val="24"/>
          <w:lang w:eastAsia="zh-TW"/>
        </w:rPr>
        <w:t>DTAA</w:t>
      </w:r>
      <w:r w:rsidR="00685B64">
        <w:rPr>
          <w:rFonts w:hint="eastAsia"/>
          <w:color w:val="FF0000"/>
          <w:kern w:val="2"/>
          <w:szCs w:val="24"/>
          <w:lang w:eastAsia="zh-TW"/>
        </w:rPr>
        <w:t>A</w:t>
      </w:r>
      <w:r w:rsidRPr="00701852">
        <w:rPr>
          <w:color w:val="FF0000"/>
          <w:kern w:val="2"/>
          <w:szCs w:val="24"/>
          <w:lang w:eastAsia="zh-TW"/>
        </w:rPr>
        <w:t>0</w:t>
      </w:r>
      <w:r w:rsidR="00685B64">
        <w:rPr>
          <w:rFonts w:hint="eastAsia"/>
          <w:color w:val="FF0000"/>
          <w:kern w:val="2"/>
          <w:szCs w:val="24"/>
          <w:lang w:eastAsia="zh-TW"/>
        </w:rPr>
        <w:t>09</w:t>
      </w:r>
      <w:r w:rsidR="004E6DC3">
        <w:rPr>
          <w:kern w:val="2"/>
          <w:szCs w:val="24"/>
          <w:lang w:eastAsia="zh-TW"/>
        </w:rPr>
        <w:t xml:space="preserve"> </w:t>
      </w:r>
      <w:r w:rsidR="00685B64">
        <w:rPr>
          <w:rFonts w:hint="eastAsia"/>
          <w:kern w:val="2"/>
          <w:szCs w:val="24"/>
          <w:lang w:eastAsia="zh-TW"/>
        </w:rPr>
        <w:t>A009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符合條件有多筆，取</w:t>
      </w:r>
      <w:r>
        <w:rPr>
          <w:rFonts w:hint="eastAsia"/>
          <w:kern w:val="2"/>
          <w:szCs w:val="24"/>
          <w:lang w:eastAsia="zh-TW"/>
        </w:rPr>
        <w:t xml:space="preserve">DISTINCT 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>)</w:t>
      </w:r>
    </w:p>
    <w:p w:rsidR="007D2BB1" w:rsidRPr="00701852" w:rsidRDefault="004E6DC3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INNER JOIN DTAAA010 </w:t>
      </w:r>
      <w:r>
        <w:rPr>
          <w:rFonts w:hint="eastAsia"/>
          <w:kern w:val="2"/>
          <w:szCs w:val="24"/>
          <w:lang w:eastAsia="zh-TW"/>
        </w:rPr>
        <w:t>A010</w:t>
      </w:r>
    </w:p>
    <w:p w:rsidR="007D2BB1" w:rsidRPr="00701852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</w:t>
      </w:r>
      <w:r w:rsidR="007E2B6B">
        <w:rPr>
          <w:rFonts w:hint="eastAsia"/>
          <w:kern w:val="2"/>
          <w:szCs w:val="24"/>
          <w:lang w:eastAsia="zh-TW"/>
        </w:rPr>
        <w:t>009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 w:rsidR="007E2B6B">
        <w:rPr>
          <w:rFonts w:hint="eastAsia"/>
          <w:kern w:val="2"/>
          <w:szCs w:val="24"/>
          <w:lang w:eastAsia="zh-TW"/>
        </w:rPr>
        <w:t>A010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</w:t>
      </w:r>
      <w:r w:rsidR="004E6DC3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 xml:space="preserve"> </w:t>
      </w:r>
      <w:r w:rsidR="004E6DC3">
        <w:rPr>
          <w:rFonts w:hint="eastAsia"/>
          <w:kern w:val="2"/>
          <w:szCs w:val="24"/>
          <w:lang w:eastAsia="zh-TW"/>
        </w:rPr>
        <w:t>V001</w:t>
      </w:r>
    </w:p>
    <w:p w:rsidR="007D2BB1" w:rsidRPr="00701852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7E2B6B" w:rsidRPr="00701852">
        <w:rPr>
          <w:kern w:val="2"/>
          <w:szCs w:val="24"/>
          <w:lang w:eastAsia="zh-TW"/>
        </w:rPr>
        <w:t>A</w:t>
      </w:r>
      <w:r w:rsidR="007E2B6B">
        <w:rPr>
          <w:rFonts w:hint="eastAsia"/>
          <w:kern w:val="2"/>
          <w:szCs w:val="24"/>
          <w:lang w:eastAsia="zh-TW"/>
        </w:rPr>
        <w:t>009</w:t>
      </w:r>
      <w:r w:rsidR="007E2B6B" w:rsidRPr="00701852">
        <w:rPr>
          <w:kern w:val="2"/>
          <w:szCs w:val="24"/>
          <w:lang w:eastAsia="zh-TW"/>
        </w:rPr>
        <w:t>.</w:t>
      </w:r>
      <w:r w:rsidR="007E2B6B" w:rsidRPr="00701852">
        <w:rPr>
          <w:kern w:val="2"/>
          <w:szCs w:val="24"/>
          <w:lang w:eastAsia="zh-TW"/>
        </w:rPr>
        <w:t>受理編號</w:t>
      </w:r>
      <w:r w:rsidR="007E2B6B" w:rsidRPr="00701852">
        <w:rPr>
          <w:kern w:val="2"/>
          <w:szCs w:val="24"/>
          <w:lang w:eastAsia="zh-TW"/>
        </w:rPr>
        <w:t xml:space="preserve">= </w:t>
      </w:r>
      <w:r w:rsidR="007E2B6B">
        <w:rPr>
          <w:rFonts w:hint="eastAsia"/>
          <w:kern w:val="2"/>
          <w:szCs w:val="24"/>
          <w:lang w:eastAsia="zh-TW"/>
        </w:rPr>
        <w:t>V001</w:t>
      </w:r>
      <w:r w:rsidR="007E2B6B" w:rsidRPr="00701852">
        <w:rPr>
          <w:kern w:val="2"/>
          <w:szCs w:val="24"/>
          <w:lang w:eastAsia="zh-TW"/>
        </w:rPr>
        <w:t>.</w:t>
      </w:r>
      <w:r w:rsidR="007E2B6B" w:rsidRPr="00701852">
        <w:rPr>
          <w:kern w:val="2"/>
          <w:szCs w:val="24"/>
          <w:lang w:eastAsia="zh-TW"/>
        </w:rPr>
        <w:t>受理編號</w:t>
      </w:r>
    </w:p>
    <w:p w:rsidR="007D2BB1" w:rsidRDefault="007E2B6B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</w:t>
      </w:r>
      <w:r w:rsidR="007D2BB1">
        <w:rPr>
          <w:rFonts w:hint="eastAsia"/>
          <w:kern w:val="2"/>
          <w:szCs w:val="24"/>
          <w:lang w:eastAsia="zh-TW"/>
        </w:rPr>
        <w:t xml:space="preserve"> JOIN D</w:t>
      </w:r>
      <w:r>
        <w:rPr>
          <w:rFonts w:hint="eastAsia"/>
          <w:kern w:val="2"/>
          <w:szCs w:val="24"/>
          <w:lang w:eastAsia="zh-TW"/>
        </w:rPr>
        <w:t>T</w:t>
      </w:r>
      <w:r w:rsidR="007D2BB1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VC03 VC01</w:t>
      </w:r>
    </w:p>
    <w:p w:rsidR="007D2BB1" w:rsidRDefault="007E2B6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A010</w:t>
      </w:r>
      <w:r w:rsidRPr="00701852">
        <w:rPr>
          <w:kern w:val="2"/>
          <w:szCs w:val="24"/>
          <w:lang w:eastAsia="zh-TW"/>
        </w:rPr>
        <w:t>.</w:t>
      </w:r>
      <w:r w:rsidRPr="007E2B6B">
        <w:rPr>
          <w:rFonts w:hint="eastAsia"/>
          <w:kern w:val="2"/>
          <w:szCs w:val="24"/>
          <w:lang w:eastAsia="zh-TW"/>
        </w:rPr>
        <w:t>事故者</w:t>
      </w:r>
      <w:r w:rsidRPr="007E2B6B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VC03</w:t>
      </w:r>
      <w:r w:rsidRPr="00701852">
        <w:rPr>
          <w:kern w:val="2"/>
          <w:szCs w:val="24"/>
          <w:lang w:eastAsia="zh-TW"/>
        </w:rPr>
        <w:t>.</w:t>
      </w:r>
      <w:r w:rsidRPr="007E2B6B">
        <w:rPr>
          <w:rFonts w:hint="eastAsia"/>
          <w:kern w:val="2"/>
          <w:szCs w:val="24"/>
          <w:lang w:eastAsia="zh-TW"/>
        </w:rPr>
        <w:t>事故者</w:t>
      </w:r>
      <w:r w:rsidRPr="007E2B6B">
        <w:rPr>
          <w:rFonts w:hint="eastAsia"/>
          <w:kern w:val="2"/>
          <w:szCs w:val="24"/>
          <w:lang w:eastAsia="zh-TW"/>
        </w:rPr>
        <w:t>ID</w:t>
      </w:r>
    </w:p>
    <w:p w:rsidR="007E2B6B" w:rsidRDefault="007E2B6B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VC03.</w:t>
      </w:r>
      <w:r>
        <w:rPr>
          <w:rFonts w:hint="eastAsia"/>
          <w:kern w:val="2"/>
          <w:szCs w:val="24"/>
          <w:lang w:eastAsia="zh-TW"/>
        </w:rPr>
        <w:t>因子代碼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A06</w:t>
      </w:r>
      <w:r>
        <w:rPr>
          <w:kern w:val="2"/>
          <w:szCs w:val="24"/>
          <w:lang w:eastAsia="zh-TW"/>
        </w:rPr>
        <w:t>’</w:t>
      </w:r>
    </w:p>
    <w:p w:rsidR="00256F33" w:rsidRDefault="00256F33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VC03.</w:t>
      </w:r>
      <w:r w:rsidRPr="00256F33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56F33">
        <w:rPr>
          <w:rFonts w:hint="eastAsia"/>
          <w:kern w:val="2"/>
          <w:szCs w:val="24"/>
          <w:lang w:eastAsia="zh-TW"/>
        </w:rPr>
        <w:t>輸入</w:t>
      </w:r>
      <w:r w:rsidRPr="00256F33">
        <w:rPr>
          <w:rFonts w:hint="eastAsia"/>
          <w:kern w:val="2"/>
          <w:szCs w:val="24"/>
          <w:lang w:eastAsia="zh-TW"/>
        </w:rPr>
        <w:t>.</w:t>
      </w:r>
      <w:r w:rsidRPr="00256F33">
        <w:rPr>
          <w:rFonts w:hint="eastAsia"/>
          <w:kern w:val="2"/>
          <w:szCs w:val="24"/>
          <w:lang w:eastAsia="zh-TW"/>
        </w:rPr>
        <w:t>種類</w:t>
      </w: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7D2BB1" w:rsidRPr="00701852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A</w:t>
      </w:r>
      <w:r w:rsidR="00262F62">
        <w:rPr>
          <w:rFonts w:hint="eastAsia"/>
          <w:kern w:val="2"/>
          <w:szCs w:val="24"/>
          <w:lang w:eastAsia="zh-TW"/>
        </w:rPr>
        <w:t>009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color w:val="000000"/>
        </w:rPr>
        <w:t>受理進度</w:t>
      </w:r>
      <w:r w:rsidRPr="00701852">
        <w:rPr>
          <w:color w:val="000000"/>
          <w:lang w:eastAsia="zh-TW"/>
        </w:rPr>
        <w:t xml:space="preserve"> &gt;= ‘30’(</w:t>
      </w:r>
      <w:r w:rsidRPr="00701852">
        <w:rPr>
          <w:color w:val="000000"/>
          <w:lang w:eastAsia="zh-TW"/>
        </w:rPr>
        <w:t>核定</w:t>
      </w:r>
      <w:r w:rsidRPr="00701852">
        <w:rPr>
          <w:color w:val="000000"/>
          <w:lang w:eastAsia="zh-TW"/>
        </w:rPr>
        <w:t>)</w:t>
      </w:r>
    </w:p>
    <w:p w:rsidR="007D2BB1" w:rsidRPr="00256F33" w:rsidRDefault="00262F62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256F33">
        <w:rPr>
          <w:rFonts w:hint="eastAsia"/>
          <w:kern w:val="2"/>
          <w:szCs w:val="24"/>
          <w:lang w:eastAsia="zh-TW"/>
        </w:rPr>
        <w:t>V001</w:t>
      </w:r>
      <w:r w:rsidR="007D2BB1" w:rsidRPr="00256F33">
        <w:rPr>
          <w:kern w:val="2"/>
          <w:szCs w:val="24"/>
          <w:lang w:eastAsia="zh-TW"/>
        </w:rPr>
        <w:t>.</w:t>
      </w:r>
      <w:r w:rsidR="007D2BB1" w:rsidRPr="00256F33">
        <w:rPr>
          <w:rFonts w:hint="eastAsia"/>
          <w:kern w:val="2"/>
          <w:szCs w:val="24"/>
          <w:lang w:eastAsia="zh-TW"/>
        </w:rPr>
        <w:t>模型分類</w:t>
      </w:r>
      <w:r w:rsidR="007D2BB1" w:rsidRPr="00256F33">
        <w:rPr>
          <w:rFonts w:hint="eastAsia"/>
          <w:kern w:val="2"/>
          <w:szCs w:val="24"/>
          <w:lang w:eastAsia="zh-TW"/>
        </w:rPr>
        <w:t>=</w:t>
      </w:r>
      <w:r w:rsidR="007D2BB1" w:rsidRPr="00256F33">
        <w:rPr>
          <w:kern w:val="2"/>
          <w:szCs w:val="24"/>
          <w:lang w:eastAsia="zh-TW"/>
        </w:rPr>
        <w:t xml:space="preserve"> </w:t>
      </w:r>
      <w:r w:rsidR="007D2BB1" w:rsidRPr="00256F33">
        <w:rPr>
          <w:rFonts w:hint="eastAsia"/>
          <w:kern w:val="2"/>
          <w:szCs w:val="24"/>
          <w:lang w:eastAsia="zh-TW"/>
        </w:rPr>
        <w:t>輸入</w:t>
      </w:r>
      <w:r w:rsidR="007D2BB1" w:rsidRPr="00256F33">
        <w:rPr>
          <w:rFonts w:hint="eastAsia"/>
          <w:kern w:val="2"/>
          <w:szCs w:val="24"/>
          <w:lang w:eastAsia="zh-TW"/>
        </w:rPr>
        <w:t>.</w:t>
      </w:r>
      <w:r w:rsidR="007D2BB1" w:rsidRPr="00256F33">
        <w:rPr>
          <w:rFonts w:hint="eastAsia"/>
          <w:kern w:val="2"/>
          <w:szCs w:val="24"/>
          <w:lang w:eastAsia="zh-TW"/>
        </w:rPr>
        <w:t>種類</w:t>
      </w:r>
    </w:p>
    <w:p w:rsidR="00152FF5" w:rsidRDefault="00152FF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V001.</w:t>
      </w:r>
      <w:r w:rsidRPr="00701852">
        <w:rPr>
          <w:lang w:eastAsia="zh-TW"/>
        </w:rPr>
        <w:t>受理編號</w:t>
      </w:r>
    </w:p>
    <w:p w:rsidR="007D2BB1" w:rsidRDefault="007D2BB1" w:rsidP="00AF30E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246F6">
        <w:rPr>
          <w:rFonts w:hint="eastAsia"/>
          <w:kern w:val="2"/>
          <w:szCs w:val="24"/>
          <w:lang w:eastAsia="zh-TW"/>
        </w:rPr>
        <w:t xml:space="preserve">ELSE IF </w:t>
      </w:r>
      <w:r w:rsidRPr="006246F6">
        <w:rPr>
          <w:rFonts w:hint="eastAsia"/>
          <w:kern w:val="2"/>
          <w:szCs w:val="24"/>
          <w:lang w:eastAsia="zh-TW"/>
        </w:rPr>
        <w:t>輸入</w:t>
      </w:r>
      <w:r w:rsidRPr="006246F6">
        <w:rPr>
          <w:rFonts w:hint="eastAsia"/>
          <w:kern w:val="2"/>
          <w:szCs w:val="24"/>
          <w:lang w:eastAsia="zh-TW"/>
        </w:rPr>
        <w:t>.</w:t>
      </w:r>
      <w:r w:rsidRPr="006246F6">
        <w:rPr>
          <w:rFonts w:hint="eastAsia"/>
          <w:kern w:val="2"/>
          <w:szCs w:val="24"/>
          <w:lang w:eastAsia="zh-TW"/>
        </w:rPr>
        <w:t>整批或當日件</w:t>
      </w:r>
      <w:r>
        <w:rPr>
          <w:rFonts w:hint="eastAsia"/>
          <w:kern w:val="2"/>
          <w:szCs w:val="24"/>
          <w:lang w:eastAsia="zh-TW"/>
        </w:rPr>
        <w:t xml:space="preserve"> </w:t>
      </w:r>
      <w:ins w:id="144" w:author="FIS" w:date="2014-06-09T09:11:00Z">
        <w:r w:rsidR="00AF30E3" w:rsidRPr="00AF30E3">
          <w:rPr>
            <w:kern w:val="2"/>
            <w:szCs w:val="24"/>
            <w:lang w:eastAsia="zh-TW"/>
          </w:rPr>
          <w:t>IN (‘N’,’3’)</w:t>
        </w:r>
        <w:r w:rsidR="00AF30E3" w:rsidRPr="00AF30E3" w:rsidDel="00AF30E3">
          <w:rPr>
            <w:rFonts w:hint="eastAsia"/>
            <w:kern w:val="2"/>
            <w:szCs w:val="24"/>
            <w:lang w:eastAsia="zh-TW"/>
          </w:rPr>
          <w:t xml:space="preserve"> </w:t>
        </w:r>
      </w:ins>
      <w:del w:id="145" w:author="FIS" w:date="2014-06-09T09:11:00Z">
        <w:r w:rsidDel="00AF30E3">
          <w:rPr>
            <w:rFonts w:hint="eastAsia"/>
            <w:kern w:val="2"/>
            <w:szCs w:val="24"/>
            <w:lang w:eastAsia="zh-TW"/>
          </w:rPr>
          <w:delText>=</w:delText>
        </w:r>
        <w:r w:rsidRPr="006246F6" w:rsidDel="00AF30E3">
          <w:rPr>
            <w:rFonts w:hint="eastAsia"/>
            <w:kern w:val="2"/>
            <w:szCs w:val="24"/>
            <w:lang w:eastAsia="zh-TW"/>
          </w:rPr>
          <w:delText xml:space="preserve"> </w:delText>
        </w:r>
        <w:r w:rsidRPr="006246F6" w:rsidDel="00AF30E3">
          <w:rPr>
            <w:rFonts w:hint="eastAsia"/>
            <w:kern w:val="2"/>
            <w:szCs w:val="24"/>
            <w:lang w:eastAsia="zh-TW"/>
          </w:rPr>
          <w:delText>‘</w:delText>
        </w:r>
        <w:r w:rsidRPr="006246F6" w:rsidDel="00AF30E3">
          <w:rPr>
            <w:rFonts w:hint="eastAsia"/>
            <w:kern w:val="2"/>
            <w:szCs w:val="24"/>
            <w:lang w:eastAsia="zh-TW"/>
          </w:rPr>
          <w:delText>N</w:delText>
        </w:r>
        <w:r w:rsidRPr="006246F6" w:rsidDel="00AF30E3">
          <w:rPr>
            <w:rFonts w:hint="eastAsia"/>
            <w:kern w:val="2"/>
            <w:szCs w:val="24"/>
            <w:lang w:eastAsia="zh-TW"/>
          </w:rPr>
          <w:delText>’</w:delText>
        </w:r>
      </w:del>
      <w:r w:rsidRPr="006246F6">
        <w:rPr>
          <w:rFonts w:hint="eastAsia"/>
          <w:kern w:val="2"/>
          <w:szCs w:val="24"/>
          <w:lang w:eastAsia="zh-TW"/>
        </w:rPr>
        <w:t>(</w:t>
      </w:r>
      <w:r w:rsidRPr="006246F6">
        <w:rPr>
          <w:rFonts w:hint="eastAsia"/>
          <w:kern w:val="2"/>
          <w:szCs w:val="24"/>
          <w:lang w:eastAsia="zh-TW"/>
        </w:rPr>
        <w:t>線上即時</w:t>
      </w:r>
      <w:r w:rsidRPr="006246F6">
        <w:rPr>
          <w:rFonts w:hint="eastAsia"/>
          <w:kern w:val="2"/>
          <w:szCs w:val="24"/>
          <w:lang w:eastAsia="zh-TW"/>
        </w:rPr>
        <w:t>)</w:t>
      </w:r>
      <w:r w:rsidR="009E34BF">
        <w:rPr>
          <w:rFonts w:hint="eastAsia"/>
          <w:kern w:val="2"/>
          <w:szCs w:val="24"/>
          <w:lang w:eastAsia="zh-TW"/>
        </w:rPr>
        <w:t xml:space="preserve"> OR </w:t>
      </w:r>
      <w:r w:rsidR="009E34BF">
        <w:rPr>
          <w:kern w:val="2"/>
          <w:szCs w:val="24"/>
          <w:lang w:eastAsia="zh-TW"/>
        </w:rPr>
        <w:t>‘</w:t>
      </w:r>
      <w:r w:rsidR="009E34BF">
        <w:rPr>
          <w:rFonts w:hint="eastAsia"/>
          <w:kern w:val="2"/>
          <w:szCs w:val="24"/>
          <w:lang w:eastAsia="zh-TW"/>
        </w:rPr>
        <w:t>3</w:t>
      </w:r>
      <w:r w:rsidR="009E34BF">
        <w:rPr>
          <w:kern w:val="2"/>
          <w:szCs w:val="24"/>
          <w:lang w:eastAsia="zh-TW"/>
        </w:rPr>
        <w:t>’</w:t>
      </w:r>
      <w:r w:rsidR="009E34BF">
        <w:rPr>
          <w:rFonts w:hint="eastAsia"/>
          <w:kern w:val="2"/>
          <w:szCs w:val="24"/>
          <w:lang w:eastAsia="zh-TW"/>
        </w:rPr>
        <w:t>(3</w:t>
      </w:r>
      <w:r w:rsidR="009E34BF">
        <w:rPr>
          <w:rFonts w:hint="eastAsia"/>
          <w:kern w:val="2"/>
          <w:szCs w:val="24"/>
          <w:lang w:eastAsia="zh-TW"/>
        </w:rPr>
        <w:t>登</w:t>
      </w:r>
      <w:r w:rsidR="009E34BF">
        <w:rPr>
          <w:rFonts w:hint="eastAsia"/>
          <w:kern w:val="2"/>
          <w:szCs w:val="24"/>
          <w:lang w:eastAsia="zh-TW"/>
        </w:rPr>
        <w:t>)</w:t>
      </w: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Pr="006246F6">
        <w:rPr>
          <w:color w:val="FF0000"/>
          <w:kern w:val="2"/>
          <w:szCs w:val="24"/>
          <w:lang w:eastAsia="zh-TW"/>
        </w:rPr>
        <w:t xml:space="preserve">DTAAV014 </w:t>
      </w:r>
      <w:r w:rsidR="006624E2">
        <w:rPr>
          <w:rFonts w:hint="eastAsia"/>
          <w:kern w:val="2"/>
          <w:szCs w:val="24"/>
          <w:lang w:eastAsia="zh-TW"/>
        </w:rPr>
        <w:t>V014</w:t>
      </w:r>
    </w:p>
    <w:p w:rsidR="006624E2" w:rsidRPr="00701852" w:rsidRDefault="006624E2" w:rsidP="006624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INNER JOIN DTAAA010 </w:t>
      </w:r>
      <w:r>
        <w:rPr>
          <w:rFonts w:hint="eastAsia"/>
          <w:kern w:val="2"/>
          <w:szCs w:val="24"/>
          <w:lang w:eastAsia="zh-TW"/>
        </w:rPr>
        <w:t>A010</w:t>
      </w:r>
    </w:p>
    <w:p w:rsidR="006624E2" w:rsidRPr="00701852" w:rsidRDefault="006624E2" w:rsidP="006624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</w:t>
      </w:r>
      <w:r>
        <w:rPr>
          <w:rFonts w:hint="eastAsia"/>
          <w:kern w:val="2"/>
          <w:szCs w:val="24"/>
          <w:lang w:eastAsia="zh-TW"/>
        </w:rPr>
        <w:t>009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A010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6624E2" w:rsidRPr="00701852" w:rsidRDefault="006624E2" w:rsidP="006624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701852">
        <w:rPr>
          <w:kern w:val="2"/>
          <w:szCs w:val="24"/>
          <w:lang w:eastAsia="zh-TW"/>
        </w:rPr>
        <w:t xml:space="preserve"> JOIN DTAA</w:t>
      </w:r>
      <w:r>
        <w:rPr>
          <w:rFonts w:hint="eastAsia"/>
          <w:kern w:val="2"/>
          <w:szCs w:val="24"/>
          <w:lang w:eastAsia="zh-TW"/>
        </w:rPr>
        <w:t>V001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V001</w:t>
      </w:r>
    </w:p>
    <w:p w:rsidR="006624E2" w:rsidRPr="00701852" w:rsidRDefault="006624E2" w:rsidP="006624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</w:t>
      </w:r>
      <w:r>
        <w:rPr>
          <w:rFonts w:hint="eastAsia"/>
          <w:kern w:val="2"/>
          <w:szCs w:val="24"/>
          <w:lang w:eastAsia="zh-TW"/>
        </w:rPr>
        <w:t>009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V001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6624E2" w:rsidRDefault="006624E2" w:rsidP="006624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DTAAVC03 VC01</w:t>
      </w:r>
    </w:p>
    <w:p w:rsidR="006624E2" w:rsidRDefault="006624E2" w:rsidP="006624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A010</w:t>
      </w:r>
      <w:r w:rsidRPr="00701852">
        <w:rPr>
          <w:kern w:val="2"/>
          <w:szCs w:val="24"/>
          <w:lang w:eastAsia="zh-TW"/>
        </w:rPr>
        <w:t>.</w:t>
      </w:r>
      <w:r w:rsidRPr="007E2B6B">
        <w:rPr>
          <w:rFonts w:hint="eastAsia"/>
          <w:kern w:val="2"/>
          <w:szCs w:val="24"/>
          <w:lang w:eastAsia="zh-TW"/>
        </w:rPr>
        <w:t>事故者</w:t>
      </w:r>
      <w:r w:rsidRPr="007E2B6B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VC03</w:t>
      </w:r>
      <w:r w:rsidRPr="00701852">
        <w:rPr>
          <w:kern w:val="2"/>
          <w:szCs w:val="24"/>
          <w:lang w:eastAsia="zh-TW"/>
        </w:rPr>
        <w:t>.</w:t>
      </w:r>
      <w:r w:rsidRPr="007E2B6B">
        <w:rPr>
          <w:rFonts w:hint="eastAsia"/>
          <w:kern w:val="2"/>
          <w:szCs w:val="24"/>
          <w:lang w:eastAsia="zh-TW"/>
        </w:rPr>
        <w:t>事故者</w:t>
      </w:r>
      <w:r w:rsidRPr="007E2B6B">
        <w:rPr>
          <w:rFonts w:hint="eastAsia"/>
          <w:kern w:val="2"/>
          <w:szCs w:val="24"/>
          <w:lang w:eastAsia="zh-TW"/>
        </w:rPr>
        <w:t>ID</w:t>
      </w:r>
    </w:p>
    <w:p w:rsidR="006624E2" w:rsidRDefault="006624E2" w:rsidP="006624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VC03.</w:t>
      </w:r>
      <w:r>
        <w:rPr>
          <w:rFonts w:hint="eastAsia"/>
          <w:kern w:val="2"/>
          <w:szCs w:val="24"/>
          <w:lang w:eastAsia="zh-TW"/>
        </w:rPr>
        <w:t>因子代碼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A06</w:t>
      </w:r>
      <w:r>
        <w:rPr>
          <w:kern w:val="2"/>
          <w:szCs w:val="24"/>
          <w:lang w:eastAsia="zh-TW"/>
        </w:rPr>
        <w:t>’</w:t>
      </w:r>
    </w:p>
    <w:p w:rsidR="006624E2" w:rsidRDefault="006624E2" w:rsidP="006624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VC03.</w:t>
      </w:r>
      <w:r w:rsidRPr="00256F33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56F33">
        <w:rPr>
          <w:rFonts w:hint="eastAsia"/>
          <w:kern w:val="2"/>
          <w:szCs w:val="24"/>
          <w:lang w:eastAsia="zh-TW"/>
        </w:rPr>
        <w:t>輸入</w:t>
      </w:r>
      <w:r w:rsidRPr="00256F33">
        <w:rPr>
          <w:rFonts w:hint="eastAsia"/>
          <w:kern w:val="2"/>
          <w:szCs w:val="24"/>
          <w:lang w:eastAsia="zh-TW"/>
        </w:rPr>
        <w:t>.</w:t>
      </w:r>
      <w:r w:rsidRPr="00256F33">
        <w:rPr>
          <w:rFonts w:hint="eastAsia"/>
          <w:kern w:val="2"/>
          <w:szCs w:val="24"/>
          <w:lang w:eastAsia="zh-TW"/>
        </w:rPr>
        <w:t>種類</w:t>
      </w:r>
    </w:p>
    <w:p w:rsidR="00AF30E3" w:rsidRDefault="00AF30E3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46" w:author="FIS" w:date="2014-06-09T09:11:00Z"/>
          <w:rFonts w:hint="eastAsia"/>
          <w:kern w:val="2"/>
          <w:szCs w:val="24"/>
          <w:lang w:eastAsia="zh-TW"/>
        </w:rPr>
      </w:pPr>
      <w:ins w:id="147" w:author="FIS" w:date="2014-06-09T09:11:00Z">
        <w:r>
          <w:rPr>
            <w:rFonts w:hint="eastAsia"/>
            <w:kern w:val="2"/>
            <w:szCs w:val="24"/>
            <w:lang w:eastAsia="zh-TW"/>
          </w:rPr>
          <w:t>WHERE</w:t>
        </w:r>
      </w:ins>
    </w:p>
    <w:p w:rsidR="00AF30E3" w:rsidRDefault="00AF30E3" w:rsidP="00AF30E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48" w:author="FIS" w:date="2014-06-09T09:11:00Z"/>
          <w:rFonts w:hint="eastAsia"/>
          <w:kern w:val="2"/>
          <w:szCs w:val="24"/>
          <w:lang w:eastAsia="zh-TW"/>
        </w:rPr>
        <w:pPrChange w:id="149" w:author="FIS" w:date="2014-06-09T09:11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50" w:author="FIS" w:date="2014-06-09T09:11:00Z">
        <w:r>
          <w:rPr>
            <w:rFonts w:hint="eastAsia"/>
            <w:kern w:val="2"/>
            <w:szCs w:val="24"/>
            <w:lang w:eastAsia="zh-TW"/>
          </w:rPr>
          <w:t>V014.</w:t>
        </w:r>
        <w:r w:rsidRPr="00AF30E3">
          <w:rPr>
            <w:rFonts w:hint="eastAsia"/>
            <w:kern w:val="2"/>
            <w:szCs w:val="24"/>
            <w:lang w:eastAsia="zh-TW"/>
          </w:rPr>
          <w:t>計算來源</w:t>
        </w:r>
        <w:r w:rsidRPr="00AF30E3">
          <w:rPr>
            <w:rFonts w:hint="eastAsia"/>
            <w:kern w:val="2"/>
            <w:szCs w:val="24"/>
            <w:lang w:eastAsia="zh-TW"/>
          </w:rPr>
          <w:t>=</w:t>
        </w:r>
        <w:r w:rsidRPr="00AF30E3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152FF5" w:rsidRPr="007810C8" w:rsidRDefault="00152FF5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V001.</w:t>
      </w:r>
      <w:r w:rsidRPr="00701852">
        <w:rPr>
          <w:lang w:eastAsia="zh-TW"/>
        </w:rPr>
        <w:t>受理編號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ELSE</w:t>
      </w: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>
        <w:rPr>
          <w:color w:val="FF0000"/>
          <w:kern w:val="2"/>
          <w:szCs w:val="24"/>
          <w:lang w:eastAsia="zh-TW"/>
        </w:rPr>
        <w:t>DTAA</w:t>
      </w:r>
      <w:r>
        <w:rPr>
          <w:rFonts w:hint="eastAsia"/>
          <w:color w:val="FF0000"/>
          <w:kern w:val="2"/>
          <w:szCs w:val="24"/>
          <w:lang w:eastAsia="zh-TW"/>
        </w:rPr>
        <w:t>V</w:t>
      </w:r>
      <w:r w:rsidRPr="00701852">
        <w:rPr>
          <w:color w:val="FF0000"/>
          <w:kern w:val="2"/>
          <w:szCs w:val="24"/>
          <w:lang w:eastAsia="zh-TW"/>
        </w:rPr>
        <w:t>001</w:t>
      </w:r>
      <w:r w:rsidR="00981661">
        <w:rPr>
          <w:kern w:val="2"/>
          <w:szCs w:val="24"/>
          <w:lang w:eastAsia="zh-TW"/>
        </w:rPr>
        <w:t xml:space="preserve"> </w:t>
      </w:r>
      <w:r w:rsidR="00981661">
        <w:rPr>
          <w:rFonts w:hint="eastAsia"/>
          <w:kern w:val="2"/>
          <w:szCs w:val="24"/>
          <w:lang w:eastAsia="zh-TW"/>
        </w:rPr>
        <w:t>V001</w:t>
      </w:r>
    </w:p>
    <w:p w:rsidR="0015065D" w:rsidRPr="00701852" w:rsidRDefault="0015065D" w:rsidP="0015065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INNER JOIN DTAAA010 </w:t>
      </w:r>
      <w:r>
        <w:rPr>
          <w:rFonts w:hint="eastAsia"/>
          <w:kern w:val="2"/>
          <w:szCs w:val="24"/>
          <w:lang w:eastAsia="zh-TW"/>
        </w:rPr>
        <w:t>A010</w:t>
      </w:r>
    </w:p>
    <w:p w:rsidR="0015065D" w:rsidRPr="00701852" w:rsidRDefault="0015065D" w:rsidP="001506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ON </w:t>
      </w:r>
      <w:r w:rsidR="00981661">
        <w:rPr>
          <w:rFonts w:hint="eastAsia"/>
          <w:kern w:val="2"/>
          <w:szCs w:val="24"/>
          <w:lang w:eastAsia="zh-TW"/>
        </w:rPr>
        <w:t>V001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A010</w:t>
      </w:r>
      <w:r w:rsidRPr="00701852">
        <w:rPr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</w:t>
      </w:r>
    </w:p>
    <w:p w:rsidR="0015065D" w:rsidRDefault="008604A3" w:rsidP="0015065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DTAAVC03 VC03</w:t>
      </w:r>
    </w:p>
    <w:p w:rsidR="0015065D" w:rsidRDefault="0015065D" w:rsidP="001506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A010</w:t>
      </w:r>
      <w:r w:rsidRPr="00701852">
        <w:rPr>
          <w:kern w:val="2"/>
          <w:szCs w:val="24"/>
          <w:lang w:eastAsia="zh-TW"/>
        </w:rPr>
        <w:t>.</w:t>
      </w:r>
      <w:r w:rsidRPr="007E2B6B">
        <w:rPr>
          <w:rFonts w:hint="eastAsia"/>
          <w:kern w:val="2"/>
          <w:szCs w:val="24"/>
          <w:lang w:eastAsia="zh-TW"/>
        </w:rPr>
        <w:t>事故者</w:t>
      </w:r>
      <w:r w:rsidRPr="007E2B6B">
        <w:rPr>
          <w:rFonts w:hint="eastAsia"/>
          <w:kern w:val="2"/>
          <w:szCs w:val="24"/>
          <w:lang w:eastAsia="zh-TW"/>
        </w:rPr>
        <w:t>ID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VC03</w:t>
      </w:r>
      <w:r w:rsidRPr="00701852">
        <w:rPr>
          <w:kern w:val="2"/>
          <w:szCs w:val="24"/>
          <w:lang w:eastAsia="zh-TW"/>
        </w:rPr>
        <w:t>.</w:t>
      </w:r>
      <w:r w:rsidRPr="007E2B6B">
        <w:rPr>
          <w:rFonts w:hint="eastAsia"/>
          <w:kern w:val="2"/>
          <w:szCs w:val="24"/>
          <w:lang w:eastAsia="zh-TW"/>
        </w:rPr>
        <w:t>事故者</w:t>
      </w:r>
      <w:r w:rsidRPr="007E2B6B">
        <w:rPr>
          <w:rFonts w:hint="eastAsia"/>
          <w:kern w:val="2"/>
          <w:szCs w:val="24"/>
          <w:lang w:eastAsia="zh-TW"/>
        </w:rPr>
        <w:t>ID</w:t>
      </w:r>
    </w:p>
    <w:p w:rsidR="0015065D" w:rsidRDefault="0015065D" w:rsidP="001506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VC03.</w:t>
      </w:r>
      <w:r>
        <w:rPr>
          <w:rFonts w:hint="eastAsia"/>
          <w:kern w:val="2"/>
          <w:szCs w:val="24"/>
          <w:lang w:eastAsia="zh-TW"/>
        </w:rPr>
        <w:t>因子代碼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A06</w:t>
      </w:r>
      <w:r>
        <w:rPr>
          <w:kern w:val="2"/>
          <w:szCs w:val="24"/>
          <w:lang w:eastAsia="zh-TW"/>
        </w:rPr>
        <w:t>’</w:t>
      </w:r>
    </w:p>
    <w:p w:rsidR="0015065D" w:rsidRDefault="0015065D" w:rsidP="001506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VC03.</w:t>
      </w:r>
      <w:r w:rsidRPr="00256F33">
        <w:rPr>
          <w:rFonts w:hint="eastAsia"/>
          <w:kern w:val="2"/>
          <w:szCs w:val="24"/>
          <w:lang w:eastAsia="zh-TW"/>
        </w:rPr>
        <w:t>模型分類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256F33">
        <w:rPr>
          <w:rFonts w:hint="eastAsia"/>
          <w:kern w:val="2"/>
          <w:szCs w:val="24"/>
          <w:lang w:eastAsia="zh-TW"/>
        </w:rPr>
        <w:t>輸入</w:t>
      </w:r>
      <w:r w:rsidRPr="00256F33">
        <w:rPr>
          <w:rFonts w:hint="eastAsia"/>
          <w:kern w:val="2"/>
          <w:szCs w:val="24"/>
          <w:lang w:eastAsia="zh-TW"/>
        </w:rPr>
        <w:t>.</w:t>
      </w:r>
      <w:r w:rsidRPr="00256F33">
        <w:rPr>
          <w:rFonts w:hint="eastAsia"/>
          <w:kern w:val="2"/>
          <w:szCs w:val="24"/>
          <w:lang w:eastAsia="zh-TW"/>
        </w:rPr>
        <w:t>種類</w:t>
      </w:r>
    </w:p>
    <w:p w:rsidR="007D2BB1" w:rsidRPr="00701852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</w:p>
    <w:p w:rsidR="007D2BB1" w:rsidRPr="00701852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WHERE</w:t>
      </w:r>
    </w:p>
    <w:p w:rsidR="007D2BB1" w:rsidRDefault="00152FF5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V001</w:t>
      </w:r>
      <w:r w:rsidR="007D2BB1" w:rsidRPr="00701852">
        <w:rPr>
          <w:kern w:val="2"/>
          <w:szCs w:val="24"/>
          <w:lang w:eastAsia="zh-TW"/>
        </w:rPr>
        <w:t>.</w:t>
      </w:r>
      <w:r w:rsidR="007D2BB1" w:rsidRPr="00CA420E">
        <w:rPr>
          <w:rFonts w:hint="eastAsia"/>
          <w:kern w:val="2"/>
          <w:szCs w:val="24"/>
          <w:lang w:eastAsia="zh-TW"/>
        </w:rPr>
        <w:t>模型分類</w:t>
      </w:r>
      <w:r w:rsidR="007D2BB1">
        <w:rPr>
          <w:rFonts w:hint="eastAsia"/>
          <w:kern w:val="2"/>
          <w:szCs w:val="24"/>
          <w:lang w:eastAsia="zh-TW"/>
        </w:rPr>
        <w:t>=</w:t>
      </w:r>
      <w:r w:rsidR="007D2BB1" w:rsidRPr="00701852">
        <w:rPr>
          <w:kern w:val="2"/>
          <w:szCs w:val="24"/>
          <w:lang w:eastAsia="zh-TW"/>
        </w:rPr>
        <w:t xml:space="preserve"> </w:t>
      </w:r>
      <w:r w:rsidR="007D2BB1">
        <w:rPr>
          <w:rFonts w:hint="eastAsia"/>
          <w:kern w:val="2"/>
          <w:szCs w:val="24"/>
          <w:lang w:eastAsia="zh-TW"/>
        </w:rPr>
        <w:t>輸入</w:t>
      </w:r>
      <w:r w:rsidR="007D2BB1">
        <w:rPr>
          <w:rFonts w:hint="eastAsia"/>
          <w:kern w:val="2"/>
          <w:szCs w:val="24"/>
          <w:lang w:eastAsia="zh-TW"/>
        </w:rPr>
        <w:t>.</w:t>
      </w:r>
      <w:r w:rsidR="007D2BB1">
        <w:rPr>
          <w:rFonts w:hint="eastAsia"/>
          <w:kern w:val="2"/>
          <w:szCs w:val="24"/>
          <w:lang w:eastAsia="zh-TW"/>
        </w:rPr>
        <w:t>種類</w:t>
      </w:r>
    </w:p>
    <w:p w:rsidR="007D2BB1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="00152FF5">
        <w:rPr>
          <w:rFonts w:hint="eastAsia"/>
          <w:kern w:val="2"/>
          <w:szCs w:val="24"/>
          <w:lang w:eastAsia="zh-TW"/>
        </w:rPr>
        <w:t>V001</w:t>
      </w:r>
      <w:r>
        <w:rPr>
          <w:rFonts w:hint="eastAsia"/>
          <w:kern w:val="2"/>
          <w:szCs w:val="24"/>
          <w:lang w:eastAsia="zh-TW"/>
        </w:rPr>
        <w:t>.</w:t>
      </w:r>
      <w:r w:rsidRPr="00701852">
        <w:rPr>
          <w:lang w:eastAsia="zh-TW"/>
        </w:rPr>
        <w:t>受理編號</w:t>
      </w:r>
    </w:p>
    <w:p w:rsidR="007D2BB1" w:rsidRPr="00701852" w:rsidRDefault="007D2BB1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不視為錯誤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Pr="00701852">
        <w:rPr>
          <w:kern w:val="2"/>
          <w:szCs w:val="24"/>
          <w:lang w:eastAsia="zh-TW"/>
        </w:rPr>
        <w:t>’</w:t>
      </w:r>
      <w:r w:rsidR="00072F23">
        <w:rPr>
          <w:rFonts w:eastAsia="細明體" w:hint="eastAsia"/>
          <w:kern w:val="2"/>
          <w:szCs w:val="24"/>
          <w:lang w:eastAsia="zh-TW"/>
        </w:rPr>
        <w:t>累計疾病日額</w:t>
      </w:r>
      <w:r w:rsidRPr="00701852">
        <w:rPr>
          <w:kern w:val="2"/>
          <w:szCs w:val="24"/>
          <w:lang w:eastAsia="zh-TW"/>
        </w:rPr>
        <w:t>資料有誤，查無資料</w:t>
      </w:r>
      <w:r>
        <w:rPr>
          <w:rFonts w:hint="eastAsia"/>
          <w:kern w:val="2"/>
          <w:szCs w:val="24"/>
          <w:lang w:eastAsia="zh-TW"/>
        </w:rPr>
        <w:t>(DTAAV</w:t>
      </w:r>
      <w:r w:rsidR="00072F23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01)</w:t>
      </w:r>
      <w:r w:rsidRPr="00701852">
        <w:rPr>
          <w:kern w:val="2"/>
          <w:szCs w:val="24"/>
          <w:lang w:eastAsia="zh-TW"/>
        </w:rPr>
        <w:t>’</w:t>
      </w:r>
    </w:p>
    <w:p w:rsidR="007D2BB1" w:rsidRPr="00701852" w:rsidRDefault="007D2BB1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510741">
        <w:rPr>
          <w:rFonts w:eastAsia="細明體" w:hint="eastAsia"/>
          <w:kern w:val="2"/>
          <w:szCs w:val="24"/>
          <w:lang w:eastAsia="zh-TW"/>
        </w:rPr>
        <w:t>累計疾病日額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件數：讀取的件數。</w:t>
      </w:r>
    </w:p>
    <w:p w:rsidR="007D2BB1" w:rsidRPr="000371CC" w:rsidRDefault="007D2BB1" w:rsidP="005107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shd w:val="pct15" w:color="auto" w:fill="FFFFFF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逐筆讀取</w:t>
      </w:r>
      <w:r w:rsidR="00510741" w:rsidRPr="00510741">
        <w:rPr>
          <w:rFonts w:hint="eastAsia"/>
          <w:kern w:val="2"/>
          <w:szCs w:val="24"/>
          <w:shd w:val="pct15" w:color="auto" w:fill="FFFFFF"/>
          <w:lang w:eastAsia="zh-TW"/>
        </w:rPr>
        <w:t>累計疾病日額</w:t>
      </w:r>
      <w:r w:rsidRPr="000371CC">
        <w:rPr>
          <w:kern w:val="2"/>
          <w:szCs w:val="24"/>
          <w:shd w:val="pct15" w:color="auto" w:fill="FFFFFF"/>
          <w:lang w:eastAsia="zh-TW"/>
        </w:rPr>
        <w:t>資訊：</w:t>
      </w:r>
    </w:p>
    <w:p w:rsidR="007D2BB1" w:rsidRPr="00701852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同一</w:t>
      </w:r>
      <w:r w:rsidR="00544D80">
        <w:rPr>
          <w:rFonts w:hint="eastAsia"/>
          <w:kern w:val="2"/>
          <w:szCs w:val="24"/>
          <w:lang w:eastAsia="zh-TW"/>
        </w:rPr>
        <w:t>V001</w:t>
      </w:r>
      <w:r>
        <w:rPr>
          <w:rFonts w:hint="eastAsia"/>
          <w:kern w:val="2"/>
          <w:szCs w:val="24"/>
          <w:lang w:eastAsia="zh-TW"/>
        </w:rPr>
        <w:t>.</w:t>
      </w:r>
      <w:r w:rsidRPr="00701852">
        <w:rPr>
          <w:kern w:val="2"/>
          <w:szCs w:val="24"/>
          <w:lang w:eastAsia="zh-TW"/>
        </w:rPr>
        <w:t>受理編號視為一組：</w:t>
      </w:r>
    </w:p>
    <w:p w:rsidR="007D2BB1" w:rsidRDefault="007D2BB1" w:rsidP="007810C8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組出同一受編的</w:t>
      </w:r>
      <w:r w:rsidR="00544D80">
        <w:rPr>
          <w:rFonts w:eastAsia="細明體" w:hint="eastAsia"/>
          <w:kern w:val="2"/>
          <w:szCs w:val="24"/>
          <w:lang w:eastAsia="zh-TW"/>
        </w:rPr>
        <w:t>累計疾病日額</w:t>
      </w:r>
      <w:r>
        <w:rPr>
          <w:rFonts w:hint="eastAsia"/>
          <w:kern w:val="2"/>
          <w:szCs w:val="24"/>
          <w:lang w:eastAsia="zh-TW"/>
        </w:rPr>
        <w:t>資料：</w:t>
      </w:r>
    </w:p>
    <w:p w:rsidR="007D2BB1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這筆</w:t>
      </w:r>
      <w:r>
        <w:rPr>
          <w:rFonts w:hint="eastAsia"/>
          <w:kern w:val="2"/>
          <w:szCs w:val="24"/>
          <w:lang w:eastAsia="zh-TW"/>
        </w:rPr>
        <w:t>_</w:t>
      </w:r>
      <w:r w:rsidRPr="00701852">
        <w:rPr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前筆</w:t>
      </w:r>
      <w:r>
        <w:rPr>
          <w:rFonts w:hint="eastAsia"/>
          <w:kern w:val="2"/>
          <w:szCs w:val="24"/>
          <w:lang w:eastAsia="zh-TW"/>
        </w:rPr>
        <w:t>_</w:t>
      </w:r>
      <w:r w:rsidRPr="00701852">
        <w:rPr>
          <w:kern w:val="2"/>
          <w:szCs w:val="24"/>
          <w:lang w:eastAsia="zh-TW"/>
        </w:rPr>
        <w:t>受理編號</w:t>
      </w:r>
    </w:p>
    <w:p w:rsidR="00F05FDC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A1019">
        <w:rPr>
          <w:rFonts w:hint="eastAsia"/>
          <w:kern w:val="2"/>
          <w:szCs w:val="24"/>
          <w:lang w:eastAsia="zh-TW"/>
        </w:rPr>
        <w:t>組出</w:t>
      </w:r>
      <w:r w:rsidR="00CD7430">
        <w:rPr>
          <w:rFonts w:hint="eastAsia"/>
          <w:kern w:val="2"/>
          <w:szCs w:val="24"/>
          <w:lang w:eastAsia="zh-TW"/>
        </w:rPr>
        <w:t>異常投保動機</w:t>
      </w:r>
      <w:r w:rsidRPr="001A1019">
        <w:rPr>
          <w:rFonts w:hint="eastAsia"/>
          <w:kern w:val="2"/>
          <w:szCs w:val="24"/>
          <w:lang w:eastAsia="zh-TW"/>
        </w:rPr>
        <w:t>資料</w:t>
      </w:r>
      <w:r w:rsidRPr="003838C8">
        <w:rPr>
          <w:rFonts w:hint="eastAsia"/>
          <w:kern w:val="2"/>
          <w:szCs w:val="24"/>
          <w:lang w:eastAsia="zh-TW"/>
        </w:rPr>
        <w:t>，格式</w:t>
      </w:r>
      <w:r w:rsidR="00F05FDC">
        <w:rPr>
          <w:rFonts w:hint="eastAsia"/>
          <w:kern w:val="2"/>
          <w:szCs w:val="24"/>
          <w:lang w:eastAsia="zh-TW"/>
        </w:rPr>
        <w:t>同</w:t>
      </w:r>
      <w:r w:rsidR="00F05FDC">
        <w:rPr>
          <w:rFonts w:hint="eastAsia"/>
          <w:kern w:val="2"/>
          <w:szCs w:val="24"/>
          <w:lang w:eastAsia="zh-TW"/>
        </w:rPr>
        <w:t>DTAAV001</w:t>
      </w:r>
    </w:p>
    <w:p w:rsidR="007D2BB1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D2BB1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AA_V0Z001.doCheck()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共用</w:t>
      </w:r>
      <w:r>
        <w:rPr>
          <w:rFonts w:hint="eastAsia"/>
          <w:kern w:val="2"/>
          <w:szCs w:val="24"/>
          <w:lang w:eastAsia="zh-TW"/>
        </w:rPr>
        <w:t>)</w:t>
      </w:r>
    </w:p>
    <w:p w:rsidR="007D2BB1" w:rsidRPr="00D37952" w:rsidRDefault="007D2BB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 Unicode MS" w:hint="eastAsia"/>
        </w:rPr>
        <w:t>模型分類</w:t>
      </w:r>
      <w:r>
        <w:rPr>
          <w:rFonts w:ascii="細明體" w:eastAsia="細明體" w:hAnsi="細明體" w:cs="Arial Unicode MS" w:hint="eastAsia"/>
          <w:lang w:eastAsia="zh-TW"/>
        </w:rPr>
        <w:t xml:space="preserve"> = 傳入.種類</w:t>
      </w:r>
    </w:p>
    <w:p w:rsidR="007D2BB1" w:rsidRPr="00D37952" w:rsidRDefault="007D2BB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E4430">
        <w:rPr>
          <w:rFonts w:ascii="細明體" w:eastAsia="細明體" w:hAnsi="細明體" w:hint="eastAsia"/>
        </w:rPr>
        <w:t>因子分類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7D2BB1" w:rsidRPr="00D37952" w:rsidRDefault="007D2BB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E3237">
        <w:rPr>
          <w:rFonts w:ascii="細明體" w:eastAsia="細明體" w:hAnsi="細明體" w:hint="eastAsia"/>
          <w:lang w:eastAsia="zh-TW"/>
        </w:rPr>
        <w:t>理賠偵測</w:t>
      </w:r>
      <w:r>
        <w:rPr>
          <w:rFonts w:ascii="細明體" w:eastAsia="細明體" w:hAnsi="細明體" w:hint="eastAsia"/>
          <w:lang w:eastAsia="zh-TW"/>
        </w:rPr>
        <w:t>_</w:t>
      </w:r>
      <w:r w:rsidRPr="00927860">
        <w:rPr>
          <w:rFonts w:ascii="細明體" w:eastAsia="細明體" w:hAnsi="細明體" w:hint="eastAsia"/>
          <w:lang w:eastAsia="zh-TW"/>
        </w:rPr>
        <w:t>批次</w:t>
      </w:r>
      <w:r>
        <w:rPr>
          <w:rFonts w:ascii="細明體" w:eastAsia="細明體" w:hAnsi="細明體" w:hint="eastAsia"/>
          <w:lang w:eastAsia="zh-TW"/>
        </w:rPr>
        <w:t>規則檔=DTAAV000</w:t>
      </w:r>
    </w:p>
    <w:p w:rsidR="007D2BB1" w:rsidRDefault="00CD7430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異常投保動機</w:t>
      </w:r>
      <w:r w:rsidR="007D2BB1">
        <w:rPr>
          <w:rFonts w:ascii="細明體" w:eastAsia="細明體" w:hAnsi="細明體" w:hint="eastAsia"/>
          <w:lang w:eastAsia="zh-TW"/>
        </w:rPr>
        <w:t>檔=DTAAV</w:t>
      </w:r>
      <w:r w:rsidR="00DB5A0F">
        <w:rPr>
          <w:rFonts w:ascii="細明體" w:eastAsia="細明體" w:hAnsi="細明體" w:hint="eastAsia"/>
          <w:lang w:eastAsia="zh-TW"/>
        </w:rPr>
        <w:t>0</w:t>
      </w:r>
      <w:r w:rsidR="007D2BB1">
        <w:rPr>
          <w:rFonts w:ascii="細明體" w:eastAsia="細明體" w:hAnsi="細明體" w:hint="eastAsia"/>
          <w:lang w:eastAsia="zh-TW"/>
        </w:rPr>
        <w:t>01</w:t>
      </w:r>
    </w:p>
    <w:p w:rsidR="00D27C60" w:rsidRPr="00D37952" w:rsidRDefault="00CD7430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同業通報</w:t>
      </w:r>
      <w:r w:rsidRPr="001A1019">
        <w:rPr>
          <w:rFonts w:hint="eastAsia"/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=</w:t>
      </w:r>
      <w:r w:rsidRPr="00CD7430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DTAAVC03</w:t>
      </w:r>
    </w:p>
    <w:p w:rsidR="007D2BB1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D2280">
        <w:rPr>
          <w:rFonts w:hint="eastAsia"/>
          <w:kern w:val="2"/>
          <w:szCs w:val="24"/>
          <w:lang w:eastAsia="zh-TW"/>
        </w:rPr>
        <w:t>資料寫出</w:t>
      </w:r>
      <w:r w:rsidRPr="009D2280">
        <w:rPr>
          <w:kern w:val="2"/>
          <w:szCs w:val="24"/>
          <w:lang w:eastAsia="zh-TW"/>
        </w:rPr>
        <w:t>INSERT</w:t>
      </w:r>
      <w:r w:rsidRPr="009D2280">
        <w:rPr>
          <w:rFonts w:hint="eastAsia"/>
          <w:kern w:val="2"/>
          <w:szCs w:val="24"/>
          <w:lang w:eastAsia="zh-TW"/>
        </w:rPr>
        <w:t xml:space="preserve"> </w:t>
      </w:r>
      <w:r w:rsidRPr="009D2280">
        <w:rPr>
          <w:kern w:val="2"/>
          <w:szCs w:val="24"/>
          <w:lang w:eastAsia="zh-TW"/>
        </w:rPr>
        <w:t>DTAAV011</w:t>
      </w:r>
      <w:r w:rsidRPr="00E61EF6">
        <w:rPr>
          <w:rFonts w:hint="eastAsia"/>
          <w:kern w:val="2"/>
          <w:szCs w:val="24"/>
          <w:lang w:eastAsia="zh-TW"/>
        </w:rPr>
        <w:t>(</w:t>
      </w:r>
      <w:r w:rsidRPr="00E61EF6">
        <w:rPr>
          <w:rFonts w:hint="eastAsia"/>
          <w:kern w:val="2"/>
          <w:szCs w:val="24"/>
          <w:lang w:eastAsia="zh-TW"/>
        </w:rPr>
        <w:t>共用</w:t>
      </w:r>
      <w:r w:rsidRPr="00E61EF6">
        <w:rPr>
          <w:rFonts w:hint="eastAsia"/>
          <w:kern w:val="2"/>
          <w:szCs w:val="24"/>
          <w:lang w:eastAsia="zh-TW"/>
        </w:rPr>
        <w:t>)</w:t>
      </w:r>
    </w:p>
    <w:p w:rsidR="007D2BB1" w:rsidRPr="009D2280" w:rsidRDefault="007D2BB1" w:rsidP="007810C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9D2280">
        <w:rPr>
          <w:kern w:val="2"/>
          <w:szCs w:val="24"/>
          <w:lang w:eastAsia="zh-TW"/>
        </w:rPr>
        <w:t>格式如下：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2"/>
        <w:gridCol w:w="1821"/>
      </w:tblGrid>
      <w:tr w:rsidR="007D2BB1" w:rsidRPr="00701852" w:rsidTr="00C95A88">
        <w:tc>
          <w:tcPr>
            <w:tcW w:w="1596" w:type="dxa"/>
            <w:shd w:val="clear" w:color="auto" w:fill="C0C0C0"/>
          </w:tcPr>
          <w:p w:rsidR="007D2BB1" w:rsidRPr="00701852" w:rsidRDefault="007D2BB1" w:rsidP="00C95A8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02" w:type="dxa"/>
            <w:shd w:val="clear" w:color="auto" w:fill="C0C0C0"/>
          </w:tcPr>
          <w:p w:rsidR="007D2BB1" w:rsidRPr="00701852" w:rsidRDefault="007D2BB1" w:rsidP="00C95A8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21" w:type="dxa"/>
            <w:shd w:val="clear" w:color="auto" w:fill="C0C0C0"/>
          </w:tcPr>
          <w:p w:rsidR="007D2BB1" w:rsidRPr="00701852" w:rsidRDefault="007D2BB1" w:rsidP="00C95A8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2302" w:type="dxa"/>
          </w:tcPr>
          <w:p w:rsidR="007D2BB1" w:rsidRPr="00E61EF6" w:rsidRDefault="007D2BB1" w:rsidP="00C95A88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/>
                <w:sz w:val="20"/>
              </w:rPr>
              <w:t>受理編號</w:t>
            </w:r>
          </w:p>
        </w:tc>
        <w:tc>
          <w:tcPr>
            <w:tcW w:w="1821" w:type="dxa"/>
          </w:tcPr>
          <w:p w:rsidR="007D2BB1" w:rsidRPr="00824F77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2302" w:type="dxa"/>
          </w:tcPr>
          <w:p w:rsidR="007D2BB1" w:rsidRPr="00E61EF6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事故者</w:t>
            </w:r>
            <w:r w:rsidRPr="00701852">
              <w:rPr>
                <w:rFonts w:eastAsia="細明體"/>
                <w:sz w:val="20"/>
              </w:rPr>
              <w:t>ID</w:t>
            </w:r>
          </w:p>
        </w:tc>
        <w:tc>
          <w:tcPr>
            <w:tcW w:w="1821" w:type="dxa"/>
          </w:tcPr>
          <w:p w:rsidR="007D2BB1" w:rsidRPr="00824F77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模型分類</w:t>
            </w:r>
          </w:p>
        </w:tc>
        <w:tc>
          <w:tcPr>
            <w:tcW w:w="2302" w:type="dxa"/>
          </w:tcPr>
          <w:p w:rsidR="007D2BB1" w:rsidRPr="00E61EF6" w:rsidRDefault="007D2BB1" w:rsidP="00C95A88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傳入</w:t>
            </w:r>
            <w:r w:rsidRPr="00E61EF6">
              <w:rPr>
                <w:rFonts w:eastAsia="細明體" w:hint="eastAsia"/>
                <w:sz w:val="20"/>
              </w:rPr>
              <w:t>.</w:t>
            </w:r>
            <w:r w:rsidRPr="00E61EF6">
              <w:rPr>
                <w:rFonts w:eastAsia="細明體" w:hint="eastAsia"/>
                <w:sz w:val="20"/>
              </w:rPr>
              <w:t>種類</w:t>
            </w:r>
          </w:p>
        </w:tc>
        <w:tc>
          <w:tcPr>
            <w:tcW w:w="1821" w:type="dxa"/>
          </w:tcPr>
          <w:p w:rsidR="007D2BB1" w:rsidRPr="00701852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2302" w:type="dxa"/>
          </w:tcPr>
          <w:p w:rsidR="007D2BB1" w:rsidRPr="00E61EF6" w:rsidRDefault="007D2BB1" w:rsidP="00C95A88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AA_V0Z001.</w:t>
            </w:r>
            <w:r w:rsidRPr="00701852">
              <w:rPr>
                <w:rFonts w:eastAsia="細明體"/>
                <w:sz w:val="20"/>
              </w:rPr>
              <w:t>因子代碼</w:t>
            </w:r>
          </w:p>
        </w:tc>
        <w:tc>
          <w:tcPr>
            <w:tcW w:w="1821" w:type="dxa"/>
          </w:tcPr>
          <w:p w:rsidR="007D2BB1" w:rsidRPr="00701852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代碼數值</w:t>
            </w:r>
          </w:p>
        </w:tc>
        <w:tc>
          <w:tcPr>
            <w:tcW w:w="2302" w:type="dxa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AA_V0Z001.</w:t>
            </w:r>
            <w:r>
              <w:rPr>
                <w:rFonts w:eastAsia="細明體" w:hint="eastAsia"/>
                <w:sz w:val="20"/>
              </w:rPr>
              <w:t>計算結果</w:t>
            </w:r>
          </w:p>
        </w:tc>
        <w:tc>
          <w:tcPr>
            <w:tcW w:w="1821" w:type="dxa"/>
          </w:tcPr>
          <w:p w:rsidR="007D2BB1" w:rsidRPr="00701852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701852">
              <w:rPr>
                <w:rFonts w:eastAsia="細明體"/>
                <w:sz w:val="20"/>
              </w:rPr>
              <w:t>評分明細資料</w:t>
            </w:r>
          </w:p>
        </w:tc>
        <w:tc>
          <w:tcPr>
            <w:tcW w:w="2302" w:type="dxa"/>
          </w:tcPr>
          <w:p w:rsidR="007D2BB1" w:rsidRPr="00E61EF6" w:rsidRDefault="007D2BB1" w:rsidP="00C95A88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 w:hint="eastAsia"/>
                <w:sz w:val="20"/>
              </w:rPr>
              <w:t>AA_V0Z001.</w:t>
            </w:r>
            <w:r w:rsidRPr="00701852">
              <w:rPr>
                <w:rFonts w:eastAsia="細明體"/>
                <w:sz w:val="20"/>
              </w:rPr>
              <w:t>明細</w:t>
            </w:r>
          </w:p>
        </w:tc>
        <w:tc>
          <w:tcPr>
            <w:tcW w:w="1821" w:type="dxa"/>
          </w:tcPr>
          <w:p w:rsidR="007D2BB1" w:rsidRPr="00701852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caps/>
                <w:sz w:val="20"/>
              </w:rPr>
            </w:pPr>
            <w:r w:rsidRPr="00701852">
              <w:rPr>
                <w:rFonts w:eastAsia="細明體"/>
                <w:caps/>
                <w:sz w:val="20"/>
              </w:rPr>
              <w:t>資料更新時間</w:t>
            </w:r>
          </w:p>
        </w:tc>
        <w:tc>
          <w:tcPr>
            <w:tcW w:w="2302" w:type="dxa"/>
            <w:vAlign w:val="bottom"/>
          </w:tcPr>
          <w:p w:rsidR="007D2BB1" w:rsidRPr="00E61EF6" w:rsidRDefault="007D2BB1" w:rsidP="00C95A88">
            <w:pPr>
              <w:rPr>
                <w:rFonts w:eastAsia="細明體"/>
                <w:sz w:val="20"/>
              </w:rPr>
            </w:pPr>
            <w:r w:rsidRPr="00E61EF6">
              <w:rPr>
                <w:rFonts w:eastAsia="細明體"/>
                <w:sz w:val="20"/>
              </w:rPr>
              <w:t>今天日期時間</w:t>
            </w:r>
          </w:p>
        </w:tc>
        <w:tc>
          <w:tcPr>
            <w:tcW w:w="1821" w:type="dxa"/>
          </w:tcPr>
          <w:p w:rsidR="007D2BB1" w:rsidRPr="00701852" w:rsidRDefault="007D2BB1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7D2BB1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組出經手人統計資料，格式同</w:t>
      </w:r>
      <w:r w:rsidR="00CB6AEF">
        <w:rPr>
          <w:rFonts w:hint="eastAsia"/>
          <w:kern w:val="2"/>
          <w:szCs w:val="24"/>
          <w:lang w:eastAsia="zh-TW"/>
        </w:rPr>
        <w:t>DTAAV001</w:t>
      </w:r>
    </w:p>
    <w:p w:rsidR="00446BC6" w:rsidRPr="007766B6" w:rsidRDefault="00446BC6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A1019">
        <w:rPr>
          <w:rFonts w:hint="eastAsia"/>
          <w:kern w:val="2"/>
          <w:szCs w:val="24"/>
          <w:lang w:eastAsia="zh-TW"/>
        </w:rPr>
        <w:t>組出</w:t>
      </w:r>
      <w:r>
        <w:rPr>
          <w:rFonts w:eastAsia="細明體" w:hint="eastAsia"/>
          <w:kern w:val="2"/>
          <w:szCs w:val="24"/>
          <w:lang w:eastAsia="zh-TW"/>
        </w:rPr>
        <w:t>同業通報</w:t>
      </w:r>
      <w:r w:rsidRPr="001A1019">
        <w:rPr>
          <w:rFonts w:hint="eastAsia"/>
          <w:kern w:val="2"/>
          <w:szCs w:val="24"/>
          <w:lang w:eastAsia="zh-TW"/>
        </w:rPr>
        <w:t>資料</w:t>
      </w:r>
      <w:r w:rsidRPr="003838C8">
        <w:rPr>
          <w:rFonts w:hint="eastAsia"/>
          <w:kern w:val="2"/>
          <w:szCs w:val="24"/>
          <w:lang w:eastAsia="zh-TW"/>
        </w:rPr>
        <w:t>，格式</w:t>
      </w:r>
      <w:r>
        <w:rPr>
          <w:rFonts w:hint="eastAsia"/>
          <w:kern w:val="2"/>
          <w:szCs w:val="24"/>
          <w:lang w:eastAsia="zh-TW"/>
        </w:rPr>
        <w:t>同</w:t>
      </w:r>
      <w:r>
        <w:rPr>
          <w:rFonts w:hint="eastAsia"/>
          <w:kern w:val="2"/>
          <w:szCs w:val="24"/>
          <w:lang w:eastAsia="zh-TW"/>
        </w:rPr>
        <w:t>DTAAVC03</w:t>
      </w:r>
      <w:r w:rsidR="00CB6AEF">
        <w:rPr>
          <w:rFonts w:hint="eastAsia"/>
          <w:kern w:val="2"/>
          <w:szCs w:val="24"/>
          <w:lang w:eastAsia="zh-TW"/>
        </w:rPr>
        <w:t>(1</w:t>
      </w:r>
      <w:r w:rsidR="00CB6AEF">
        <w:rPr>
          <w:rFonts w:hint="eastAsia"/>
          <w:kern w:val="2"/>
          <w:szCs w:val="24"/>
          <w:lang w:eastAsia="zh-TW"/>
        </w:rPr>
        <w:t>組產生一筆即可</w:t>
      </w:r>
      <w:r w:rsidR="00CB6AEF">
        <w:rPr>
          <w:rFonts w:hint="eastAsia"/>
          <w:kern w:val="2"/>
          <w:szCs w:val="24"/>
          <w:lang w:eastAsia="zh-TW"/>
        </w:rPr>
        <w:t>)</w:t>
      </w:r>
    </w:p>
    <w:p w:rsidR="007D2BB1" w:rsidRDefault="007D2BB1" w:rsidP="007810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  <w:r w:rsidRPr="00E230E6">
        <w:rPr>
          <w:rFonts w:hint="eastAsia"/>
          <w:kern w:val="2"/>
          <w:szCs w:val="24"/>
          <w:lang w:eastAsia="zh-TW"/>
        </w:rPr>
        <w:t>，需回壓線上計算檔：</w:t>
      </w:r>
    </w:p>
    <w:p w:rsidR="007D2BB1" w:rsidRDefault="007D2BB1" w:rsidP="00145F0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 xml:space="preserve">IF </w:t>
      </w:r>
      <w:r w:rsidRPr="00E230E6">
        <w:rPr>
          <w:rFonts w:hint="eastAsia"/>
          <w:kern w:val="2"/>
          <w:szCs w:val="24"/>
          <w:lang w:eastAsia="zh-TW"/>
        </w:rPr>
        <w:t>輸入</w:t>
      </w:r>
      <w:r w:rsidRPr="00E230E6">
        <w:rPr>
          <w:rFonts w:hint="eastAsia"/>
          <w:kern w:val="2"/>
          <w:szCs w:val="24"/>
          <w:lang w:eastAsia="zh-TW"/>
        </w:rPr>
        <w:t>.</w:t>
      </w:r>
      <w:r w:rsidRPr="00E230E6">
        <w:rPr>
          <w:rFonts w:hint="eastAsia"/>
          <w:kern w:val="2"/>
          <w:szCs w:val="24"/>
          <w:lang w:eastAsia="zh-TW"/>
        </w:rPr>
        <w:t>整批或當日件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ins w:id="151" w:author="FIS" w:date="2014-06-09T09:14:00Z">
        <w:r w:rsidR="00145F03" w:rsidRPr="00145F03">
          <w:rPr>
            <w:rFonts w:hint="eastAsia"/>
            <w:kern w:val="2"/>
            <w:szCs w:val="24"/>
            <w:lang w:eastAsia="zh-TW"/>
          </w:rPr>
          <w:t>IN (</w:t>
        </w:r>
        <w:r w:rsidR="00145F03" w:rsidRPr="00145F03">
          <w:rPr>
            <w:rFonts w:hint="eastAsia"/>
            <w:kern w:val="2"/>
            <w:szCs w:val="24"/>
            <w:lang w:eastAsia="zh-TW"/>
          </w:rPr>
          <w:t>‘</w:t>
        </w:r>
        <w:r w:rsidR="00145F03" w:rsidRPr="00145F03">
          <w:rPr>
            <w:rFonts w:hint="eastAsia"/>
            <w:kern w:val="2"/>
            <w:szCs w:val="24"/>
            <w:lang w:eastAsia="zh-TW"/>
          </w:rPr>
          <w:t>N</w:t>
        </w:r>
        <w:r w:rsidR="00145F03" w:rsidRPr="00145F03">
          <w:rPr>
            <w:rFonts w:hint="eastAsia"/>
            <w:kern w:val="2"/>
            <w:szCs w:val="24"/>
            <w:lang w:eastAsia="zh-TW"/>
          </w:rPr>
          <w:t>’</w:t>
        </w:r>
        <w:r w:rsidR="00145F03" w:rsidRPr="00145F03">
          <w:rPr>
            <w:rFonts w:hint="eastAsia"/>
            <w:kern w:val="2"/>
            <w:szCs w:val="24"/>
            <w:lang w:eastAsia="zh-TW"/>
          </w:rPr>
          <w:t>,</w:t>
        </w:r>
        <w:r w:rsidR="00145F03" w:rsidRPr="00145F03">
          <w:rPr>
            <w:rFonts w:hint="eastAsia"/>
            <w:kern w:val="2"/>
            <w:szCs w:val="24"/>
            <w:lang w:eastAsia="zh-TW"/>
          </w:rPr>
          <w:t>’</w:t>
        </w:r>
        <w:r w:rsidR="00145F03" w:rsidRPr="00145F03">
          <w:rPr>
            <w:rFonts w:hint="eastAsia"/>
            <w:kern w:val="2"/>
            <w:szCs w:val="24"/>
            <w:lang w:eastAsia="zh-TW"/>
          </w:rPr>
          <w:t>3</w:t>
        </w:r>
        <w:r w:rsidR="00145F03" w:rsidRPr="00145F03">
          <w:rPr>
            <w:rFonts w:hint="eastAsia"/>
            <w:kern w:val="2"/>
            <w:szCs w:val="24"/>
            <w:lang w:eastAsia="zh-TW"/>
          </w:rPr>
          <w:t>’</w:t>
        </w:r>
        <w:r w:rsidR="00145F03" w:rsidRPr="00145F03">
          <w:rPr>
            <w:rFonts w:hint="eastAsia"/>
            <w:kern w:val="2"/>
            <w:szCs w:val="24"/>
            <w:lang w:eastAsia="zh-TW"/>
          </w:rPr>
          <w:t>) (</w:t>
        </w:r>
        <w:r w:rsidR="00145F03" w:rsidRPr="00145F03">
          <w:rPr>
            <w:rFonts w:hint="eastAsia"/>
            <w:kern w:val="2"/>
            <w:szCs w:val="24"/>
            <w:lang w:eastAsia="zh-TW"/>
          </w:rPr>
          <w:t>線上即時、</w:t>
        </w:r>
        <w:r w:rsidR="00145F03" w:rsidRPr="00145F03">
          <w:rPr>
            <w:rFonts w:hint="eastAsia"/>
            <w:kern w:val="2"/>
            <w:szCs w:val="24"/>
            <w:lang w:eastAsia="zh-TW"/>
          </w:rPr>
          <w:t>3</w:t>
        </w:r>
        <w:r w:rsidR="00145F03" w:rsidRPr="00145F03">
          <w:rPr>
            <w:rFonts w:hint="eastAsia"/>
            <w:kern w:val="2"/>
            <w:szCs w:val="24"/>
            <w:lang w:eastAsia="zh-TW"/>
          </w:rPr>
          <w:t>登件</w:t>
        </w:r>
      </w:ins>
      <w:del w:id="152" w:author="FIS" w:date="2014-06-09T09:14:00Z">
        <w:r w:rsidRPr="00E230E6" w:rsidDel="00145F03">
          <w:rPr>
            <w:rFonts w:hint="eastAsia"/>
            <w:kern w:val="2"/>
            <w:szCs w:val="24"/>
            <w:lang w:eastAsia="zh-TW"/>
          </w:rPr>
          <w:delText xml:space="preserve">= </w:delText>
        </w:r>
        <w:r w:rsidRPr="00E230E6" w:rsidDel="00145F03">
          <w:rPr>
            <w:rFonts w:hint="eastAsia"/>
            <w:kern w:val="2"/>
            <w:szCs w:val="24"/>
            <w:lang w:eastAsia="zh-TW"/>
          </w:rPr>
          <w:delText>‘</w:delText>
        </w:r>
        <w:r w:rsidRPr="00E230E6" w:rsidDel="00145F03">
          <w:rPr>
            <w:rFonts w:hint="eastAsia"/>
            <w:kern w:val="2"/>
            <w:szCs w:val="24"/>
            <w:lang w:eastAsia="zh-TW"/>
          </w:rPr>
          <w:delText>N</w:delText>
        </w:r>
        <w:r w:rsidRPr="00E230E6" w:rsidDel="00145F03">
          <w:rPr>
            <w:rFonts w:hint="eastAsia"/>
            <w:kern w:val="2"/>
            <w:szCs w:val="24"/>
            <w:lang w:eastAsia="zh-TW"/>
          </w:rPr>
          <w:delText>’</w:delText>
        </w:r>
        <w:r w:rsidRPr="00E230E6" w:rsidDel="00145F03">
          <w:rPr>
            <w:rFonts w:hint="eastAsia"/>
            <w:kern w:val="2"/>
            <w:szCs w:val="24"/>
            <w:lang w:eastAsia="zh-TW"/>
          </w:rPr>
          <w:delText>(</w:delText>
        </w:r>
        <w:r w:rsidRPr="00E230E6" w:rsidDel="00145F03">
          <w:rPr>
            <w:rFonts w:hint="eastAsia"/>
            <w:kern w:val="2"/>
            <w:szCs w:val="24"/>
            <w:lang w:eastAsia="zh-TW"/>
          </w:rPr>
          <w:delText>線上即時</w:delText>
        </w:r>
      </w:del>
      <w:r w:rsidRPr="00E230E6">
        <w:rPr>
          <w:rFonts w:hint="eastAsia"/>
          <w:kern w:val="2"/>
          <w:szCs w:val="24"/>
          <w:lang w:eastAsia="zh-TW"/>
        </w:rPr>
        <w:t xml:space="preserve">) AND </w:t>
      </w:r>
      <w:r w:rsidRPr="00E230E6">
        <w:rPr>
          <w:rFonts w:hint="eastAsia"/>
          <w:kern w:val="2"/>
          <w:szCs w:val="24"/>
          <w:lang w:eastAsia="zh-TW"/>
        </w:rPr>
        <w:t>發生錯誤</w:t>
      </w:r>
      <w:r w:rsidRPr="00E230E6">
        <w:rPr>
          <w:rFonts w:hint="eastAsia"/>
          <w:kern w:val="2"/>
          <w:szCs w:val="24"/>
          <w:lang w:eastAsia="zh-TW"/>
        </w:rPr>
        <w:t>(EXCEPTION)</w:t>
      </w:r>
    </w:p>
    <w:p w:rsidR="007D2BB1" w:rsidRDefault="007D2BB1" w:rsidP="007810C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CALL AA_V1Z007.uptDTAAV014()</w:t>
      </w:r>
      <w:r w:rsidRPr="00E230E6">
        <w:rPr>
          <w:rFonts w:hint="eastAsia"/>
          <w:kern w:val="2"/>
          <w:szCs w:val="24"/>
          <w:lang w:eastAsia="zh-TW"/>
        </w:rPr>
        <w:t>：</w:t>
      </w:r>
      <w:r w:rsidRPr="00E230E6">
        <w:rPr>
          <w:rFonts w:hint="eastAsia"/>
          <w:kern w:val="2"/>
          <w:szCs w:val="24"/>
          <w:lang w:eastAsia="zh-TW"/>
        </w:rPr>
        <w:t>(</w:t>
      </w:r>
      <w:r w:rsidRPr="00E230E6">
        <w:rPr>
          <w:rFonts w:hint="eastAsia"/>
          <w:kern w:val="2"/>
          <w:szCs w:val="24"/>
          <w:lang w:eastAsia="zh-TW"/>
        </w:rPr>
        <w:t>更新理賠偵測線上計算檔資料</w:t>
      </w:r>
      <w:r w:rsidRPr="00E230E6">
        <w:rPr>
          <w:rFonts w:hint="eastAsia"/>
          <w:kern w:val="2"/>
          <w:szCs w:val="24"/>
          <w:lang w:eastAsia="zh-TW"/>
        </w:rPr>
        <w:t>)</w:t>
      </w:r>
    </w:p>
    <w:p w:rsidR="007D2BB1" w:rsidRDefault="007D2BB1" w:rsidP="007810C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E230E6">
        <w:rPr>
          <w:rFonts w:hint="eastAsia"/>
          <w:kern w:val="2"/>
          <w:szCs w:val="24"/>
          <w:lang w:eastAsia="zh-TW"/>
        </w:rPr>
        <w:t>傳入</w:t>
      </w:r>
      <w:r w:rsidRPr="00E230E6">
        <w:rPr>
          <w:rFonts w:hint="eastAsia"/>
          <w:kern w:val="2"/>
          <w:szCs w:val="24"/>
          <w:lang w:eastAsia="zh-TW"/>
        </w:rPr>
        <w:t xml:space="preserve"> </w:t>
      </w:r>
      <w:r w:rsidRPr="00E230E6">
        <w:rPr>
          <w:rFonts w:hint="eastAsia"/>
          <w:kern w:val="2"/>
          <w:szCs w:val="24"/>
          <w:lang w:eastAsia="zh-TW"/>
        </w:rPr>
        <w:t>線上計算檔資料</w:t>
      </w:r>
      <w:r w:rsidRPr="00E230E6">
        <w:rPr>
          <w:rFonts w:hint="eastAsia"/>
          <w:kern w:val="2"/>
          <w:szCs w:val="24"/>
          <w:lang w:eastAsia="zh-TW"/>
        </w:rPr>
        <w:t>(DTAAV014)</w:t>
      </w: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967"/>
        <w:gridCol w:w="2157"/>
      </w:tblGrid>
      <w:tr w:rsidR="007D2BB1" w:rsidRPr="00701852" w:rsidTr="00C95A88">
        <w:tc>
          <w:tcPr>
            <w:tcW w:w="1596" w:type="dxa"/>
            <w:shd w:val="clear" w:color="auto" w:fill="C0C0C0"/>
          </w:tcPr>
          <w:p w:rsidR="007D2BB1" w:rsidRPr="00701852" w:rsidRDefault="007D2BB1" w:rsidP="00C95A8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67" w:type="dxa"/>
            <w:shd w:val="clear" w:color="auto" w:fill="C0C0C0"/>
          </w:tcPr>
          <w:p w:rsidR="007D2BB1" w:rsidRPr="00701852" w:rsidRDefault="007D2BB1" w:rsidP="00C95A8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157" w:type="dxa"/>
            <w:shd w:val="clear" w:color="auto" w:fill="C0C0C0"/>
          </w:tcPr>
          <w:p w:rsidR="007D2BB1" w:rsidRPr="00701852" w:rsidRDefault="007D2BB1" w:rsidP="00C95A88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 w:rsidRPr="0037028C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67" w:type="dxa"/>
          </w:tcPr>
          <w:p w:rsidR="007D2BB1" w:rsidRPr="00701852" w:rsidRDefault="007D2BB1" w:rsidP="00C95A88">
            <w:pPr>
              <w:pStyle w:val="af"/>
              <w:ind w:leftChars="-6" w:left="-14"/>
              <w:rPr>
                <w:szCs w:val="24"/>
              </w:rPr>
            </w:pPr>
            <w:r w:rsidRPr="00701852">
              <w:rPr>
                <w:szCs w:val="24"/>
              </w:rPr>
              <w:t>受理編號</w:t>
            </w:r>
          </w:p>
        </w:tc>
        <w:tc>
          <w:tcPr>
            <w:tcW w:w="2157" w:type="dxa"/>
          </w:tcPr>
          <w:p w:rsidR="007D2BB1" w:rsidRPr="00824F77" w:rsidRDefault="007D2BB1" w:rsidP="00C95A8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7D2BB1" w:rsidRPr="00701852" w:rsidTr="00C95A88">
        <w:tc>
          <w:tcPr>
            <w:tcW w:w="1596" w:type="dxa"/>
            <w:shd w:val="clear" w:color="auto" w:fill="FFFF99"/>
            <w:vAlign w:val="center"/>
          </w:tcPr>
          <w:p w:rsidR="007D2BB1" w:rsidRPr="00701852" w:rsidRDefault="007D2BB1" w:rsidP="00C95A88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967" w:type="dxa"/>
          </w:tcPr>
          <w:p w:rsidR="007D2BB1" w:rsidRPr="00701852" w:rsidRDefault="007D2BB1" w:rsidP="00C95A88">
            <w:pPr>
              <w:pStyle w:val="af"/>
              <w:ind w:leftChars="-6" w:left="-14"/>
              <w:rPr>
                <w:szCs w:val="24"/>
              </w:rPr>
            </w:pPr>
            <w:r w:rsidRPr="00E61EF6">
              <w:rPr>
                <w:rFonts w:eastAsia="細明體" w:hint="eastAsia"/>
                <w:sz w:val="20"/>
                <w:szCs w:val="24"/>
              </w:rPr>
              <w:t>傳入</w:t>
            </w:r>
            <w:r w:rsidRPr="00E61EF6">
              <w:rPr>
                <w:rFonts w:eastAsia="細明體" w:hint="eastAsia"/>
                <w:sz w:val="20"/>
                <w:szCs w:val="24"/>
              </w:rPr>
              <w:t>.</w:t>
            </w:r>
            <w:r w:rsidRPr="00E61EF6">
              <w:rPr>
                <w:rFonts w:eastAsia="細明體" w:hint="eastAsia"/>
                <w:sz w:val="20"/>
                <w:szCs w:val="24"/>
              </w:rPr>
              <w:t>種類</w:t>
            </w:r>
          </w:p>
        </w:tc>
        <w:tc>
          <w:tcPr>
            <w:tcW w:w="2157" w:type="dxa"/>
          </w:tcPr>
          <w:p w:rsidR="007D2BB1" w:rsidRPr="00824F77" w:rsidRDefault="007D2BB1" w:rsidP="00C95A88">
            <w:pPr>
              <w:rPr>
                <w:rFonts w:eastAsia="標楷體"/>
                <w:sz w:val="20"/>
                <w:szCs w:val="20"/>
              </w:rPr>
            </w:pPr>
            <w:r w:rsidRPr="00BB0156">
              <w:rPr>
                <w:rFonts w:eastAsia="標楷體" w:hint="eastAsia"/>
                <w:sz w:val="20"/>
                <w:szCs w:val="20"/>
              </w:rPr>
              <w:t>DTAAV014</w:t>
            </w:r>
          </w:p>
        </w:tc>
      </w:tr>
      <w:tr w:rsidR="00145F03" w:rsidRPr="00701852" w:rsidTr="00C95A88">
        <w:trPr>
          <w:ins w:id="153" w:author="FIS" w:date="2014-06-09T09:14:00Z"/>
        </w:trPr>
        <w:tc>
          <w:tcPr>
            <w:tcW w:w="1596" w:type="dxa"/>
            <w:shd w:val="clear" w:color="auto" w:fill="FFFF99"/>
            <w:vAlign w:val="center"/>
          </w:tcPr>
          <w:p w:rsidR="00145F03" w:rsidRDefault="00145F03" w:rsidP="00C95A88">
            <w:pPr>
              <w:rPr>
                <w:ins w:id="154" w:author="FIS" w:date="2014-06-09T09:14:00Z"/>
                <w:rFonts w:ascii="細明體" w:eastAsia="細明體" w:hAnsi="細明體" w:cs="Arial Unicode MS" w:hint="eastAsia"/>
                <w:sz w:val="20"/>
              </w:rPr>
            </w:pPr>
            <w:ins w:id="155" w:author="FIS" w:date="2014-06-09T09:14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967" w:type="dxa"/>
          </w:tcPr>
          <w:p w:rsidR="00145F03" w:rsidRPr="00E61EF6" w:rsidRDefault="00145F03" w:rsidP="00C95A88">
            <w:pPr>
              <w:pStyle w:val="af"/>
              <w:ind w:leftChars="-6" w:left="-14"/>
              <w:rPr>
                <w:ins w:id="156" w:author="FIS" w:date="2014-06-09T09:14:00Z"/>
                <w:rFonts w:eastAsia="細明體" w:hint="eastAsia"/>
                <w:sz w:val="20"/>
                <w:szCs w:val="24"/>
              </w:rPr>
            </w:pPr>
            <w:ins w:id="157" w:author="FIS" w:date="2014-06-09T09:14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145F03" w:rsidRPr="00BB0156" w:rsidRDefault="00145F03" w:rsidP="00C95A88">
            <w:pPr>
              <w:rPr>
                <w:ins w:id="158" w:author="FIS" w:date="2014-06-09T09:14:00Z"/>
                <w:rFonts w:eastAsia="標楷體" w:hint="eastAsia"/>
                <w:sz w:val="20"/>
                <w:szCs w:val="20"/>
              </w:rPr>
            </w:pPr>
            <w:ins w:id="159" w:author="FIS" w:date="2014-06-09T09:14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145F03" w:rsidRPr="00701852" w:rsidTr="00C95A88">
        <w:tc>
          <w:tcPr>
            <w:tcW w:w="1596" w:type="dxa"/>
            <w:shd w:val="clear" w:color="auto" w:fill="FFFF99"/>
            <w:vAlign w:val="center"/>
          </w:tcPr>
          <w:p w:rsidR="00145F03" w:rsidRPr="00701852" w:rsidRDefault="00145F03" w:rsidP="00C95A88">
            <w:pPr>
              <w:rPr>
                <w:rFonts w:eastAsia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錯誤訊息</w:t>
            </w:r>
          </w:p>
        </w:tc>
        <w:tc>
          <w:tcPr>
            <w:tcW w:w="1967" w:type="dxa"/>
          </w:tcPr>
          <w:p w:rsidR="00145F03" w:rsidRPr="00701852" w:rsidRDefault="00145F03" w:rsidP="00C95A88">
            <w:pPr>
              <w:pStyle w:val="af"/>
              <w:ind w:leftChars="-6" w:left="-14"/>
              <w:rPr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AAV0_B011</w:t>
            </w:r>
            <w:r>
              <w:rPr>
                <w:szCs w:val="24"/>
              </w:rPr>
              <w:t>’</w:t>
            </w:r>
            <w:r>
              <w:rPr>
                <w:rFonts w:hint="eastAsia"/>
                <w:szCs w:val="24"/>
              </w:rPr>
              <w:t>+</w:t>
            </w:r>
            <w:r>
              <w:rPr>
                <w:rFonts w:hint="eastAsia"/>
                <w:szCs w:val="24"/>
              </w:rPr>
              <w:t>錯誤訊息</w:t>
            </w:r>
          </w:p>
        </w:tc>
        <w:tc>
          <w:tcPr>
            <w:tcW w:w="2157" w:type="dxa"/>
          </w:tcPr>
          <w:p w:rsidR="00145F03" w:rsidRPr="00701852" w:rsidRDefault="00145F03" w:rsidP="00C95A88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D65412" w:rsidRPr="00701852" w:rsidRDefault="00D65412" w:rsidP="00D654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ins w:id="160" w:author="FIS" w:date="2014-06-09T09:15:00Z"/>
          <w:rFonts w:eastAsia="細明體"/>
          <w:kern w:val="2"/>
          <w:szCs w:val="24"/>
          <w:lang w:eastAsia="zh-TW"/>
        </w:rPr>
        <w:pPrChange w:id="161" w:author="FIS" w:date="2014-06-09T09:15:00Z">
          <w:pPr>
            <w:pStyle w:val="Tabletext"/>
            <w:keepLines w:val="0"/>
            <w:numPr>
              <w:ilvl w:val="1"/>
              <w:numId w:val="3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62" w:author="FIS" w:date="2014-06-09T09:15:00Z">
        <w:r w:rsidRPr="00701852">
          <w:rPr>
            <w:rFonts w:eastAsia="細明體"/>
            <w:kern w:val="2"/>
            <w:szCs w:val="24"/>
            <w:lang w:eastAsia="zh-TW"/>
          </w:rPr>
          <w:t>產生</w:t>
        </w:r>
        <w:r>
          <w:rPr>
            <w:rFonts w:eastAsia="細明體" w:hint="eastAsia"/>
            <w:kern w:val="2"/>
            <w:szCs w:val="24"/>
            <w:lang w:eastAsia="zh-TW"/>
          </w:rPr>
          <w:t>交查後拒賠</w:t>
        </w:r>
        <w:r>
          <w:rPr>
            <w:rFonts w:eastAsia="細明體" w:hint="eastAsia"/>
            <w:kern w:val="2"/>
            <w:szCs w:val="24"/>
            <w:lang w:eastAsia="zh-TW"/>
          </w:rPr>
          <w:t>(</w:t>
        </w:r>
        <w:r w:rsidR="00BA32A7">
          <w:rPr>
            <w:rFonts w:eastAsia="細明體" w:hint="eastAsia"/>
            <w:kern w:val="2"/>
            <w:szCs w:val="24"/>
            <w:lang w:eastAsia="zh-TW"/>
          </w:rPr>
          <w:t>B11/B12/B13</w:t>
        </w:r>
        <w:r>
          <w:rPr>
            <w:rFonts w:eastAsia="細明體" w:hint="eastAsia"/>
            <w:kern w:val="2"/>
            <w:szCs w:val="24"/>
            <w:lang w:eastAsia="zh-TW"/>
          </w:rPr>
          <w:t>)</w:t>
        </w:r>
        <w:r w:rsidRPr="00701852">
          <w:rPr>
            <w:rFonts w:eastAsia="細明體"/>
            <w:kern w:val="2"/>
            <w:szCs w:val="24"/>
            <w:lang w:eastAsia="zh-TW"/>
          </w:rPr>
          <w:t>：</w:t>
        </w:r>
        <w:r w:rsidRPr="00701852">
          <w:rPr>
            <w:rFonts w:eastAsia="細明體"/>
            <w:kern w:val="2"/>
            <w:szCs w:val="24"/>
            <w:lang w:eastAsia="zh-TW"/>
          </w:rPr>
          <w:t>(</w:t>
        </w:r>
        <w:r w:rsidRPr="00701852">
          <w:rPr>
            <w:rFonts w:eastAsia="細明體"/>
            <w:kern w:val="2"/>
            <w:szCs w:val="24"/>
            <w:lang w:eastAsia="zh-TW"/>
          </w:rPr>
          <w:t>獨立為一個</w:t>
        </w:r>
        <w:r w:rsidRPr="00701852">
          <w:rPr>
            <w:rFonts w:eastAsia="細明體"/>
            <w:kern w:val="2"/>
            <w:szCs w:val="24"/>
            <w:lang w:eastAsia="zh-TW"/>
          </w:rPr>
          <w:t>METHOD)</w:t>
        </w:r>
      </w:ins>
    </w:p>
    <w:p w:rsidR="00D65412" w:rsidRPr="00B61D1F" w:rsidRDefault="00D65412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163" w:author="FIS" w:date="2014-06-09T09:15:00Z"/>
          <w:rFonts w:eastAsia="細明體" w:hint="eastAsia"/>
          <w:kern w:val="2"/>
          <w:szCs w:val="24"/>
          <w:lang w:eastAsia="zh-TW"/>
        </w:rPr>
        <w:pPrChange w:id="164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65" w:author="FIS" w:date="2014-06-09T09:15:00Z">
        <w:r w:rsidRPr="00701852">
          <w:rPr>
            <w:rFonts w:eastAsia="細明體"/>
            <w:kern w:val="2"/>
            <w:szCs w:val="24"/>
            <w:lang w:eastAsia="zh-TW"/>
          </w:rPr>
          <w:t xml:space="preserve">IF </w:t>
        </w:r>
        <w:r w:rsidRPr="00701852">
          <w:rPr>
            <w:rFonts w:eastAsia="細明體"/>
            <w:kern w:val="2"/>
            <w:szCs w:val="24"/>
            <w:lang w:eastAsia="zh-TW"/>
          </w:rPr>
          <w:t>輸入</w:t>
        </w:r>
        <w:r w:rsidRPr="00701852">
          <w:rPr>
            <w:rFonts w:eastAsia="細明體"/>
            <w:kern w:val="2"/>
            <w:szCs w:val="24"/>
            <w:lang w:eastAsia="zh-TW"/>
          </w:rPr>
          <w:t>.</w:t>
        </w:r>
        <w:r w:rsidRPr="00701852">
          <w:rPr>
            <w:rFonts w:eastAsia="細明體"/>
            <w:kern w:val="2"/>
            <w:szCs w:val="24"/>
            <w:lang w:eastAsia="zh-TW"/>
          </w:rPr>
          <w:t>執行步驟</w:t>
        </w:r>
        <w:r w:rsidRPr="00701852">
          <w:rPr>
            <w:rFonts w:eastAsia="細明體"/>
            <w:kern w:val="2"/>
            <w:szCs w:val="24"/>
            <w:lang w:eastAsia="zh-TW"/>
          </w:rPr>
          <w:t xml:space="preserve"> = ‘’  OR ‘</w:t>
        </w:r>
        <w:r>
          <w:rPr>
            <w:rFonts w:eastAsia="細明體" w:hint="eastAsia"/>
            <w:kern w:val="2"/>
            <w:szCs w:val="24"/>
            <w:lang w:eastAsia="zh-TW"/>
          </w:rPr>
          <w:t>1</w:t>
        </w:r>
      </w:ins>
      <w:ins w:id="166" w:author="FIS" w:date="2014-06-09T09:16:00Z">
        <w:r w:rsidR="006C59F4">
          <w:rPr>
            <w:rFonts w:eastAsia="細明體" w:hint="eastAsia"/>
            <w:kern w:val="2"/>
            <w:szCs w:val="24"/>
            <w:lang w:eastAsia="zh-TW"/>
          </w:rPr>
          <w:t>7</w:t>
        </w:r>
      </w:ins>
      <w:ins w:id="167" w:author="FIS" w:date="2014-06-09T09:15:00Z">
        <w:r w:rsidRPr="00701852">
          <w:rPr>
            <w:rFonts w:eastAsia="細明體"/>
            <w:kern w:val="2"/>
            <w:szCs w:val="24"/>
            <w:lang w:eastAsia="zh-TW"/>
          </w:rPr>
          <w:t>’</w:t>
        </w:r>
      </w:ins>
      <w:ins w:id="168" w:author="FIS" w:date="2014-06-09T09:16:00Z">
        <w:r w:rsidR="00991AF6">
          <w:rPr>
            <w:rFonts w:eastAsia="細明體" w:hint="eastAsia"/>
            <w:kern w:val="2"/>
            <w:szCs w:val="24"/>
            <w:lang w:eastAsia="zh-TW"/>
          </w:rPr>
          <w:t>~</w:t>
        </w:r>
        <w:r w:rsidR="00991AF6">
          <w:rPr>
            <w:rFonts w:eastAsia="細明體"/>
            <w:kern w:val="2"/>
            <w:szCs w:val="24"/>
            <w:lang w:eastAsia="zh-TW"/>
          </w:rPr>
          <w:t>’</w:t>
        </w:r>
        <w:r w:rsidR="00991AF6">
          <w:rPr>
            <w:rFonts w:eastAsia="細明體" w:hint="eastAsia"/>
            <w:kern w:val="2"/>
            <w:szCs w:val="24"/>
            <w:lang w:eastAsia="zh-TW"/>
          </w:rPr>
          <w:t>19</w:t>
        </w:r>
        <w:r w:rsidR="00991AF6">
          <w:rPr>
            <w:rFonts w:eastAsia="細明體"/>
            <w:kern w:val="2"/>
            <w:szCs w:val="24"/>
            <w:lang w:eastAsia="zh-TW"/>
          </w:rPr>
          <w:t>’</w:t>
        </w:r>
        <w:r w:rsidR="00991AF6">
          <w:rPr>
            <w:rFonts w:eastAsia="細明體" w:hint="eastAsia"/>
            <w:kern w:val="2"/>
            <w:szCs w:val="24"/>
            <w:lang w:eastAsia="zh-TW"/>
          </w:rPr>
          <w:t xml:space="preserve"> (17-B11,18-B12,19-B13)</w:t>
        </w:r>
      </w:ins>
    </w:p>
    <w:p w:rsidR="00D6541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169" w:author="FIS" w:date="2014-06-09T09:15:00Z"/>
          <w:rFonts w:eastAsia="細明體" w:hint="eastAsia"/>
          <w:kern w:val="2"/>
          <w:szCs w:val="24"/>
          <w:lang w:eastAsia="zh-TW"/>
        </w:rPr>
        <w:pPrChange w:id="170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71" w:author="FIS" w:date="2014-06-09T09:15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批次規則檔</w:t>
        </w:r>
        <w:r>
          <w:rPr>
            <w:rFonts w:eastAsia="細明體" w:hint="eastAsia"/>
            <w:kern w:val="2"/>
            <w:szCs w:val="24"/>
            <w:lang w:eastAsia="zh-TW"/>
          </w:rPr>
          <w:t xml:space="preserve">(DTAAV000) </w:t>
        </w:r>
        <w:r>
          <w:rPr>
            <w:rFonts w:eastAsia="細明體" w:hint="eastAsia"/>
            <w:kern w:val="2"/>
            <w:szCs w:val="24"/>
            <w:lang w:eastAsia="zh-TW"/>
          </w:rPr>
          <w:t>是空的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72" w:author="FIS" w:date="2014-06-09T09:15:00Z"/>
          <w:rFonts w:eastAsia="細明體"/>
          <w:kern w:val="2"/>
          <w:szCs w:val="24"/>
          <w:lang w:eastAsia="zh-TW"/>
        </w:rPr>
        <w:pPrChange w:id="173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74" w:author="FIS" w:date="2014-06-09T09:15:00Z">
        <w:r>
          <w:rPr>
            <w:rFonts w:eastAsia="細明體" w:hint="eastAsia"/>
            <w:kern w:val="2"/>
            <w:szCs w:val="24"/>
            <w:lang w:eastAsia="zh-TW"/>
          </w:rPr>
          <w:t>本段不需執行</w:t>
        </w:r>
      </w:ins>
    </w:p>
    <w:p w:rsidR="00A86191" w:rsidRDefault="00A86191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175" w:author="FIS" w:date="2014-06-09T09:19:00Z"/>
          <w:rFonts w:hint="eastAsia"/>
          <w:kern w:val="2"/>
          <w:szCs w:val="24"/>
          <w:lang w:eastAsia="zh-TW"/>
        </w:rPr>
        <w:pPrChange w:id="176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77" w:author="FIS" w:date="2014-06-09T09:19:00Z">
        <w:r w:rsidRPr="0003364D">
          <w:rPr>
            <w:rFonts w:hint="eastAsia"/>
            <w:kern w:val="2"/>
            <w:szCs w:val="24"/>
            <w:lang w:eastAsia="zh-TW"/>
          </w:rPr>
          <w:t>計算種類</w:t>
        </w:r>
        <w:r>
          <w:rPr>
            <w:rFonts w:hint="eastAsia"/>
            <w:kern w:val="2"/>
            <w:szCs w:val="24"/>
            <w:lang w:eastAsia="zh-TW"/>
          </w:rPr>
          <w:t>：</w:t>
        </w:r>
      </w:ins>
    </w:p>
    <w:p w:rsidR="00A86191" w:rsidRPr="00A86191" w:rsidRDefault="00A86191" w:rsidP="00A8619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78" w:author="FIS" w:date="2014-06-09T09:19:00Z"/>
          <w:rFonts w:hint="eastAsia"/>
          <w:kern w:val="2"/>
          <w:szCs w:val="24"/>
          <w:lang w:eastAsia="zh-TW"/>
          <w:rPrChange w:id="179" w:author="FIS" w:date="2014-06-09T09:19:00Z">
            <w:rPr>
              <w:ins w:id="180" w:author="FIS" w:date="2014-06-09T09:19:00Z"/>
              <w:rFonts w:eastAsia="細明體" w:hint="eastAsia"/>
              <w:kern w:val="2"/>
              <w:szCs w:val="24"/>
              <w:lang w:eastAsia="zh-TW"/>
            </w:rPr>
          </w:rPrChange>
        </w:rPr>
        <w:pPrChange w:id="181" w:author="FIS" w:date="2014-06-09T09:19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82" w:author="FIS" w:date="2014-06-09T09:19:00Z">
        <w:r>
          <w:rPr>
            <w:rFonts w:eastAsia="細明體" w:hint="eastAsia"/>
            <w:kern w:val="2"/>
            <w:szCs w:val="24"/>
            <w:lang w:eastAsia="zh-TW"/>
          </w:rPr>
          <w:t>指標</w:t>
        </w:r>
        <w:r>
          <w:rPr>
            <w:rFonts w:eastAsia="細明體" w:hint="eastAsia"/>
            <w:kern w:val="2"/>
            <w:szCs w:val="24"/>
            <w:lang w:eastAsia="zh-TW"/>
          </w:rPr>
          <w:t>B11=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2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A86191" w:rsidRPr="00A86191" w:rsidRDefault="00A86191" w:rsidP="00A8619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83" w:author="FIS" w:date="2014-06-09T09:19:00Z"/>
          <w:rFonts w:hint="eastAsia"/>
          <w:kern w:val="2"/>
          <w:szCs w:val="24"/>
          <w:lang w:eastAsia="zh-TW"/>
          <w:rPrChange w:id="184" w:author="FIS" w:date="2014-06-09T09:19:00Z">
            <w:rPr>
              <w:ins w:id="185" w:author="FIS" w:date="2014-06-09T09:19:00Z"/>
              <w:rFonts w:eastAsia="細明體" w:hint="eastAsia"/>
              <w:kern w:val="2"/>
              <w:szCs w:val="24"/>
              <w:lang w:eastAsia="zh-TW"/>
            </w:rPr>
          </w:rPrChange>
        </w:rPr>
        <w:pPrChange w:id="186" w:author="FIS" w:date="2014-06-09T09:19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87" w:author="FIS" w:date="2014-06-09T09:19:00Z">
        <w:r>
          <w:rPr>
            <w:rFonts w:eastAsia="細明體" w:hint="eastAsia"/>
            <w:kern w:val="2"/>
            <w:szCs w:val="24"/>
            <w:lang w:eastAsia="zh-TW"/>
          </w:rPr>
          <w:t>指標</w:t>
        </w:r>
        <w:r>
          <w:rPr>
            <w:rFonts w:eastAsia="細明體" w:hint="eastAsia"/>
            <w:kern w:val="2"/>
            <w:szCs w:val="24"/>
            <w:lang w:eastAsia="zh-TW"/>
          </w:rPr>
          <w:t>B11=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3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A86191" w:rsidRDefault="00A86191" w:rsidP="00A8619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88" w:author="FIS" w:date="2014-06-09T09:19:00Z"/>
          <w:rFonts w:hint="eastAsia"/>
          <w:kern w:val="2"/>
          <w:szCs w:val="24"/>
          <w:lang w:eastAsia="zh-TW"/>
        </w:rPr>
        <w:pPrChange w:id="189" w:author="FIS" w:date="2014-06-09T09:19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90" w:author="FIS" w:date="2014-06-09T09:19:00Z">
        <w:r>
          <w:rPr>
            <w:rFonts w:eastAsia="細明體" w:hint="eastAsia"/>
            <w:kern w:val="2"/>
            <w:szCs w:val="24"/>
            <w:lang w:eastAsia="zh-TW"/>
          </w:rPr>
          <w:t>指標</w:t>
        </w:r>
        <w:r>
          <w:rPr>
            <w:rFonts w:eastAsia="細明體" w:hint="eastAsia"/>
            <w:kern w:val="2"/>
            <w:szCs w:val="24"/>
            <w:lang w:eastAsia="zh-TW"/>
          </w:rPr>
          <w:t>B11=</w:t>
        </w:r>
        <w:r>
          <w:rPr>
            <w:rFonts w:eastAsia="細明體"/>
            <w:kern w:val="2"/>
            <w:szCs w:val="24"/>
            <w:lang w:eastAsia="zh-TW"/>
          </w:rPr>
          <w:t>’</w:t>
        </w:r>
        <w:r>
          <w:rPr>
            <w:rFonts w:eastAsia="細明體" w:hint="eastAsia"/>
            <w:kern w:val="2"/>
            <w:szCs w:val="24"/>
            <w:lang w:eastAsia="zh-TW"/>
          </w:rPr>
          <w:t>4</w:t>
        </w:r>
        <w:r>
          <w:rPr>
            <w:rFonts w:eastAsia="細明體"/>
            <w:kern w:val="2"/>
            <w:szCs w:val="24"/>
            <w:lang w:eastAsia="zh-TW"/>
          </w:rPr>
          <w:t>’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191" w:author="FIS" w:date="2014-06-09T09:15:00Z"/>
          <w:kern w:val="2"/>
          <w:szCs w:val="24"/>
          <w:lang w:eastAsia="zh-TW"/>
        </w:rPr>
        <w:pPrChange w:id="192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193" w:author="FIS" w:date="2014-06-09T09:15:00Z">
        <w:r w:rsidRPr="00701852">
          <w:rPr>
            <w:rFonts w:eastAsia="細明體"/>
            <w:kern w:val="2"/>
            <w:szCs w:val="24"/>
            <w:lang w:eastAsia="zh-TW"/>
          </w:rPr>
          <w:t>IF</w:t>
        </w:r>
        <w:r w:rsidRPr="00701852">
          <w:rPr>
            <w:rFonts w:eastAsia="細明體"/>
            <w:kern w:val="2"/>
            <w:szCs w:val="24"/>
            <w:lang w:eastAsia="zh-TW"/>
          </w:rPr>
          <w:t>輸入</w:t>
        </w:r>
        <w:r w:rsidRPr="00701852">
          <w:rPr>
            <w:rFonts w:eastAsia="細明體"/>
            <w:kern w:val="2"/>
            <w:szCs w:val="24"/>
            <w:lang w:eastAsia="zh-TW"/>
          </w:rPr>
          <w:t>.</w:t>
        </w:r>
        <w:r w:rsidRPr="00701852">
          <w:rPr>
            <w:rFonts w:eastAsia="細明體"/>
            <w:kern w:val="2"/>
            <w:szCs w:val="24"/>
            <w:lang w:eastAsia="zh-TW"/>
          </w:rPr>
          <w:t>整批或當日件</w:t>
        </w:r>
        <w:r w:rsidRPr="00701852">
          <w:rPr>
            <w:rFonts w:eastAsia="細明體"/>
            <w:kern w:val="2"/>
            <w:szCs w:val="24"/>
            <w:lang w:eastAsia="zh-TW"/>
          </w:rPr>
          <w:t xml:space="preserve"> = ‘D’ (</w:t>
        </w:r>
        <w:r w:rsidRPr="00701852">
          <w:rPr>
            <w:rFonts w:eastAsia="細明體"/>
            <w:kern w:val="2"/>
            <w:szCs w:val="24"/>
            <w:lang w:eastAsia="zh-TW"/>
          </w:rPr>
          <w:t>當日</w:t>
        </w:r>
        <w:r>
          <w:rPr>
            <w:rFonts w:eastAsia="細明體" w:hint="eastAsia"/>
            <w:kern w:val="2"/>
            <w:szCs w:val="24"/>
            <w:lang w:eastAsia="zh-TW"/>
          </w:rPr>
          <w:t>跟即時都取目前未計算的件</w:t>
        </w:r>
        <w:r w:rsidRPr="00701852">
          <w:rPr>
            <w:rFonts w:eastAsia="細明體"/>
            <w:kern w:val="2"/>
            <w:szCs w:val="24"/>
            <w:lang w:eastAsia="zh-TW"/>
          </w:rPr>
          <w:t>)</w:t>
        </w:r>
      </w:ins>
    </w:p>
    <w:p w:rsidR="007D73F9" w:rsidRDefault="007D73F9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94" w:author="FIS" w:date="2014-06-09T09:17:00Z"/>
          <w:rFonts w:hint="eastAsia"/>
          <w:kern w:val="2"/>
          <w:szCs w:val="24"/>
          <w:lang w:eastAsia="zh-TW"/>
        </w:rPr>
        <w:pPrChange w:id="195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96" w:author="FIS" w:date="2014-06-09T09:17:00Z">
        <w:r>
          <w:rPr>
            <w:rFonts w:hint="eastAsia"/>
            <w:kern w:val="2"/>
            <w:szCs w:val="24"/>
            <w:lang w:eastAsia="zh-TW"/>
          </w:rPr>
          <w:t>WITH TA</w:t>
        </w:r>
      </w:ins>
    </w:p>
    <w:p w:rsidR="007D73F9" w:rsidRDefault="007D73F9" w:rsidP="007D73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97" w:author="FIS" w:date="2014-06-09T09:18:00Z"/>
          <w:rFonts w:hint="eastAsia"/>
          <w:kern w:val="2"/>
          <w:szCs w:val="24"/>
          <w:lang w:eastAsia="zh-TW"/>
        </w:rPr>
        <w:pPrChange w:id="198" w:author="FIS" w:date="2014-06-09T09:18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99" w:author="FIS" w:date="2014-06-09T09:18:00Z">
        <w:r>
          <w:rPr>
            <w:rFonts w:hint="eastAsia"/>
            <w:kern w:val="2"/>
            <w:szCs w:val="24"/>
            <w:lang w:eastAsia="zh-TW"/>
          </w:rPr>
          <w:t>READ DTAAVF01</w:t>
        </w:r>
      </w:ins>
    </w:p>
    <w:p w:rsidR="007D73F9" w:rsidRDefault="007D73F9" w:rsidP="007D73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00" w:author="FIS" w:date="2014-06-09T09:18:00Z"/>
          <w:rFonts w:hint="eastAsia"/>
          <w:kern w:val="2"/>
          <w:szCs w:val="24"/>
          <w:lang w:eastAsia="zh-TW"/>
        </w:rPr>
        <w:pPrChange w:id="201" w:author="FIS" w:date="2014-06-09T09:18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02" w:author="FIS" w:date="2014-06-09T09:18:00Z">
        <w:r>
          <w:rPr>
            <w:rFonts w:hint="eastAsia"/>
            <w:kern w:val="2"/>
            <w:szCs w:val="24"/>
            <w:lang w:eastAsia="zh-TW"/>
          </w:rPr>
          <w:t>WHERE</w:t>
        </w:r>
      </w:ins>
    </w:p>
    <w:p w:rsidR="007D73F9" w:rsidRDefault="0003364D" w:rsidP="0003364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03" w:author="FIS" w:date="2014-06-09T09:17:00Z"/>
          <w:rFonts w:hint="eastAsia"/>
          <w:kern w:val="2"/>
          <w:szCs w:val="24"/>
          <w:lang w:eastAsia="zh-TW"/>
        </w:rPr>
        <w:pPrChange w:id="204" w:author="FIS" w:date="2014-06-09T09:18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05" w:author="FIS" w:date="2014-06-09T09:18:00Z">
        <w:r w:rsidRPr="0003364D">
          <w:rPr>
            <w:rFonts w:hint="eastAsia"/>
            <w:kern w:val="2"/>
            <w:szCs w:val="24"/>
            <w:lang w:eastAsia="zh-TW"/>
          </w:rPr>
          <w:t>計算種類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</w:ins>
      <w:ins w:id="206" w:author="FIS" w:date="2014-06-09T09:19:00Z">
        <w:r w:rsidR="00404515" w:rsidRPr="0003364D">
          <w:rPr>
            <w:rFonts w:hint="eastAsia"/>
            <w:kern w:val="2"/>
            <w:szCs w:val="24"/>
            <w:lang w:eastAsia="zh-TW"/>
          </w:rPr>
          <w:t>計算種類</w:t>
        </w:r>
      </w:ins>
    </w:p>
    <w:p w:rsidR="00183ED1" w:rsidRDefault="00183ED1" w:rsidP="00183ED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07" w:author="FIS" w:date="2014-06-09T09:20:00Z"/>
          <w:rFonts w:hint="eastAsia"/>
          <w:kern w:val="2"/>
          <w:szCs w:val="24"/>
          <w:lang w:eastAsia="zh-TW"/>
        </w:rPr>
        <w:pPrChange w:id="208" w:author="FIS" w:date="2014-06-09T09:20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09" w:author="FIS" w:date="2014-06-09T09:20:00Z">
        <w:r>
          <w:rPr>
            <w:rFonts w:hint="eastAsia"/>
            <w:kern w:val="2"/>
            <w:szCs w:val="24"/>
            <w:lang w:eastAsia="zh-TW"/>
          </w:rPr>
          <w:t xml:space="preserve">GROUP BY 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10" w:author="FIS" w:date="2014-06-09T09:15:00Z"/>
          <w:kern w:val="2"/>
          <w:szCs w:val="24"/>
          <w:lang w:eastAsia="zh-TW"/>
        </w:rPr>
        <w:pPrChange w:id="211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12" w:author="FIS" w:date="2014-06-09T09:15:00Z">
        <w:r w:rsidRPr="00701852">
          <w:rPr>
            <w:kern w:val="2"/>
            <w:szCs w:val="24"/>
            <w:lang w:eastAsia="zh-TW"/>
          </w:rPr>
          <w:t xml:space="preserve">READ </w:t>
        </w:r>
        <w:r>
          <w:rPr>
            <w:color w:val="FF0000"/>
            <w:kern w:val="2"/>
            <w:szCs w:val="24"/>
            <w:lang w:eastAsia="zh-TW"/>
          </w:rPr>
          <w:t>DTAA</w:t>
        </w:r>
        <w:r>
          <w:rPr>
            <w:rFonts w:hint="eastAsia"/>
            <w:color w:val="FF0000"/>
            <w:kern w:val="2"/>
            <w:szCs w:val="24"/>
            <w:lang w:eastAsia="zh-TW"/>
          </w:rPr>
          <w:t>A</w:t>
        </w:r>
        <w:r w:rsidRPr="00701852">
          <w:rPr>
            <w:color w:val="FF0000"/>
            <w:kern w:val="2"/>
            <w:szCs w:val="24"/>
            <w:lang w:eastAsia="zh-TW"/>
          </w:rPr>
          <w:t>0</w:t>
        </w:r>
        <w:r>
          <w:rPr>
            <w:rFonts w:hint="eastAsia"/>
            <w:color w:val="FF0000"/>
            <w:kern w:val="2"/>
            <w:szCs w:val="24"/>
            <w:lang w:eastAsia="zh-TW"/>
          </w:rPr>
          <w:t>09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A009(</w:t>
        </w:r>
        <w:r>
          <w:rPr>
            <w:rFonts w:hint="eastAsia"/>
            <w:kern w:val="2"/>
            <w:szCs w:val="24"/>
            <w:lang w:eastAsia="zh-TW"/>
          </w:rPr>
          <w:t>符合條件有多筆，取</w:t>
        </w:r>
        <w:r>
          <w:rPr>
            <w:rFonts w:hint="eastAsia"/>
            <w:kern w:val="2"/>
            <w:szCs w:val="24"/>
            <w:lang w:eastAsia="zh-TW"/>
          </w:rPr>
          <w:t xml:space="preserve">DISTINCT </w:t>
        </w:r>
        <w:r>
          <w:rPr>
            <w:rFonts w:hint="eastAsia"/>
            <w:kern w:val="2"/>
            <w:szCs w:val="24"/>
            <w:lang w:eastAsia="zh-TW"/>
          </w:rPr>
          <w:t>受編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13" w:author="FIS" w:date="2014-06-09T09:15:00Z"/>
          <w:kern w:val="2"/>
          <w:szCs w:val="24"/>
          <w:lang w:eastAsia="zh-TW"/>
        </w:rPr>
        <w:pPrChange w:id="214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15" w:author="FIS" w:date="2014-06-09T09:15:00Z">
        <w:r>
          <w:rPr>
            <w:kern w:val="2"/>
            <w:szCs w:val="24"/>
            <w:lang w:eastAsia="zh-TW"/>
          </w:rPr>
          <w:t xml:space="preserve">INNER JOIN DTAAA010 </w:t>
        </w:r>
        <w:r>
          <w:rPr>
            <w:rFonts w:hint="eastAsia"/>
            <w:kern w:val="2"/>
            <w:szCs w:val="24"/>
            <w:lang w:eastAsia="zh-TW"/>
          </w:rPr>
          <w:t>A010</w:t>
        </w:r>
      </w:ins>
    </w:p>
    <w:p w:rsidR="00D65412" w:rsidRPr="0070185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16" w:author="FIS" w:date="2014-06-09T09:15:00Z"/>
          <w:kern w:val="2"/>
          <w:szCs w:val="24"/>
          <w:lang w:eastAsia="zh-TW"/>
        </w:rPr>
        <w:pPrChange w:id="217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18" w:author="FIS" w:date="2014-06-09T09:15:00Z">
        <w:r w:rsidRPr="00701852">
          <w:rPr>
            <w:kern w:val="2"/>
            <w:szCs w:val="24"/>
            <w:lang w:eastAsia="zh-TW"/>
          </w:rPr>
          <w:t>ON A</w:t>
        </w:r>
        <w:r>
          <w:rPr>
            <w:rFonts w:hint="eastAsia"/>
            <w:kern w:val="2"/>
            <w:szCs w:val="24"/>
            <w:lang w:eastAsia="zh-TW"/>
          </w:rPr>
          <w:t>009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A010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9D5A2D" w:rsidRPr="00A77DF9" w:rsidRDefault="009D5A2D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19" w:author="FIS" w:date="2014-06-09T09:25:00Z"/>
          <w:rFonts w:hint="eastAsia"/>
          <w:kern w:val="2"/>
          <w:szCs w:val="24"/>
          <w:lang w:eastAsia="zh-TW"/>
          <w:rPrChange w:id="220" w:author="FIS" w:date="2014-06-09T09:25:00Z">
            <w:rPr>
              <w:ins w:id="221" w:author="FIS" w:date="2014-06-09T09:25:00Z"/>
              <w:rFonts w:eastAsia="細明體" w:hint="eastAsia"/>
              <w:kern w:val="2"/>
              <w:szCs w:val="24"/>
              <w:lang w:eastAsia="zh-TW"/>
            </w:rPr>
          </w:rPrChange>
        </w:rPr>
        <w:pPrChange w:id="222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23" w:author="FIS" w:date="2014-06-09T09:25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A77DF9" w:rsidRPr="00701852" w:rsidRDefault="00A77DF9" w:rsidP="00A77D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24" w:author="FIS" w:date="2014-06-09T09:25:00Z"/>
          <w:kern w:val="2"/>
          <w:szCs w:val="24"/>
          <w:lang w:eastAsia="zh-TW"/>
        </w:rPr>
        <w:pPrChange w:id="225" w:author="FIS" w:date="2014-06-09T09:26:00Z">
          <w:pPr>
            <w:pStyle w:val="Tabletext"/>
            <w:keepLines w:val="0"/>
            <w:numPr>
              <w:ilvl w:val="4"/>
              <w:numId w:val="1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26" w:author="FIS" w:date="2014-06-09T09:25:00Z">
        <w:r>
          <w:rPr>
            <w:kern w:val="2"/>
            <w:szCs w:val="24"/>
            <w:lang w:eastAsia="zh-TW"/>
          </w:rPr>
          <w:t>INNER JOIN DTAAA0</w:t>
        </w:r>
      </w:ins>
      <w:ins w:id="227" w:author="FIS" w:date="2014-06-09T09:26:00Z">
        <w:r>
          <w:rPr>
            <w:rFonts w:hint="eastAsia"/>
            <w:kern w:val="2"/>
            <w:szCs w:val="24"/>
            <w:lang w:eastAsia="zh-TW"/>
          </w:rPr>
          <w:t>2</w:t>
        </w:r>
      </w:ins>
      <w:ins w:id="228" w:author="FIS" w:date="2014-06-09T09:25:00Z">
        <w:r>
          <w:rPr>
            <w:kern w:val="2"/>
            <w:szCs w:val="24"/>
            <w:lang w:eastAsia="zh-TW"/>
          </w:rPr>
          <w:t xml:space="preserve">0 </w:t>
        </w:r>
        <w:r>
          <w:rPr>
            <w:rFonts w:hint="eastAsia"/>
            <w:kern w:val="2"/>
            <w:szCs w:val="24"/>
            <w:lang w:eastAsia="zh-TW"/>
          </w:rPr>
          <w:t>A0</w:t>
        </w:r>
      </w:ins>
      <w:ins w:id="229" w:author="FIS" w:date="2014-06-09T09:26:00Z">
        <w:r>
          <w:rPr>
            <w:rFonts w:hint="eastAsia"/>
            <w:kern w:val="2"/>
            <w:szCs w:val="24"/>
            <w:lang w:eastAsia="zh-TW"/>
          </w:rPr>
          <w:t>2</w:t>
        </w:r>
      </w:ins>
      <w:ins w:id="230" w:author="FIS" w:date="2014-06-09T09:25:00Z">
        <w:r>
          <w:rPr>
            <w:rFonts w:hint="eastAsia"/>
            <w:kern w:val="2"/>
            <w:szCs w:val="24"/>
            <w:lang w:eastAsia="zh-TW"/>
          </w:rPr>
          <w:t>0</w:t>
        </w:r>
      </w:ins>
    </w:p>
    <w:p w:rsidR="00A77DF9" w:rsidRPr="00701852" w:rsidRDefault="00A77DF9" w:rsidP="00A77DF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31" w:author="FIS" w:date="2014-06-09T09:25:00Z"/>
          <w:kern w:val="2"/>
          <w:szCs w:val="24"/>
          <w:lang w:eastAsia="zh-TW"/>
        </w:rPr>
        <w:pPrChange w:id="232" w:author="FIS" w:date="2014-06-09T09:26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33" w:author="FIS" w:date="2014-06-09T09:25:00Z">
        <w:r w:rsidRPr="00701852">
          <w:rPr>
            <w:kern w:val="2"/>
            <w:szCs w:val="24"/>
            <w:lang w:eastAsia="zh-TW"/>
          </w:rPr>
          <w:t>ON A</w:t>
        </w:r>
        <w:r>
          <w:rPr>
            <w:rFonts w:hint="eastAsia"/>
            <w:kern w:val="2"/>
            <w:szCs w:val="24"/>
            <w:lang w:eastAsia="zh-TW"/>
          </w:rPr>
          <w:t>009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</w:ins>
      <w:ins w:id="234" w:author="FIS" w:date="2014-06-09T09:26:00Z">
        <w:r>
          <w:rPr>
            <w:rFonts w:hint="eastAsia"/>
            <w:kern w:val="2"/>
            <w:szCs w:val="24"/>
            <w:lang w:eastAsia="zh-TW"/>
          </w:rPr>
          <w:t>A020</w:t>
        </w:r>
      </w:ins>
      <w:ins w:id="235" w:author="FIS" w:date="2014-06-09T09:25:00Z"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9D5A2D" w:rsidRPr="008B3E84" w:rsidRDefault="009D5A2D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36" w:author="FIS" w:date="2014-06-09T09:26:00Z"/>
          <w:rFonts w:hint="eastAsia"/>
          <w:kern w:val="2"/>
          <w:szCs w:val="24"/>
          <w:lang w:eastAsia="zh-TW"/>
          <w:rPrChange w:id="237" w:author="FIS" w:date="2014-06-09T09:26:00Z">
            <w:rPr>
              <w:ins w:id="238" w:author="FIS" w:date="2014-06-09T09:26:00Z"/>
              <w:rFonts w:eastAsia="細明體" w:hint="eastAsia"/>
              <w:kern w:val="2"/>
              <w:szCs w:val="24"/>
              <w:lang w:eastAsia="zh-TW"/>
            </w:rPr>
          </w:rPrChange>
        </w:rPr>
        <w:pPrChange w:id="239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40" w:author="FIS" w:date="2014-06-09T09:25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8B3E84" w:rsidRPr="00701852" w:rsidRDefault="008B3E84" w:rsidP="008B3E8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41" w:author="FIS" w:date="2014-06-09T09:26:00Z"/>
          <w:kern w:val="2"/>
          <w:szCs w:val="24"/>
          <w:lang w:eastAsia="zh-TW"/>
        </w:rPr>
      </w:pPr>
      <w:ins w:id="242" w:author="FIS" w:date="2014-06-09T09:26:00Z">
        <w:r>
          <w:rPr>
            <w:kern w:val="2"/>
            <w:szCs w:val="24"/>
            <w:lang w:eastAsia="zh-TW"/>
          </w:rPr>
          <w:t>INNER JOIN DTAAA0</w:t>
        </w:r>
        <w:r>
          <w:rPr>
            <w:rFonts w:hint="eastAsia"/>
            <w:kern w:val="2"/>
            <w:szCs w:val="24"/>
            <w:lang w:eastAsia="zh-TW"/>
          </w:rPr>
          <w:t>21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A021</w:t>
        </w:r>
      </w:ins>
    </w:p>
    <w:p w:rsidR="008B3E84" w:rsidRPr="00701852" w:rsidRDefault="008B3E84" w:rsidP="008B3E8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43" w:author="FIS" w:date="2014-06-09T09:26:00Z"/>
          <w:kern w:val="2"/>
          <w:szCs w:val="24"/>
          <w:lang w:eastAsia="zh-TW"/>
        </w:rPr>
      </w:pPr>
      <w:ins w:id="244" w:author="FIS" w:date="2014-06-09T09:26:00Z">
        <w:r w:rsidRPr="00701852">
          <w:rPr>
            <w:kern w:val="2"/>
            <w:szCs w:val="24"/>
            <w:lang w:eastAsia="zh-TW"/>
          </w:rPr>
          <w:t>ON A</w:t>
        </w:r>
        <w:r>
          <w:rPr>
            <w:rFonts w:hint="eastAsia"/>
            <w:kern w:val="2"/>
            <w:szCs w:val="24"/>
            <w:lang w:eastAsia="zh-TW"/>
          </w:rPr>
          <w:t>009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A021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45" w:author="FIS" w:date="2014-06-09T09:15:00Z"/>
          <w:kern w:val="2"/>
          <w:szCs w:val="24"/>
          <w:lang w:eastAsia="zh-TW"/>
        </w:rPr>
        <w:pPrChange w:id="246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47" w:author="FIS" w:date="2014-06-09T09:15:00Z">
        <w:r>
          <w:rPr>
            <w:rFonts w:hint="eastAsia"/>
            <w:kern w:val="2"/>
            <w:szCs w:val="24"/>
            <w:lang w:eastAsia="zh-TW"/>
          </w:rPr>
          <w:t>INNER</w:t>
        </w:r>
        <w:r w:rsidRPr="00701852">
          <w:rPr>
            <w:kern w:val="2"/>
            <w:szCs w:val="24"/>
            <w:lang w:eastAsia="zh-TW"/>
          </w:rPr>
          <w:t xml:space="preserve"> JOIN </w:t>
        </w:r>
      </w:ins>
      <w:ins w:id="248" w:author="FIS" w:date="2014-06-09T09:21:00Z">
        <w:r w:rsidR="00057AFF">
          <w:rPr>
            <w:rFonts w:hint="eastAsia"/>
            <w:kern w:val="2"/>
            <w:szCs w:val="24"/>
            <w:lang w:eastAsia="zh-TW"/>
          </w:rPr>
          <w:t>TA</w:t>
        </w:r>
      </w:ins>
    </w:p>
    <w:p w:rsidR="00D65412" w:rsidRPr="0070185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49" w:author="FIS" w:date="2014-06-09T09:15:00Z"/>
          <w:kern w:val="2"/>
          <w:szCs w:val="24"/>
          <w:lang w:eastAsia="zh-TW"/>
        </w:rPr>
        <w:pPrChange w:id="250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51" w:author="FIS" w:date="2014-06-09T09:15:00Z">
        <w:r w:rsidRPr="00701852">
          <w:rPr>
            <w:kern w:val="2"/>
            <w:szCs w:val="24"/>
            <w:lang w:eastAsia="zh-TW"/>
          </w:rPr>
          <w:t>ON A</w:t>
        </w:r>
        <w:r>
          <w:rPr>
            <w:rFonts w:hint="eastAsia"/>
            <w:kern w:val="2"/>
            <w:szCs w:val="24"/>
            <w:lang w:eastAsia="zh-TW"/>
          </w:rPr>
          <w:t>009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</w:ins>
      <w:ins w:id="252" w:author="FIS" w:date="2014-06-09T09:26:00Z">
        <w:r w:rsidR="002A64EF">
          <w:rPr>
            <w:rFonts w:hint="eastAsia"/>
            <w:kern w:val="2"/>
            <w:szCs w:val="24"/>
            <w:lang w:eastAsia="zh-TW"/>
          </w:rPr>
          <w:t>TA</w:t>
        </w:r>
      </w:ins>
      <w:ins w:id="253" w:author="FIS" w:date="2014-06-09T09:15:00Z"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0706D2" w:rsidRPr="00AA5E49" w:rsidRDefault="000706D2" w:rsidP="000706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54" w:author="FIS" w:date="2014-06-09T09:26:00Z"/>
          <w:rFonts w:eastAsia="細明體" w:hint="eastAsia"/>
          <w:kern w:val="2"/>
          <w:szCs w:val="24"/>
          <w:lang w:eastAsia="zh-TW"/>
        </w:rPr>
      </w:pPr>
      <w:ins w:id="255" w:author="FIS" w:date="2014-06-09T09:26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B11</w:t>
        </w:r>
      </w:ins>
    </w:p>
    <w:p w:rsidR="000706D2" w:rsidRPr="00256F33" w:rsidRDefault="000706D2" w:rsidP="000706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56" w:author="FIS" w:date="2014-06-09T09:26:00Z"/>
          <w:rFonts w:eastAsia="細明體" w:hint="eastAsia"/>
          <w:kern w:val="2"/>
          <w:szCs w:val="24"/>
          <w:lang w:eastAsia="zh-TW"/>
        </w:rPr>
      </w:pPr>
      <w:ins w:id="257" w:author="FIS" w:date="2014-06-09T09:26:00Z">
        <w:r>
          <w:rPr>
            <w:rFonts w:hint="eastAsia"/>
            <w:kern w:val="2"/>
            <w:szCs w:val="24"/>
            <w:lang w:eastAsia="zh-TW"/>
          </w:rPr>
          <w:t>A010</w:t>
        </w:r>
        <w:r w:rsidRPr="00256F33">
          <w:rPr>
            <w:kern w:val="2"/>
            <w:szCs w:val="24"/>
            <w:lang w:eastAsia="zh-TW"/>
          </w:rPr>
          <w:t>.</w:t>
        </w:r>
        <w:r w:rsidRPr="007E2B6B">
          <w:rPr>
            <w:rFonts w:hint="eastAsia"/>
            <w:kern w:val="2"/>
            <w:szCs w:val="24"/>
            <w:lang w:eastAsia="zh-TW"/>
          </w:rPr>
          <w:t>事故</w:t>
        </w:r>
        <w:r>
          <w:rPr>
            <w:rFonts w:hint="eastAsia"/>
            <w:kern w:val="2"/>
            <w:szCs w:val="24"/>
            <w:lang w:eastAsia="zh-TW"/>
          </w:rPr>
          <w:t>原因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0706D2" w:rsidRPr="00AA5E49" w:rsidRDefault="000706D2" w:rsidP="000706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58" w:author="FIS" w:date="2014-06-09T09:26:00Z"/>
          <w:rFonts w:eastAsia="細明體" w:hint="eastAsia"/>
          <w:kern w:val="2"/>
          <w:szCs w:val="24"/>
          <w:lang w:eastAsia="zh-TW"/>
        </w:rPr>
      </w:pPr>
      <w:ins w:id="259" w:author="FIS" w:date="2014-06-09T09:26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0706D2" w:rsidRDefault="000706D2" w:rsidP="000706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60" w:author="FIS" w:date="2014-06-09T09:26:00Z"/>
          <w:rFonts w:hint="eastAsia"/>
          <w:kern w:val="2"/>
          <w:szCs w:val="24"/>
          <w:lang w:eastAsia="zh-TW"/>
        </w:rPr>
      </w:pPr>
      <w:ins w:id="261" w:author="FIS" w:date="2014-06-09T09:26:00Z">
        <w:r>
          <w:rPr>
            <w:rFonts w:hint="eastAsia"/>
            <w:kern w:val="2"/>
            <w:szCs w:val="24"/>
            <w:lang w:eastAsia="zh-TW"/>
          </w:rPr>
          <w:t>A020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疾病代碼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0706D2" w:rsidRPr="00AA5E49" w:rsidRDefault="000706D2" w:rsidP="000706D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62" w:author="FIS" w:date="2014-06-09T09:26:00Z"/>
          <w:rFonts w:eastAsia="細明體" w:hint="eastAsia"/>
          <w:kern w:val="2"/>
          <w:szCs w:val="24"/>
          <w:lang w:eastAsia="zh-TW"/>
        </w:rPr>
      </w:pPr>
      <w:ins w:id="263" w:author="FIS" w:date="2014-06-09T09:26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0706D2" w:rsidRDefault="000706D2" w:rsidP="000706D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264" w:author="FIS" w:date="2014-06-09T09:26:00Z"/>
          <w:rFonts w:hint="eastAsia"/>
          <w:kern w:val="2"/>
          <w:szCs w:val="24"/>
          <w:lang w:eastAsia="zh-TW"/>
        </w:rPr>
      </w:pPr>
      <w:ins w:id="265" w:author="FIS" w:date="2014-06-09T09:26:00Z">
        <w:r>
          <w:rPr>
            <w:rFonts w:hint="eastAsia"/>
            <w:kern w:val="2"/>
            <w:szCs w:val="24"/>
            <w:lang w:eastAsia="zh-TW"/>
          </w:rPr>
          <w:t>A021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手術代碼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66" w:author="FIS" w:date="2014-06-09T09:15:00Z"/>
          <w:kern w:val="2"/>
          <w:szCs w:val="24"/>
          <w:lang w:eastAsia="zh-TW"/>
        </w:rPr>
        <w:pPrChange w:id="267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68" w:author="FIS" w:date="2014-06-09T09:15:00Z">
        <w:r w:rsidRPr="00701852">
          <w:rPr>
            <w:kern w:val="2"/>
            <w:szCs w:val="24"/>
            <w:lang w:eastAsia="zh-TW"/>
          </w:rPr>
          <w:t>WHERE</w:t>
        </w:r>
      </w:ins>
    </w:p>
    <w:p w:rsidR="00D65412" w:rsidRPr="0070185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69" w:author="FIS" w:date="2014-06-09T09:15:00Z"/>
          <w:kern w:val="2"/>
          <w:szCs w:val="24"/>
          <w:lang w:eastAsia="zh-TW"/>
        </w:rPr>
        <w:pPrChange w:id="270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271" w:author="FIS" w:date="2014-06-09T09:15:00Z">
        <w:r w:rsidRPr="00701852">
          <w:rPr>
            <w:kern w:val="2"/>
            <w:szCs w:val="24"/>
            <w:lang w:eastAsia="zh-TW"/>
          </w:rPr>
          <w:t>A</w:t>
        </w:r>
        <w:r>
          <w:rPr>
            <w:rFonts w:hint="eastAsia"/>
            <w:kern w:val="2"/>
            <w:szCs w:val="24"/>
            <w:lang w:eastAsia="zh-TW"/>
          </w:rPr>
          <w:t>009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color w:val="000000"/>
          </w:rPr>
          <w:t>受理進度</w:t>
        </w:r>
        <w:r w:rsidRPr="00701852">
          <w:rPr>
            <w:color w:val="000000"/>
            <w:lang w:eastAsia="zh-TW"/>
          </w:rPr>
          <w:t xml:space="preserve"> &gt;= ‘30’(</w:t>
        </w:r>
        <w:r w:rsidRPr="00701852">
          <w:rPr>
            <w:color w:val="000000"/>
            <w:lang w:eastAsia="zh-TW"/>
          </w:rPr>
          <w:t>核定</w:t>
        </w:r>
        <w:r w:rsidRPr="00701852">
          <w:rPr>
            <w:color w:val="000000"/>
            <w:lang w:eastAsia="zh-TW"/>
          </w:rPr>
          <w:t>)</w:t>
        </w:r>
      </w:ins>
    </w:p>
    <w:p w:rsidR="001165A2" w:rsidRDefault="001165A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72" w:author="FIS" w:date="2014-06-09T09:24:00Z"/>
          <w:rFonts w:hint="eastAsia"/>
          <w:kern w:val="2"/>
          <w:szCs w:val="24"/>
          <w:lang w:eastAsia="zh-TW"/>
        </w:rPr>
        <w:pPrChange w:id="273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74" w:author="FIS" w:date="2014-06-09T09:24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B11</w:t>
        </w:r>
      </w:ins>
    </w:p>
    <w:p w:rsidR="00D65412" w:rsidRDefault="00D65412" w:rsidP="001165A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75" w:author="FIS" w:date="2014-06-09T09:24:00Z"/>
          <w:rFonts w:hint="eastAsia"/>
          <w:kern w:val="2"/>
          <w:szCs w:val="24"/>
          <w:lang w:eastAsia="zh-TW"/>
        </w:rPr>
        <w:pPrChange w:id="276" w:author="FIS" w:date="2014-06-09T09:24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77" w:author="FIS" w:date="2014-06-09T09:15:00Z">
        <w:r>
          <w:rPr>
            <w:rFonts w:hint="eastAsia"/>
            <w:kern w:val="2"/>
            <w:szCs w:val="24"/>
            <w:lang w:eastAsia="zh-TW"/>
          </w:rPr>
          <w:t xml:space="preserve">ORDER BY </w:t>
        </w:r>
      </w:ins>
      <w:ins w:id="278" w:author="FIS" w:date="2014-06-09T09:22:00Z">
        <w:r w:rsidR="004A4A76" w:rsidRPr="00701852">
          <w:rPr>
            <w:kern w:val="2"/>
            <w:szCs w:val="24"/>
            <w:lang w:eastAsia="zh-TW"/>
          </w:rPr>
          <w:t>A</w:t>
        </w:r>
        <w:r w:rsidR="004A4A76">
          <w:rPr>
            <w:rFonts w:hint="eastAsia"/>
            <w:kern w:val="2"/>
            <w:szCs w:val="24"/>
            <w:lang w:eastAsia="zh-TW"/>
          </w:rPr>
          <w:t>009</w:t>
        </w:r>
      </w:ins>
      <w:ins w:id="279" w:author="FIS" w:date="2014-06-09T09:15:00Z">
        <w:r>
          <w:rPr>
            <w:rFonts w:hint="eastAsia"/>
            <w:kern w:val="2"/>
            <w:szCs w:val="24"/>
            <w:lang w:eastAsia="zh-TW"/>
          </w:rPr>
          <w:t>.</w:t>
        </w:r>
        <w:r w:rsidRPr="00701852">
          <w:rPr>
            <w:lang w:eastAsia="zh-TW"/>
          </w:rPr>
          <w:t>受理編號</w:t>
        </w:r>
      </w:ins>
      <w:ins w:id="280" w:author="FIS" w:date="2014-06-09T09:22:00Z">
        <w:r w:rsidR="004A4A76">
          <w:rPr>
            <w:rFonts w:hint="eastAsia"/>
            <w:lang w:eastAsia="zh-TW"/>
          </w:rPr>
          <w:t>, A010.</w:t>
        </w:r>
        <w:r w:rsidR="004A4A76" w:rsidRPr="007E2B6B">
          <w:rPr>
            <w:rFonts w:hint="eastAsia"/>
            <w:kern w:val="2"/>
            <w:szCs w:val="24"/>
            <w:lang w:eastAsia="zh-TW"/>
          </w:rPr>
          <w:t>事故</w:t>
        </w:r>
        <w:r w:rsidR="004A4A76">
          <w:rPr>
            <w:rFonts w:hint="eastAsia"/>
            <w:kern w:val="2"/>
            <w:szCs w:val="24"/>
            <w:lang w:eastAsia="zh-TW"/>
          </w:rPr>
          <w:t>原因</w:t>
        </w:r>
      </w:ins>
    </w:p>
    <w:p w:rsidR="001165A2" w:rsidRDefault="001165A2" w:rsidP="001165A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81" w:author="FIS" w:date="2014-06-09T09:24:00Z"/>
          <w:rFonts w:hint="eastAsia"/>
          <w:kern w:val="2"/>
          <w:szCs w:val="24"/>
          <w:lang w:eastAsia="zh-TW"/>
        </w:rPr>
      </w:pPr>
      <w:ins w:id="282" w:author="FIS" w:date="2014-06-09T09:24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1165A2" w:rsidRDefault="001165A2" w:rsidP="001165A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83" w:author="FIS" w:date="2014-06-09T09:24:00Z"/>
          <w:rFonts w:hint="eastAsia"/>
          <w:kern w:val="2"/>
          <w:szCs w:val="24"/>
          <w:lang w:eastAsia="zh-TW"/>
        </w:rPr>
        <w:pPrChange w:id="284" w:author="FIS" w:date="2014-06-09T09:24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85" w:author="FIS" w:date="2014-06-09T09:24:00Z">
        <w:r>
          <w:rPr>
            <w:rFonts w:hint="eastAsia"/>
            <w:kern w:val="2"/>
            <w:szCs w:val="24"/>
            <w:lang w:eastAsia="zh-TW"/>
          </w:rPr>
          <w:t xml:space="preserve">ORDER BY </w:t>
        </w:r>
        <w:r w:rsidRPr="00701852">
          <w:rPr>
            <w:kern w:val="2"/>
            <w:szCs w:val="24"/>
            <w:lang w:eastAsia="zh-TW"/>
          </w:rPr>
          <w:t>A</w:t>
        </w:r>
        <w:r>
          <w:rPr>
            <w:rFonts w:hint="eastAsia"/>
            <w:kern w:val="2"/>
            <w:szCs w:val="24"/>
            <w:lang w:eastAsia="zh-TW"/>
          </w:rPr>
          <w:t>009.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, </w:t>
        </w:r>
        <w:r w:rsidR="00DF0A34">
          <w:rPr>
            <w:rFonts w:hint="eastAsia"/>
            <w:kern w:val="2"/>
            <w:szCs w:val="24"/>
            <w:lang w:eastAsia="zh-TW"/>
          </w:rPr>
          <w:t>A020</w:t>
        </w:r>
        <w:r w:rsidR="00DF0A34" w:rsidRPr="00256F33">
          <w:rPr>
            <w:kern w:val="2"/>
            <w:szCs w:val="24"/>
            <w:lang w:eastAsia="zh-TW"/>
          </w:rPr>
          <w:t>.</w:t>
        </w:r>
        <w:r w:rsidR="00DF0A34">
          <w:rPr>
            <w:rFonts w:hint="eastAsia"/>
            <w:kern w:val="2"/>
            <w:szCs w:val="24"/>
            <w:lang w:eastAsia="zh-TW"/>
          </w:rPr>
          <w:t>疾病代碼</w:t>
        </w:r>
      </w:ins>
    </w:p>
    <w:p w:rsidR="001165A2" w:rsidRDefault="001165A2" w:rsidP="001165A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86" w:author="FIS" w:date="2014-06-09T09:24:00Z"/>
          <w:rFonts w:hint="eastAsia"/>
          <w:kern w:val="2"/>
          <w:szCs w:val="24"/>
          <w:lang w:eastAsia="zh-TW"/>
        </w:rPr>
      </w:pPr>
      <w:ins w:id="287" w:author="FIS" w:date="2014-06-09T09:24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1165A2" w:rsidRDefault="001165A2" w:rsidP="001165A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288" w:author="FIS" w:date="2014-06-09T09:15:00Z"/>
          <w:rFonts w:hint="eastAsia"/>
          <w:kern w:val="2"/>
          <w:szCs w:val="24"/>
          <w:lang w:eastAsia="zh-TW"/>
        </w:rPr>
        <w:pPrChange w:id="289" w:author="FIS" w:date="2014-06-09T09:24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90" w:author="FIS" w:date="2014-06-09T09:24:00Z">
        <w:r>
          <w:rPr>
            <w:rFonts w:hint="eastAsia"/>
            <w:kern w:val="2"/>
            <w:szCs w:val="24"/>
            <w:lang w:eastAsia="zh-TW"/>
          </w:rPr>
          <w:t xml:space="preserve">ORDER BY </w:t>
        </w:r>
        <w:r w:rsidRPr="00701852">
          <w:rPr>
            <w:kern w:val="2"/>
            <w:szCs w:val="24"/>
            <w:lang w:eastAsia="zh-TW"/>
          </w:rPr>
          <w:t>A</w:t>
        </w:r>
        <w:r>
          <w:rPr>
            <w:rFonts w:hint="eastAsia"/>
            <w:kern w:val="2"/>
            <w:szCs w:val="24"/>
            <w:lang w:eastAsia="zh-TW"/>
          </w:rPr>
          <w:t>009.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, </w:t>
        </w:r>
        <w:r w:rsidR="00DF0A34">
          <w:rPr>
            <w:rFonts w:hint="eastAsia"/>
            <w:kern w:val="2"/>
            <w:szCs w:val="24"/>
            <w:lang w:eastAsia="zh-TW"/>
          </w:rPr>
          <w:t>A021</w:t>
        </w:r>
        <w:r w:rsidR="00DF0A34" w:rsidRPr="00256F33">
          <w:rPr>
            <w:kern w:val="2"/>
            <w:szCs w:val="24"/>
            <w:lang w:eastAsia="zh-TW"/>
          </w:rPr>
          <w:t>.</w:t>
        </w:r>
        <w:r w:rsidR="00DF0A34">
          <w:rPr>
            <w:rFonts w:hint="eastAsia"/>
            <w:kern w:val="2"/>
            <w:szCs w:val="24"/>
            <w:lang w:eastAsia="zh-TW"/>
          </w:rPr>
          <w:t>手術代碼</w:t>
        </w:r>
      </w:ins>
    </w:p>
    <w:p w:rsidR="00D6541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ins w:id="291" w:author="FIS" w:date="2014-06-09T09:15:00Z"/>
          <w:rFonts w:hint="eastAsia"/>
          <w:kern w:val="2"/>
          <w:szCs w:val="24"/>
          <w:lang w:eastAsia="zh-TW"/>
        </w:rPr>
        <w:pPrChange w:id="292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2835" w:hanging="2295"/>
          </w:pPr>
        </w:pPrChange>
      </w:pPr>
      <w:ins w:id="293" w:author="FIS" w:date="2014-06-09T09:15:00Z">
        <w:r w:rsidRPr="006246F6">
          <w:rPr>
            <w:rFonts w:hint="eastAsia"/>
            <w:kern w:val="2"/>
            <w:szCs w:val="24"/>
            <w:lang w:eastAsia="zh-TW"/>
          </w:rPr>
          <w:t xml:space="preserve">ELSE IF </w:t>
        </w:r>
        <w:r w:rsidRPr="006246F6">
          <w:rPr>
            <w:rFonts w:hint="eastAsia"/>
            <w:kern w:val="2"/>
            <w:szCs w:val="24"/>
            <w:lang w:eastAsia="zh-TW"/>
          </w:rPr>
          <w:t>輸入</w:t>
        </w:r>
        <w:r w:rsidRPr="006246F6">
          <w:rPr>
            <w:rFonts w:hint="eastAsia"/>
            <w:kern w:val="2"/>
            <w:szCs w:val="24"/>
            <w:lang w:eastAsia="zh-TW"/>
          </w:rPr>
          <w:t>.</w:t>
        </w:r>
        <w:r w:rsidRPr="006246F6">
          <w:rPr>
            <w:rFonts w:hint="eastAsia"/>
            <w:kern w:val="2"/>
            <w:szCs w:val="24"/>
            <w:lang w:eastAsia="zh-TW"/>
          </w:rPr>
          <w:t>整批或當日件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 w:rsidRPr="00AF30E3">
          <w:rPr>
            <w:kern w:val="2"/>
            <w:szCs w:val="24"/>
            <w:lang w:eastAsia="zh-TW"/>
          </w:rPr>
          <w:t>IN (‘N’,’3’)</w:t>
        </w:r>
        <w:r w:rsidRPr="00AF30E3" w:rsidDel="00AF30E3">
          <w:rPr>
            <w:rFonts w:hint="eastAsia"/>
            <w:kern w:val="2"/>
            <w:szCs w:val="24"/>
            <w:lang w:eastAsia="zh-TW"/>
          </w:rPr>
          <w:t xml:space="preserve"> </w:t>
        </w:r>
        <w:r w:rsidRPr="006246F6">
          <w:rPr>
            <w:rFonts w:hint="eastAsia"/>
            <w:kern w:val="2"/>
            <w:szCs w:val="24"/>
            <w:lang w:eastAsia="zh-TW"/>
          </w:rPr>
          <w:t>(</w:t>
        </w:r>
        <w:r w:rsidRPr="006246F6">
          <w:rPr>
            <w:rFonts w:hint="eastAsia"/>
            <w:kern w:val="2"/>
            <w:szCs w:val="24"/>
            <w:lang w:eastAsia="zh-TW"/>
          </w:rPr>
          <w:t>線上即時</w:t>
        </w:r>
        <w:r w:rsidRPr="006246F6">
          <w:rPr>
            <w:rFonts w:hint="eastAsia"/>
            <w:kern w:val="2"/>
            <w:szCs w:val="24"/>
            <w:lang w:eastAsia="zh-TW"/>
          </w:rPr>
          <w:t>)</w:t>
        </w:r>
        <w:r>
          <w:rPr>
            <w:rFonts w:hint="eastAsia"/>
            <w:kern w:val="2"/>
            <w:szCs w:val="24"/>
            <w:lang w:eastAsia="zh-TW"/>
          </w:rPr>
          <w:t xml:space="preserve"> OR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(3</w:t>
        </w:r>
        <w:r>
          <w:rPr>
            <w:rFonts w:hint="eastAsia"/>
            <w:kern w:val="2"/>
            <w:szCs w:val="24"/>
            <w:lang w:eastAsia="zh-TW"/>
          </w:rPr>
          <w:t>登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94" w:author="FIS" w:date="2014-06-09T09:15:00Z"/>
          <w:kern w:val="2"/>
          <w:szCs w:val="24"/>
          <w:lang w:eastAsia="zh-TW"/>
        </w:rPr>
        <w:pPrChange w:id="295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96" w:author="FIS" w:date="2014-06-09T09:15:00Z">
        <w:r w:rsidRPr="00701852">
          <w:rPr>
            <w:kern w:val="2"/>
            <w:szCs w:val="24"/>
            <w:lang w:eastAsia="zh-TW"/>
          </w:rPr>
          <w:t xml:space="preserve">READ </w:t>
        </w:r>
        <w:r w:rsidRPr="006246F6">
          <w:rPr>
            <w:color w:val="FF0000"/>
            <w:kern w:val="2"/>
            <w:szCs w:val="24"/>
            <w:lang w:eastAsia="zh-TW"/>
          </w:rPr>
          <w:t xml:space="preserve">DTAAV014 </w:t>
        </w:r>
        <w:r>
          <w:rPr>
            <w:rFonts w:hint="eastAsia"/>
            <w:kern w:val="2"/>
            <w:szCs w:val="24"/>
            <w:lang w:eastAsia="zh-TW"/>
          </w:rPr>
          <w:t>V014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297" w:author="FIS" w:date="2014-06-09T09:15:00Z"/>
          <w:kern w:val="2"/>
          <w:szCs w:val="24"/>
          <w:lang w:eastAsia="zh-TW"/>
        </w:rPr>
        <w:pPrChange w:id="298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299" w:author="FIS" w:date="2014-06-09T09:15:00Z">
        <w:r>
          <w:rPr>
            <w:kern w:val="2"/>
            <w:szCs w:val="24"/>
            <w:lang w:eastAsia="zh-TW"/>
          </w:rPr>
          <w:t xml:space="preserve">INNER JOIN DTAAA010 </w:t>
        </w:r>
        <w:r>
          <w:rPr>
            <w:rFonts w:hint="eastAsia"/>
            <w:kern w:val="2"/>
            <w:szCs w:val="24"/>
            <w:lang w:eastAsia="zh-TW"/>
          </w:rPr>
          <w:t>A010</w:t>
        </w:r>
      </w:ins>
    </w:p>
    <w:p w:rsidR="00D65412" w:rsidRPr="0070185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00" w:author="FIS" w:date="2014-06-09T09:15:00Z"/>
          <w:kern w:val="2"/>
          <w:szCs w:val="24"/>
          <w:lang w:eastAsia="zh-TW"/>
        </w:rPr>
        <w:pPrChange w:id="301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302" w:author="FIS" w:date="2014-06-09T09:15:00Z">
        <w:r w:rsidRPr="00701852">
          <w:rPr>
            <w:kern w:val="2"/>
            <w:szCs w:val="24"/>
            <w:lang w:eastAsia="zh-TW"/>
          </w:rPr>
          <w:t xml:space="preserve">ON </w:t>
        </w:r>
      </w:ins>
      <w:ins w:id="303" w:author="FIS" w:date="2014-06-09T09:27:00Z">
        <w:r w:rsidR="00BB6ED7">
          <w:rPr>
            <w:rFonts w:hint="eastAsia"/>
            <w:kern w:val="2"/>
            <w:szCs w:val="24"/>
            <w:lang w:eastAsia="zh-TW"/>
          </w:rPr>
          <w:t>V014</w:t>
        </w:r>
      </w:ins>
      <w:ins w:id="304" w:author="FIS" w:date="2014-06-09T09:15:00Z"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A010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5F6C11" w:rsidRPr="00AA5E49" w:rsidRDefault="005F6C11" w:rsidP="005F6C1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05" w:author="FIS" w:date="2014-06-09T09:27:00Z"/>
          <w:rFonts w:hint="eastAsia"/>
          <w:kern w:val="2"/>
          <w:szCs w:val="24"/>
          <w:lang w:eastAsia="zh-TW"/>
        </w:rPr>
      </w:pPr>
      <w:ins w:id="306" w:author="FIS" w:date="2014-06-09T09:27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5F6C11" w:rsidRPr="00701852" w:rsidRDefault="005F6C11" w:rsidP="005F6C1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07" w:author="FIS" w:date="2014-06-09T09:27:00Z"/>
          <w:kern w:val="2"/>
          <w:szCs w:val="24"/>
          <w:lang w:eastAsia="zh-TW"/>
        </w:rPr>
      </w:pPr>
      <w:ins w:id="308" w:author="FIS" w:date="2014-06-09T09:27:00Z">
        <w:r>
          <w:rPr>
            <w:kern w:val="2"/>
            <w:szCs w:val="24"/>
            <w:lang w:eastAsia="zh-TW"/>
          </w:rPr>
          <w:t>INNER JOIN DTAAA0</w:t>
        </w: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 xml:space="preserve">0 </w:t>
        </w:r>
        <w:r>
          <w:rPr>
            <w:rFonts w:hint="eastAsia"/>
            <w:kern w:val="2"/>
            <w:szCs w:val="24"/>
            <w:lang w:eastAsia="zh-TW"/>
          </w:rPr>
          <w:t>A020</w:t>
        </w:r>
      </w:ins>
    </w:p>
    <w:p w:rsidR="005F6C11" w:rsidRPr="00701852" w:rsidRDefault="005F6C11" w:rsidP="005F6C1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09" w:author="FIS" w:date="2014-06-09T09:27:00Z"/>
          <w:kern w:val="2"/>
          <w:szCs w:val="24"/>
          <w:lang w:eastAsia="zh-TW"/>
        </w:rPr>
      </w:pPr>
      <w:ins w:id="310" w:author="FIS" w:date="2014-06-09T09:27:00Z">
        <w:r w:rsidRPr="00701852">
          <w:rPr>
            <w:kern w:val="2"/>
            <w:szCs w:val="24"/>
            <w:lang w:eastAsia="zh-TW"/>
          </w:rPr>
          <w:t xml:space="preserve">ON </w:t>
        </w:r>
        <w:r w:rsidR="00BB6ED7">
          <w:rPr>
            <w:rFonts w:hint="eastAsia"/>
            <w:kern w:val="2"/>
            <w:szCs w:val="24"/>
            <w:lang w:eastAsia="zh-TW"/>
          </w:rPr>
          <w:t>V014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A020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5F6C11" w:rsidRPr="00AA5E49" w:rsidRDefault="005F6C11" w:rsidP="005F6C1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11" w:author="FIS" w:date="2014-06-09T09:27:00Z"/>
          <w:rFonts w:hint="eastAsia"/>
          <w:kern w:val="2"/>
          <w:szCs w:val="24"/>
          <w:lang w:eastAsia="zh-TW"/>
        </w:rPr>
      </w:pPr>
      <w:ins w:id="312" w:author="FIS" w:date="2014-06-09T09:27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5F6C11" w:rsidRPr="00701852" w:rsidRDefault="005F6C11" w:rsidP="005F6C1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13" w:author="FIS" w:date="2014-06-09T09:27:00Z"/>
          <w:kern w:val="2"/>
          <w:szCs w:val="24"/>
          <w:lang w:eastAsia="zh-TW"/>
        </w:rPr>
      </w:pPr>
      <w:ins w:id="314" w:author="FIS" w:date="2014-06-09T09:27:00Z">
        <w:r>
          <w:rPr>
            <w:kern w:val="2"/>
            <w:szCs w:val="24"/>
            <w:lang w:eastAsia="zh-TW"/>
          </w:rPr>
          <w:t>INNER JOIN DTAAA0</w:t>
        </w:r>
        <w:r>
          <w:rPr>
            <w:rFonts w:hint="eastAsia"/>
            <w:kern w:val="2"/>
            <w:szCs w:val="24"/>
            <w:lang w:eastAsia="zh-TW"/>
          </w:rPr>
          <w:t>21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A021</w:t>
        </w:r>
      </w:ins>
    </w:p>
    <w:p w:rsidR="005F6C11" w:rsidRPr="00701852" w:rsidRDefault="005F6C11" w:rsidP="005F6C1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15" w:author="FIS" w:date="2014-06-09T09:27:00Z"/>
          <w:kern w:val="2"/>
          <w:szCs w:val="24"/>
          <w:lang w:eastAsia="zh-TW"/>
        </w:rPr>
      </w:pPr>
      <w:ins w:id="316" w:author="FIS" w:date="2014-06-09T09:27:00Z">
        <w:r w:rsidRPr="00701852">
          <w:rPr>
            <w:kern w:val="2"/>
            <w:szCs w:val="24"/>
            <w:lang w:eastAsia="zh-TW"/>
          </w:rPr>
          <w:t xml:space="preserve">ON </w:t>
        </w:r>
        <w:r w:rsidR="00BB6ED7">
          <w:rPr>
            <w:rFonts w:hint="eastAsia"/>
            <w:kern w:val="2"/>
            <w:szCs w:val="24"/>
            <w:lang w:eastAsia="zh-TW"/>
          </w:rPr>
          <w:t>V014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A021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5F6C11" w:rsidRPr="00701852" w:rsidRDefault="005F6C11" w:rsidP="005F6C1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17" w:author="FIS" w:date="2014-06-09T09:27:00Z"/>
          <w:kern w:val="2"/>
          <w:szCs w:val="24"/>
          <w:lang w:eastAsia="zh-TW"/>
        </w:rPr>
      </w:pPr>
      <w:ins w:id="318" w:author="FIS" w:date="2014-06-09T09:27:00Z">
        <w:r>
          <w:rPr>
            <w:rFonts w:hint="eastAsia"/>
            <w:kern w:val="2"/>
            <w:szCs w:val="24"/>
            <w:lang w:eastAsia="zh-TW"/>
          </w:rPr>
          <w:t>INNER</w:t>
        </w:r>
        <w:r w:rsidRPr="00701852">
          <w:rPr>
            <w:kern w:val="2"/>
            <w:szCs w:val="24"/>
            <w:lang w:eastAsia="zh-TW"/>
          </w:rPr>
          <w:t xml:space="preserve"> JOIN </w:t>
        </w:r>
        <w:r>
          <w:rPr>
            <w:rFonts w:hint="eastAsia"/>
            <w:kern w:val="2"/>
            <w:szCs w:val="24"/>
            <w:lang w:eastAsia="zh-TW"/>
          </w:rPr>
          <w:t>TA</w:t>
        </w:r>
      </w:ins>
    </w:p>
    <w:p w:rsidR="005F6C11" w:rsidRPr="00701852" w:rsidRDefault="005F6C11" w:rsidP="005F6C1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19" w:author="FIS" w:date="2014-06-09T09:27:00Z"/>
          <w:kern w:val="2"/>
          <w:szCs w:val="24"/>
          <w:lang w:eastAsia="zh-TW"/>
        </w:rPr>
      </w:pPr>
      <w:ins w:id="320" w:author="FIS" w:date="2014-06-09T09:27:00Z">
        <w:r w:rsidRPr="00701852">
          <w:rPr>
            <w:kern w:val="2"/>
            <w:szCs w:val="24"/>
            <w:lang w:eastAsia="zh-TW"/>
          </w:rPr>
          <w:t xml:space="preserve">ON </w:t>
        </w:r>
        <w:r w:rsidR="00BB6ED7">
          <w:rPr>
            <w:rFonts w:hint="eastAsia"/>
            <w:kern w:val="2"/>
            <w:szCs w:val="24"/>
            <w:lang w:eastAsia="zh-TW"/>
          </w:rPr>
          <w:t>V014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TA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5F6C11" w:rsidRPr="00AA5E49" w:rsidRDefault="005F6C11" w:rsidP="005F6C1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21" w:author="FIS" w:date="2014-06-09T09:27:00Z"/>
          <w:rFonts w:eastAsia="細明體" w:hint="eastAsia"/>
          <w:kern w:val="2"/>
          <w:szCs w:val="24"/>
          <w:lang w:eastAsia="zh-TW"/>
        </w:rPr>
      </w:pPr>
      <w:ins w:id="322" w:author="FIS" w:date="2014-06-09T09:27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B11</w:t>
        </w:r>
      </w:ins>
    </w:p>
    <w:p w:rsidR="005F6C11" w:rsidRPr="00256F33" w:rsidRDefault="005F6C11" w:rsidP="005F6C1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23" w:author="FIS" w:date="2014-06-09T09:27:00Z"/>
          <w:rFonts w:eastAsia="細明體" w:hint="eastAsia"/>
          <w:kern w:val="2"/>
          <w:szCs w:val="24"/>
          <w:lang w:eastAsia="zh-TW"/>
        </w:rPr>
      </w:pPr>
      <w:ins w:id="324" w:author="FIS" w:date="2014-06-09T09:27:00Z">
        <w:r>
          <w:rPr>
            <w:rFonts w:hint="eastAsia"/>
            <w:kern w:val="2"/>
            <w:szCs w:val="24"/>
            <w:lang w:eastAsia="zh-TW"/>
          </w:rPr>
          <w:t>A010</w:t>
        </w:r>
        <w:r w:rsidRPr="00256F33">
          <w:rPr>
            <w:kern w:val="2"/>
            <w:szCs w:val="24"/>
            <w:lang w:eastAsia="zh-TW"/>
          </w:rPr>
          <w:t>.</w:t>
        </w:r>
        <w:r w:rsidRPr="007E2B6B">
          <w:rPr>
            <w:rFonts w:hint="eastAsia"/>
            <w:kern w:val="2"/>
            <w:szCs w:val="24"/>
            <w:lang w:eastAsia="zh-TW"/>
          </w:rPr>
          <w:t>事故</w:t>
        </w:r>
        <w:r>
          <w:rPr>
            <w:rFonts w:hint="eastAsia"/>
            <w:kern w:val="2"/>
            <w:szCs w:val="24"/>
            <w:lang w:eastAsia="zh-TW"/>
          </w:rPr>
          <w:t>原因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5F6C11" w:rsidRPr="00AA5E49" w:rsidRDefault="005F6C11" w:rsidP="005F6C1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25" w:author="FIS" w:date="2014-06-09T09:27:00Z"/>
          <w:rFonts w:eastAsia="細明體" w:hint="eastAsia"/>
          <w:kern w:val="2"/>
          <w:szCs w:val="24"/>
          <w:lang w:eastAsia="zh-TW"/>
        </w:rPr>
      </w:pPr>
      <w:ins w:id="326" w:author="FIS" w:date="2014-06-09T09:27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5F6C11" w:rsidRDefault="005F6C11" w:rsidP="005F6C1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27" w:author="FIS" w:date="2014-06-09T09:27:00Z"/>
          <w:rFonts w:hint="eastAsia"/>
          <w:kern w:val="2"/>
          <w:szCs w:val="24"/>
          <w:lang w:eastAsia="zh-TW"/>
        </w:rPr>
      </w:pPr>
      <w:ins w:id="328" w:author="FIS" w:date="2014-06-09T09:27:00Z">
        <w:r>
          <w:rPr>
            <w:rFonts w:hint="eastAsia"/>
            <w:kern w:val="2"/>
            <w:szCs w:val="24"/>
            <w:lang w:eastAsia="zh-TW"/>
          </w:rPr>
          <w:t>A020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疾病代碼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5F6C11" w:rsidRPr="00AA5E49" w:rsidRDefault="005F6C11" w:rsidP="005F6C1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29" w:author="FIS" w:date="2014-06-09T09:27:00Z"/>
          <w:rFonts w:eastAsia="細明體" w:hint="eastAsia"/>
          <w:kern w:val="2"/>
          <w:szCs w:val="24"/>
          <w:lang w:eastAsia="zh-TW"/>
        </w:rPr>
      </w:pPr>
      <w:ins w:id="330" w:author="FIS" w:date="2014-06-09T09:27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D65412" w:rsidRDefault="005F6C11" w:rsidP="00F610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31" w:author="FIS" w:date="2014-06-09T09:15:00Z"/>
          <w:rFonts w:hint="eastAsia"/>
          <w:kern w:val="2"/>
          <w:szCs w:val="24"/>
          <w:lang w:eastAsia="zh-TW"/>
        </w:rPr>
        <w:pPrChange w:id="332" w:author="FIS" w:date="2014-06-09T09:28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333" w:author="FIS" w:date="2014-06-09T09:27:00Z">
        <w:r>
          <w:rPr>
            <w:rFonts w:hint="eastAsia"/>
            <w:kern w:val="2"/>
            <w:szCs w:val="24"/>
            <w:lang w:eastAsia="zh-TW"/>
          </w:rPr>
          <w:t>A021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手術代碼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D6541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34" w:author="FIS" w:date="2014-06-09T09:15:00Z"/>
          <w:rFonts w:hint="eastAsia"/>
          <w:kern w:val="2"/>
          <w:szCs w:val="24"/>
          <w:lang w:eastAsia="zh-TW"/>
        </w:rPr>
        <w:pPrChange w:id="335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336" w:author="FIS" w:date="2014-06-09T09:15:00Z">
        <w:r>
          <w:rPr>
            <w:rFonts w:hint="eastAsia"/>
            <w:kern w:val="2"/>
            <w:szCs w:val="24"/>
            <w:lang w:eastAsia="zh-TW"/>
          </w:rPr>
          <w:t>WHERE</w:t>
        </w:r>
      </w:ins>
    </w:p>
    <w:p w:rsidR="00D6541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37" w:author="FIS" w:date="2014-06-09T09:15:00Z"/>
          <w:rFonts w:hint="eastAsia"/>
          <w:kern w:val="2"/>
          <w:szCs w:val="24"/>
          <w:lang w:eastAsia="zh-TW"/>
        </w:rPr>
        <w:pPrChange w:id="338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339" w:author="FIS" w:date="2014-06-09T09:15:00Z">
        <w:r>
          <w:rPr>
            <w:rFonts w:hint="eastAsia"/>
            <w:kern w:val="2"/>
            <w:szCs w:val="24"/>
            <w:lang w:eastAsia="zh-TW"/>
          </w:rPr>
          <w:t>V014.</w:t>
        </w:r>
        <w:r w:rsidRPr="00AF30E3">
          <w:rPr>
            <w:rFonts w:hint="eastAsia"/>
            <w:kern w:val="2"/>
            <w:szCs w:val="24"/>
            <w:lang w:eastAsia="zh-TW"/>
          </w:rPr>
          <w:t>計算來源</w:t>
        </w:r>
        <w:r w:rsidRPr="00AF30E3">
          <w:rPr>
            <w:rFonts w:hint="eastAsia"/>
            <w:kern w:val="2"/>
            <w:szCs w:val="24"/>
            <w:lang w:eastAsia="zh-TW"/>
          </w:rPr>
          <w:t>=</w:t>
        </w:r>
        <w:r w:rsidRPr="00AF30E3">
          <w:rPr>
            <w:rFonts w:hint="eastAsia"/>
            <w:kern w:val="2"/>
            <w:szCs w:val="24"/>
            <w:lang w:eastAsia="zh-TW"/>
          </w:rPr>
          <w:t>作業來源</w:t>
        </w:r>
      </w:ins>
    </w:p>
    <w:p w:rsidR="004424D9" w:rsidRDefault="004424D9" w:rsidP="004424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40" w:author="FIS" w:date="2014-06-09T09:28:00Z"/>
          <w:rFonts w:hint="eastAsia"/>
          <w:kern w:val="2"/>
          <w:szCs w:val="24"/>
          <w:lang w:eastAsia="zh-TW"/>
        </w:rPr>
      </w:pPr>
      <w:ins w:id="341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B11</w:t>
        </w:r>
      </w:ins>
    </w:p>
    <w:p w:rsidR="004424D9" w:rsidRDefault="004424D9" w:rsidP="004424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42" w:author="FIS" w:date="2014-06-09T09:28:00Z"/>
          <w:rFonts w:hint="eastAsia"/>
          <w:kern w:val="2"/>
          <w:szCs w:val="24"/>
          <w:lang w:eastAsia="zh-TW"/>
        </w:rPr>
      </w:pPr>
      <w:ins w:id="343" w:author="FIS" w:date="2014-06-09T09:28:00Z">
        <w:r>
          <w:rPr>
            <w:rFonts w:hint="eastAsia"/>
            <w:kern w:val="2"/>
            <w:szCs w:val="24"/>
            <w:lang w:eastAsia="zh-TW"/>
          </w:rPr>
          <w:t>ORDER BY V014.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>, A010.</w:t>
        </w:r>
        <w:r w:rsidRPr="007E2B6B">
          <w:rPr>
            <w:rFonts w:hint="eastAsia"/>
            <w:kern w:val="2"/>
            <w:szCs w:val="24"/>
            <w:lang w:eastAsia="zh-TW"/>
          </w:rPr>
          <w:t>事故</w:t>
        </w:r>
        <w:r>
          <w:rPr>
            <w:rFonts w:hint="eastAsia"/>
            <w:kern w:val="2"/>
            <w:szCs w:val="24"/>
            <w:lang w:eastAsia="zh-TW"/>
          </w:rPr>
          <w:t>原因</w:t>
        </w:r>
      </w:ins>
    </w:p>
    <w:p w:rsidR="004424D9" w:rsidRDefault="004424D9" w:rsidP="004424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44" w:author="FIS" w:date="2014-06-09T09:28:00Z"/>
          <w:rFonts w:hint="eastAsia"/>
          <w:kern w:val="2"/>
          <w:szCs w:val="24"/>
          <w:lang w:eastAsia="zh-TW"/>
        </w:rPr>
      </w:pPr>
      <w:ins w:id="345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4424D9" w:rsidRDefault="004424D9" w:rsidP="004424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46" w:author="FIS" w:date="2014-06-09T09:28:00Z"/>
          <w:rFonts w:hint="eastAsia"/>
          <w:kern w:val="2"/>
          <w:szCs w:val="24"/>
          <w:lang w:eastAsia="zh-TW"/>
        </w:rPr>
      </w:pPr>
      <w:ins w:id="347" w:author="FIS" w:date="2014-06-09T09:28:00Z">
        <w:r>
          <w:rPr>
            <w:rFonts w:hint="eastAsia"/>
            <w:kern w:val="2"/>
            <w:szCs w:val="24"/>
            <w:lang w:eastAsia="zh-TW"/>
          </w:rPr>
          <w:t>ORDER BY V014.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, </w:t>
        </w:r>
        <w:r>
          <w:rPr>
            <w:rFonts w:hint="eastAsia"/>
            <w:kern w:val="2"/>
            <w:szCs w:val="24"/>
            <w:lang w:eastAsia="zh-TW"/>
          </w:rPr>
          <w:t>A020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疾病代碼</w:t>
        </w:r>
      </w:ins>
    </w:p>
    <w:p w:rsidR="004424D9" w:rsidRDefault="004424D9" w:rsidP="004424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48" w:author="FIS" w:date="2014-06-09T09:28:00Z"/>
          <w:rFonts w:hint="eastAsia"/>
          <w:kern w:val="2"/>
          <w:szCs w:val="24"/>
          <w:lang w:eastAsia="zh-TW"/>
        </w:rPr>
      </w:pPr>
      <w:ins w:id="349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4424D9" w:rsidRDefault="004424D9" w:rsidP="004424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50" w:author="FIS" w:date="2014-06-09T09:28:00Z"/>
          <w:rFonts w:hint="eastAsia"/>
          <w:kern w:val="2"/>
          <w:szCs w:val="24"/>
          <w:lang w:eastAsia="zh-TW"/>
        </w:rPr>
      </w:pPr>
      <w:ins w:id="351" w:author="FIS" w:date="2014-06-09T09:28:00Z">
        <w:r>
          <w:rPr>
            <w:rFonts w:hint="eastAsia"/>
            <w:kern w:val="2"/>
            <w:szCs w:val="24"/>
            <w:lang w:eastAsia="zh-TW"/>
          </w:rPr>
          <w:t>ORDER BY V014.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, </w:t>
        </w:r>
        <w:r>
          <w:rPr>
            <w:rFonts w:hint="eastAsia"/>
            <w:kern w:val="2"/>
            <w:szCs w:val="24"/>
            <w:lang w:eastAsia="zh-TW"/>
          </w:rPr>
          <w:t>A021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手術代碼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352" w:author="FIS" w:date="2014-06-09T09:15:00Z"/>
          <w:kern w:val="2"/>
          <w:szCs w:val="24"/>
          <w:lang w:eastAsia="zh-TW"/>
        </w:rPr>
        <w:pPrChange w:id="353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354" w:author="FIS" w:date="2014-06-09T09:15:00Z">
        <w:r w:rsidRPr="00701852">
          <w:rPr>
            <w:rFonts w:eastAsia="細明體"/>
            <w:kern w:val="2"/>
            <w:szCs w:val="24"/>
            <w:lang w:eastAsia="zh-TW"/>
          </w:rPr>
          <w:t>ELSE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55" w:author="FIS" w:date="2014-06-09T09:15:00Z"/>
          <w:kern w:val="2"/>
          <w:szCs w:val="24"/>
          <w:lang w:eastAsia="zh-TW"/>
        </w:rPr>
        <w:pPrChange w:id="356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357" w:author="FIS" w:date="2014-06-09T09:15:00Z">
        <w:r w:rsidRPr="00701852">
          <w:rPr>
            <w:kern w:val="2"/>
            <w:szCs w:val="24"/>
            <w:lang w:eastAsia="zh-TW"/>
          </w:rPr>
          <w:t xml:space="preserve">READ </w:t>
        </w:r>
        <w:r>
          <w:rPr>
            <w:color w:val="FF0000"/>
            <w:kern w:val="2"/>
            <w:szCs w:val="24"/>
            <w:lang w:eastAsia="zh-TW"/>
          </w:rPr>
          <w:t>DTAA</w:t>
        </w:r>
      </w:ins>
      <w:ins w:id="358" w:author="FIS" w:date="2014-06-09T09:28:00Z">
        <w:r w:rsidR="00107B2C">
          <w:rPr>
            <w:rFonts w:hint="eastAsia"/>
            <w:color w:val="FF0000"/>
            <w:kern w:val="2"/>
            <w:szCs w:val="24"/>
            <w:lang w:eastAsia="zh-TW"/>
          </w:rPr>
          <w:t>A</w:t>
        </w:r>
      </w:ins>
      <w:ins w:id="359" w:author="FIS" w:date="2014-06-09T09:15:00Z">
        <w:r w:rsidRPr="00701852">
          <w:rPr>
            <w:color w:val="FF0000"/>
            <w:kern w:val="2"/>
            <w:szCs w:val="24"/>
            <w:lang w:eastAsia="zh-TW"/>
          </w:rPr>
          <w:t>001</w:t>
        </w:r>
        <w:r>
          <w:rPr>
            <w:kern w:val="2"/>
            <w:szCs w:val="24"/>
            <w:lang w:eastAsia="zh-TW"/>
          </w:rPr>
          <w:t xml:space="preserve"> </w:t>
        </w:r>
      </w:ins>
      <w:ins w:id="360" w:author="FIS" w:date="2014-06-09T09:28:00Z">
        <w:r w:rsidR="00107B2C">
          <w:rPr>
            <w:rFonts w:hint="eastAsia"/>
            <w:kern w:val="2"/>
            <w:szCs w:val="24"/>
            <w:lang w:eastAsia="zh-TW"/>
          </w:rPr>
          <w:t>A</w:t>
        </w:r>
      </w:ins>
      <w:ins w:id="361" w:author="FIS" w:date="2014-06-09T09:15:00Z">
        <w:r>
          <w:rPr>
            <w:rFonts w:hint="eastAsia"/>
            <w:kern w:val="2"/>
            <w:szCs w:val="24"/>
            <w:lang w:eastAsia="zh-TW"/>
          </w:rPr>
          <w:t>001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62" w:author="FIS" w:date="2014-06-09T09:15:00Z"/>
          <w:kern w:val="2"/>
          <w:szCs w:val="24"/>
          <w:lang w:eastAsia="zh-TW"/>
        </w:rPr>
        <w:pPrChange w:id="363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364" w:author="FIS" w:date="2014-06-09T09:15:00Z">
        <w:r>
          <w:rPr>
            <w:kern w:val="2"/>
            <w:szCs w:val="24"/>
            <w:lang w:eastAsia="zh-TW"/>
          </w:rPr>
          <w:t xml:space="preserve">INNER JOIN DTAAA010 </w:t>
        </w:r>
        <w:r>
          <w:rPr>
            <w:rFonts w:hint="eastAsia"/>
            <w:kern w:val="2"/>
            <w:szCs w:val="24"/>
            <w:lang w:eastAsia="zh-TW"/>
          </w:rPr>
          <w:t>A010</w:t>
        </w:r>
      </w:ins>
    </w:p>
    <w:p w:rsidR="00D65412" w:rsidRPr="0070185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65" w:author="FIS" w:date="2014-06-09T09:15:00Z"/>
          <w:kern w:val="2"/>
          <w:szCs w:val="24"/>
          <w:lang w:eastAsia="zh-TW"/>
        </w:rPr>
        <w:pPrChange w:id="366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367" w:author="FIS" w:date="2014-06-09T09:15:00Z">
        <w:r w:rsidRPr="00701852">
          <w:rPr>
            <w:kern w:val="2"/>
            <w:szCs w:val="24"/>
            <w:lang w:eastAsia="zh-TW"/>
          </w:rPr>
          <w:t xml:space="preserve">ON </w:t>
        </w:r>
        <w:r>
          <w:rPr>
            <w:rFonts w:hint="eastAsia"/>
            <w:kern w:val="2"/>
            <w:szCs w:val="24"/>
            <w:lang w:eastAsia="zh-TW"/>
          </w:rPr>
          <w:t>V001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A010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F61092" w:rsidRPr="00AA5E49" w:rsidRDefault="00F61092" w:rsidP="00F6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68" w:author="FIS" w:date="2014-06-09T09:28:00Z"/>
          <w:rFonts w:hint="eastAsia"/>
          <w:kern w:val="2"/>
          <w:szCs w:val="24"/>
          <w:lang w:eastAsia="zh-TW"/>
        </w:rPr>
      </w:pPr>
      <w:ins w:id="369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F61092" w:rsidRPr="00701852" w:rsidRDefault="00F61092" w:rsidP="00F61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70" w:author="FIS" w:date="2014-06-09T09:28:00Z"/>
          <w:kern w:val="2"/>
          <w:szCs w:val="24"/>
          <w:lang w:eastAsia="zh-TW"/>
        </w:rPr>
      </w:pPr>
      <w:ins w:id="371" w:author="FIS" w:date="2014-06-09T09:28:00Z">
        <w:r>
          <w:rPr>
            <w:kern w:val="2"/>
            <w:szCs w:val="24"/>
            <w:lang w:eastAsia="zh-TW"/>
          </w:rPr>
          <w:t>INNER JOIN DTAAA0</w:t>
        </w: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 xml:space="preserve">0 </w:t>
        </w:r>
        <w:r>
          <w:rPr>
            <w:rFonts w:hint="eastAsia"/>
            <w:kern w:val="2"/>
            <w:szCs w:val="24"/>
            <w:lang w:eastAsia="zh-TW"/>
          </w:rPr>
          <w:t>A020</w:t>
        </w:r>
      </w:ins>
    </w:p>
    <w:p w:rsidR="00F61092" w:rsidRPr="00701852" w:rsidRDefault="00F61092" w:rsidP="00F610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72" w:author="FIS" w:date="2014-06-09T09:28:00Z"/>
          <w:kern w:val="2"/>
          <w:szCs w:val="24"/>
          <w:lang w:eastAsia="zh-TW"/>
        </w:rPr>
      </w:pPr>
      <w:ins w:id="373" w:author="FIS" w:date="2014-06-09T09:28:00Z">
        <w:r w:rsidRPr="00701852">
          <w:rPr>
            <w:kern w:val="2"/>
            <w:szCs w:val="24"/>
            <w:lang w:eastAsia="zh-TW"/>
          </w:rPr>
          <w:t xml:space="preserve">ON </w:t>
        </w:r>
      </w:ins>
      <w:ins w:id="374" w:author="FIS" w:date="2014-06-09T09:29:00Z">
        <w:r w:rsidR="008511E4">
          <w:rPr>
            <w:rFonts w:hint="eastAsia"/>
            <w:kern w:val="2"/>
            <w:szCs w:val="24"/>
            <w:lang w:eastAsia="zh-TW"/>
          </w:rPr>
          <w:t>A001</w:t>
        </w:r>
      </w:ins>
      <w:ins w:id="375" w:author="FIS" w:date="2014-06-09T09:28:00Z"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A020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F61092" w:rsidRPr="00AA5E49" w:rsidRDefault="00F61092" w:rsidP="00F6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76" w:author="FIS" w:date="2014-06-09T09:28:00Z"/>
          <w:rFonts w:hint="eastAsia"/>
          <w:kern w:val="2"/>
          <w:szCs w:val="24"/>
          <w:lang w:eastAsia="zh-TW"/>
        </w:rPr>
      </w:pPr>
      <w:ins w:id="377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F61092" w:rsidRPr="00701852" w:rsidRDefault="00F61092" w:rsidP="00F61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78" w:author="FIS" w:date="2014-06-09T09:28:00Z"/>
          <w:kern w:val="2"/>
          <w:szCs w:val="24"/>
          <w:lang w:eastAsia="zh-TW"/>
        </w:rPr>
      </w:pPr>
      <w:ins w:id="379" w:author="FIS" w:date="2014-06-09T09:28:00Z">
        <w:r>
          <w:rPr>
            <w:kern w:val="2"/>
            <w:szCs w:val="24"/>
            <w:lang w:eastAsia="zh-TW"/>
          </w:rPr>
          <w:t>INNER JOIN DTAAA0</w:t>
        </w:r>
        <w:r>
          <w:rPr>
            <w:rFonts w:hint="eastAsia"/>
            <w:kern w:val="2"/>
            <w:szCs w:val="24"/>
            <w:lang w:eastAsia="zh-TW"/>
          </w:rPr>
          <w:t>21</w:t>
        </w:r>
        <w:r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A021</w:t>
        </w:r>
      </w:ins>
    </w:p>
    <w:p w:rsidR="00F61092" w:rsidRPr="00701852" w:rsidRDefault="00F61092" w:rsidP="00F610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80" w:author="FIS" w:date="2014-06-09T09:28:00Z"/>
          <w:kern w:val="2"/>
          <w:szCs w:val="24"/>
          <w:lang w:eastAsia="zh-TW"/>
        </w:rPr>
      </w:pPr>
      <w:ins w:id="381" w:author="FIS" w:date="2014-06-09T09:28:00Z">
        <w:r w:rsidRPr="00701852">
          <w:rPr>
            <w:kern w:val="2"/>
            <w:szCs w:val="24"/>
            <w:lang w:eastAsia="zh-TW"/>
          </w:rPr>
          <w:t xml:space="preserve">ON </w:t>
        </w:r>
      </w:ins>
      <w:ins w:id="382" w:author="FIS" w:date="2014-06-09T09:29:00Z">
        <w:r w:rsidR="008511E4">
          <w:rPr>
            <w:rFonts w:hint="eastAsia"/>
            <w:kern w:val="2"/>
            <w:szCs w:val="24"/>
            <w:lang w:eastAsia="zh-TW"/>
          </w:rPr>
          <w:t>A001</w:t>
        </w:r>
      </w:ins>
      <w:ins w:id="383" w:author="FIS" w:date="2014-06-09T09:28:00Z"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A021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F61092" w:rsidRPr="00701852" w:rsidRDefault="00F61092" w:rsidP="00F6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384" w:author="FIS" w:date="2014-06-09T09:28:00Z"/>
          <w:kern w:val="2"/>
          <w:szCs w:val="24"/>
          <w:lang w:eastAsia="zh-TW"/>
        </w:rPr>
      </w:pPr>
      <w:ins w:id="385" w:author="FIS" w:date="2014-06-09T09:28:00Z">
        <w:r>
          <w:rPr>
            <w:rFonts w:hint="eastAsia"/>
            <w:kern w:val="2"/>
            <w:szCs w:val="24"/>
            <w:lang w:eastAsia="zh-TW"/>
          </w:rPr>
          <w:t>INNER</w:t>
        </w:r>
        <w:r w:rsidRPr="00701852">
          <w:rPr>
            <w:kern w:val="2"/>
            <w:szCs w:val="24"/>
            <w:lang w:eastAsia="zh-TW"/>
          </w:rPr>
          <w:t xml:space="preserve"> JOIN </w:t>
        </w:r>
        <w:r>
          <w:rPr>
            <w:rFonts w:hint="eastAsia"/>
            <w:kern w:val="2"/>
            <w:szCs w:val="24"/>
            <w:lang w:eastAsia="zh-TW"/>
          </w:rPr>
          <w:t>TA</w:t>
        </w:r>
      </w:ins>
    </w:p>
    <w:p w:rsidR="00F61092" w:rsidRPr="00701852" w:rsidRDefault="00F61092" w:rsidP="00F61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86" w:author="FIS" w:date="2014-06-09T09:28:00Z"/>
          <w:kern w:val="2"/>
          <w:szCs w:val="24"/>
          <w:lang w:eastAsia="zh-TW"/>
        </w:rPr>
      </w:pPr>
      <w:ins w:id="387" w:author="FIS" w:date="2014-06-09T09:28:00Z">
        <w:r w:rsidRPr="00701852">
          <w:rPr>
            <w:kern w:val="2"/>
            <w:szCs w:val="24"/>
            <w:lang w:eastAsia="zh-TW"/>
          </w:rPr>
          <w:t xml:space="preserve">ON </w:t>
        </w:r>
        <w:r>
          <w:rPr>
            <w:rFonts w:hint="eastAsia"/>
            <w:kern w:val="2"/>
            <w:szCs w:val="24"/>
            <w:lang w:eastAsia="zh-TW"/>
          </w:rPr>
          <w:t>V014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  <w:r w:rsidRPr="00701852">
          <w:rPr>
            <w:kern w:val="2"/>
            <w:szCs w:val="24"/>
            <w:lang w:eastAsia="zh-TW"/>
          </w:rPr>
          <w:t xml:space="preserve">= </w:t>
        </w:r>
        <w:r>
          <w:rPr>
            <w:rFonts w:hint="eastAsia"/>
            <w:kern w:val="2"/>
            <w:szCs w:val="24"/>
            <w:lang w:eastAsia="zh-TW"/>
          </w:rPr>
          <w:t>TA</w:t>
        </w:r>
        <w:r w:rsidRPr="00701852">
          <w:rPr>
            <w:kern w:val="2"/>
            <w:szCs w:val="24"/>
            <w:lang w:eastAsia="zh-TW"/>
          </w:rPr>
          <w:t>.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F61092" w:rsidRPr="00AA5E49" w:rsidRDefault="00F61092" w:rsidP="00F61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88" w:author="FIS" w:date="2014-06-09T09:28:00Z"/>
          <w:rFonts w:eastAsia="細明體" w:hint="eastAsia"/>
          <w:kern w:val="2"/>
          <w:szCs w:val="24"/>
          <w:lang w:eastAsia="zh-TW"/>
        </w:rPr>
      </w:pPr>
      <w:ins w:id="389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B11</w:t>
        </w:r>
      </w:ins>
    </w:p>
    <w:p w:rsidR="00F61092" w:rsidRPr="00256F33" w:rsidRDefault="00F61092" w:rsidP="00F610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90" w:author="FIS" w:date="2014-06-09T09:28:00Z"/>
          <w:rFonts w:eastAsia="細明體" w:hint="eastAsia"/>
          <w:kern w:val="2"/>
          <w:szCs w:val="24"/>
          <w:lang w:eastAsia="zh-TW"/>
        </w:rPr>
      </w:pPr>
      <w:ins w:id="391" w:author="FIS" w:date="2014-06-09T09:28:00Z">
        <w:r>
          <w:rPr>
            <w:rFonts w:hint="eastAsia"/>
            <w:kern w:val="2"/>
            <w:szCs w:val="24"/>
            <w:lang w:eastAsia="zh-TW"/>
          </w:rPr>
          <w:t>A010</w:t>
        </w:r>
        <w:r w:rsidRPr="00256F33">
          <w:rPr>
            <w:kern w:val="2"/>
            <w:szCs w:val="24"/>
            <w:lang w:eastAsia="zh-TW"/>
          </w:rPr>
          <w:t>.</w:t>
        </w:r>
        <w:r w:rsidRPr="007E2B6B">
          <w:rPr>
            <w:rFonts w:hint="eastAsia"/>
            <w:kern w:val="2"/>
            <w:szCs w:val="24"/>
            <w:lang w:eastAsia="zh-TW"/>
          </w:rPr>
          <w:t>事故</w:t>
        </w:r>
        <w:r>
          <w:rPr>
            <w:rFonts w:hint="eastAsia"/>
            <w:kern w:val="2"/>
            <w:szCs w:val="24"/>
            <w:lang w:eastAsia="zh-TW"/>
          </w:rPr>
          <w:t>原因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F61092" w:rsidRPr="00AA5E49" w:rsidRDefault="00F61092" w:rsidP="00F61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92" w:author="FIS" w:date="2014-06-09T09:28:00Z"/>
          <w:rFonts w:eastAsia="細明體" w:hint="eastAsia"/>
          <w:kern w:val="2"/>
          <w:szCs w:val="24"/>
          <w:lang w:eastAsia="zh-TW"/>
        </w:rPr>
      </w:pPr>
      <w:ins w:id="393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F61092" w:rsidRDefault="00F61092" w:rsidP="00F610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94" w:author="FIS" w:date="2014-06-09T09:28:00Z"/>
          <w:rFonts w:hint="eastAsia"/>
          <w:kern w:val="2"/>
          <w:szCs w:val="24"/>
          <w:lang w:eastAsia="zh-TW"/>
        </w:rPr>
      </w:pPr>
      <w:ins w:id="395" w:author="FIS" w:date="2014-06-09T09:28:00Z">
        <w:r>
          <w:rPr>
            <w:rFonts w:hint="eastAsia"/>
            <w:kern w:val="2"/>
            <w:szCs w:val="24"/>
            <w:lang w:eastAsia="zh-TW"/>
          </w:rPr>
          <w:t>A020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疾病代碼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F61092" w:rsidRPr="00AA5E49" w:rsidRDefault="00F61092" w:rsidP="00F610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396" w:author="FIS" w:date="2014-06-09T09:28:00Z"/>
          <w:rFonts w:eastAsia="細明體" w:hint="eastAsia"/>
          <w:kern w:val="2"/>
          <w:szCs w:val="24"/>
          <w:lang w:eastAsia="zh-TW"/>
        </w:rPr>
      </w:pPr>
      <w:ins w:id="397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D65412" w:rsidRPr="00701852" w:rsidRDefault="00F61092" w:rsidP="0004476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398" w:author="FIS" w:date="2014-06-09T09:15:00Z"/>
          <w:kern w:val="2"/>
          <w:szCs w:val="24"/>
          <w:lang w:eastAsia="zh-TW"/>
        </w:rPr>
        <w:pPrChange w:id="399" w:author="FIS" w:date="2014-06-09T09:28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400" w:author="FIS" w:date="2014-06-09T09:28:00Z">
        <w:r>
          <w:rPr>
            <w:rFonts w:hint="eastAsia"/>
            <w:kern w:val="2"/>
            <w:szCs w:val="24"/>
            <w:lang w:eastAsia="zh-TW"/>
          </w:rPr>
          <w:t>A021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手術代碼</w:t>
        </w:r>
        <w:r>
          <w:rPr>
            <w:rFonts w:hint="eastAsia"/>
            <w:kern w:val="2"/>
            <w:szCs w:val="24"/>
            <w:lang w:eastAsia="zh-TW"/>
          </w:rPr>
          <w:t xml:space="preserve"> = TA.</w:t>
        </w:r>
        <w:r>
          <w:rPr>
            <w:rFonts w:hint="eastAsia"/>
            <w:kern w:val="2"/>
            <w:szCs w:val="24"/>
            <w:lang w:eastAsia="zh-TW"/>
          </w:rPr>
          <w:t>醫院代碼</w:t>
        </w:r>
      </w:ins>
    </w:p>
    <w:p w:rsidR="00D65412" w:rsidRPr="0070185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401" w:author="FIS" w:date="2014-06-09T09:15:00Z"/>
          <w:kern w:val="2"/>
          <w:szCs w:val="24"/>
          <w:lang w:eastAsia="zh-TW"/>
        </w:rPr>
        <w:pPrChange w:id="402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403" w:author="FIS" w:date="2014-06-09T09:15:00Z">
        <w:r w:rsidRPr="00701852">
          <w:rPr>
            <w:kern w:val="2"/>
            <w:szCs w:val="24"/>
            <w:lang w:eastAsia="zh-TW"/>
          </w:rPr>
          <w:t>WHERE</w:t>
        </w:r>
      </w:ins>
    </w:p>
    <w:p w:rsidR="00D6541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04" w:author="FIS" w:date="2014-06-09T09:15:00Z"/>
          <w:rFonts w:hint="eastAsia"/>
          <w:kern w:val="2"/>
          <w:szCs w:val="24"/>
          <w:lang w:eastAsia="zh-TW"/>
        </w:rPr>
        <w:pPrChange w:id="405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406" w:author="FIS" w:date="2014-06-09T09:15:00Z">
        <w:r>
          <w:rPr>
            <w:rFonts w:hint="eastAsia"/>
            <w:kern w:val="2"/>
            <w:szCs w:val="24"/>
            <w:lang w:eastAsia="zh-TW"/>
          </w:rPr>
          <w:t>V001</w:t>
        </w:r>
        <w:r w:rsidRPr="00701852">
          <w:rPr>
            <w:kern w:val="2"/>
            <w:szCs w:val="24"/>
            <w:lang w:eastAsia="zh-TW"/>
          </w:rPr>
          <w:t>.</w:t>
        </w:r>
        <w:r w:rsidRPr="00CA420E">
          <w:rPr>
            <w:rFonts w:hint="eastAsia"/>
            <w:kern w:val="2"/>
            <w:szCs w:val="24"/>
            <w:lang w:eastAsia="zh-TW"/>
          </w:rPr>
          <w:t>模型分類</w:t>
        </w:r>
        <w:r>
          <w:rPr>
            <w:rFonts w:hint="eastAsia"/>
            <w:kern w:val="2"/>
            <w:szCs w:val="24"/>
            <w:lang w:eastAsia="zh-TW"/>
          </w:rPr>
          <w:t>=</w:t>
        </w:r>
        <w:r w:rsidRPr="00701852">
          <w:rPr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種類</w:t>
        </w:r>
      </w:ins>
    </w:p>
    <w:p w:rsidR="0004476F" w:rsidRDefault="0004476F" w:rsidP="0004476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407" w:author="FIS" w:date="2014-06-09T09:28:00Z"/>
          <w:rFonts w:hint="eastAsia"/>
          <w:kern w:val="2"/>
          <w:szCs w:val="24"/>
          <w:lang w:eastAsia="zh-TW"/>
        </w:rPr>
      </w:pPr>
      <w:ins w:id="408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B11</w:t>
        </w:r>
      </w:ins>
    </w:p>
    <w:p w:rsidR="0004476F" w:rsidRDefault="0004476F" w:rsidP="0004476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09" w:author="FIS" w:date="2014-06-09T09:28:00Z"/>
          <w:rFonts w:hint="eastAsia"/>
          <w:kern w:val="2"/>
          <w:szCs w:val="24"/>
          <w:lang w:eastAsia="zh-TW"/>
        </w:rPr>
      </w:pPr>
      <w:ins w:id="410" w:author="FIS" w:date="2014-06-09T09:28:00Z">
        <w:r>
          <w:rPr>
            <w:rFonts w:hint="eastAsia"/>
            <w:kern w:val="2"/>
            <w:szCs w:val="24"/>
            <w:lang w:eastAsia="zh-TW"/>
          </w:rPr>
          <w:t xml:space="preserve">ORDER BY </w:t>
        </w:r>
      </w:ins>
      <w:ins w:id="411" w:author="FIS" w:date="2014-06-09T09:29:00Z">
        <w:r w:rsidR="008511E4">
          <w:rPr>
            <w:rFonts w:hint="eastAsia"/>
            <w:kern w:val="2"/>
            <w:szCs w:val="24"/>
            <w:lang w:eastAsia="zh-TW"/>
          </w:rPr>
          <w:t>A001</w:t>
        </w:r>
      </w:ins>
      <w:ins w:id="412" w:author="FIS" w:date="2014-06-09T09:28:00Z">
        <w:r>
          <w:rPr>
            <w:rFonts w:hint="eastAsia"/>
            <w:kern w:val="2"/>
            <w:szCs w:val="24"/>
            <w:lang w:eastAsia="zh-TW"/>
          </w:rPr>
          <w:t>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>, A010.</w:t>
        </w:r>
        <w:r w:rsidRPr="007E2B6B">
          <w:rPr>
            <w:rFonts w:hint="eastAsia"/>
            <w:kern w:val="2"/>
            <w:szCs w:val="24"/>
            <w:lang w:eastAsia="zh-TW"/>
          </w:rPr>
          <w:t>事故</w:t>
        </w:r>
        <w:r>
          <w:rPr>
            <w:rFonts w:hint="eastAsia"/>
            <w:kern w:val="2"/>
            <w:szCs w:val="24"/>
            <w:lang w:eastAsia="zh-TW"/>
          </w:rPr>
          <w:t>原因</w:t>
        </w:r>
      </w:ins>
    </w:p>
    <w:p w:rsidR="0004476F" w:rsidRDefault="0004476F" w:rsidP="0004476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413" w:author="FIS" w:date="2014-06-09T09:28:00Z"/>
          <w:rFonts w:hint="eastAsia"/>
          <w:kern w:val="2"/>
          <w:szCs w:val="24"/>
          <w:lang w:eastAsia="zh-TW"/>
        </w:rPr>
      </w:pPr>
      <w:ins w:id="414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B12</w:t>
        </w:r>
      </w:ins>
    </w:p>
    <w:p w:rsidR="0004476F" w:rsidRDefault="0004476F" w:rsidP="0004476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15" w:author="FIS" w:date="2014-06-09T09:28:00Z"/>
          <w:rFonts w:hint="eastAsia"/>
          <w:kern w:val="2"/>
          <w:szCs w:val="24"/>
          <w:lang w:eastAsia="zh-TW"/>
        </w:rPr>
      </w:pPr>
      <w:ins w:id="416" w:author="FIS" w:date="2014-06-09T09:28:00Z">
        <w:r>
          <w:rPr>
            <w:rFonts w:hint="eastAsia"/>
            <w:kern w:val="2"/>
            <w:szCs w:val="24"/>
            <w:lang w:eastAsia="zh-TW"/>
          </w:rPr>
          <w:t xml:space="preserve">ORDER BY </w:t>
        </w:r>
      </w:ins>
      <w:ins w:id="417" w:author="FIS" w:date="2014-06-09T09:29:00Z">
        <w:r w:rsidR="008511E4">
          <w:rPr>
            <w:rFonts w:hint="eastAsia"/>
            <w:kern w:val="2"/>
            <w:szCs w:val="24"/>
            <w:lang w:eastAsia="zh-TW"/>
          </w:rPr>
          <w:t>A001</w:t>
        </w:r>
      </w:ins>
      <w:ins w:id="418" w:author="FIS" w:date="2014-06-09T09:28:00Z">
        <w:r>
          <w:rPr>
            <w:rFonts w:hint="eastAsia"/>
            <w:kern w:val="2"/>
            <w:szCs w:val="24"/>
            <w:lang w:eastAsia="zh-TW"/>
          </w:rPr>
          <w:t>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, </w:t>
        </w:r>
        <w:r>
          <w:rPr>
            <w:rFonts w:hint="eastAsia"/>
            <w:kern w:val="2"/>
            <w:szCs w:val="24"/>
            <w:lang w:eastAsia="zh-TW"/>
          </w:rPr>
          <w:t>A020</w:t>
        </w:r>
        <w:r w:rsidRPr="00256F33"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疾病代碼</w:t>
        </w:r>
      </w:ins>
    </w:p>
    <w:p w:rsidR="0004476F" w:rsidRDefault="0004476F" w:rsidP="0004476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419" w:author="FIS" w:date="2014-06-09T09:28:00Z"/>
          <w:rFonts w:hint="eastAsia"/>
          <w:kern w:val="2"/>
          <w:szCs w:val="24"/>
          <w:lang w:eastAsia="zh-TW"/>
        </w:rPr>
      </w:pPr>
      <w:ins w:id="420" w:author="FIS" w:date="2014-06-09T09:28:00Z">
        <w:r>
          <w:rPr>
            <w:rFonts w:eastAsia="細明體" w:hint="eastAsia"/>
            <w:kern w:val="2"/>
            <w:szCs w:val="24"/>
            <w:lang w:eastAsia="zh-TW"/>
          </w:rPr>
          <w:t xml:space="preserve">ELSE IF </w:t>
        </w:r>
        <w:r>
          <w:rPr>
            <w:rFonts w:eastAsia="細明體" w:hint="eastAsia"/>
            <w:kern w:val="2"/>
            <w:szCs w:val="24"/>
            <w:lang w:eastAsia="zh-TW"/>
          </w:rPr>
          <w:t>計算指標</w:t>
        </w:r>
        <w:r>
          <w:rPr>
            <w:rFonts w:eastAsia="細明體" w:hint="eastAsia"/>
            <w:kern w:val="2"/>
            <w:szCs w:val="24"/>
            <w:lang w:eastAsia="zh-TW"/>
          </w:rPr>
          <w:t>B13</w:t>
        </w:r>
      </w:ins>
    </w:p>
    <w:p w:rsidR="00D65412" w:rsidRPr="008511E4" w:rsidRDefault="0004476F" w:rsidP="00107B2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21" w:author="FIS" w:date="2014-06-09T09:15:00Z"/>
          <w:rFonts w:hint="eastAsia"/>
          <w:kern w:val="2"/>
          <w:szCs w:val="24"/>
          <w:lang w:eastAsia="zh-TW"/>
        </w:rPr>
        <w:pPrChange w:id="422" w:author="FIS" w:date="2014-06-09T09:28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423" w:author="FIS" w:date="2014-06-09T09:28:00Z">
        <w:r w:rsidRPr="0004476F">
          <w:rPr>
            <w:rFonts w:hint="eastAsia"/>
            <w:kern w:val="2"/>
            <w:szCs w:val="24"/>
            <w:lang w:eastAsia="zh-TW"/>
          </w:rPr>
          <w:t xml:space="preserve">ORDER BY </w:t>
        </w:r>
      </w:ins>
      <w:ins w:id="424" w:author="FIS" w:date="2014-06-09T09:29:00Z">
        <w:r w:rsidR="008511E4">
          <w:rPr>
            <w:rFonts w:hint="eastAsia"/>
            <w:kern w:val="2"/>
            <w:szCs w:val="24"/>
            <w:lang w:eastAsia="zh-TW"/>
          </w:rPr>
          <w:t>A001</w:t>
        </w:r>
      </w:ins>
      <w:ins w:id="425" w:author="FIS" w:date="2014-06-09T09:28:00Z">
        <w:r w:rsidRPr="008511E4">
          <w:rPr>
            <w:rFonts w:hint="eastAsia"/>
            <w:kern w:val="2"/>
            <w:szCs w:val="24"/>
            <w:lang w:eastAsia="zh-TW"/>
          </w:rPr>
          <w:t>.</w:t>
        </w:r>
        <w:r w:rsidRPr="00701852">
          <w:rPr>
            <w:lang w:eastAsia="zh-TW"/>
          </w:rPr>
          <w:t>受理編號</w:t>
        </w:r>
        <w:r>
          <w:rPr>
            <w:rFonts w:hint="eastAsia"/>
            <w:lang w:eastAsia="zh-TW"/>
          </w:rPr>
          <w:t xml:space="preserve">, </w:t>
        </w:r>
        <w:r w:rsidRPr="0004476F">
          <w:rPr>
            <w:rFonts w:hint="eastAsia"/>
            <w:kern w:val="2"/>
            <w:szCs w:val="24"/>
            <w:lang w:eastAsia="zh-TW"/>
          </w:rPr>
          <w:t>A0</w:t>
        </w:r>
        <w:r w:rsidRPr="00107B2C">
          <w:rPr>
            <w:rFonts w:hint="eastAsia"/>
            <w:kern w:val="2"/>
            <w:szCs w:val="24"/>
            <w:lang w:eastAsia="zh-TW"/>
          </w:rPr>
          <w:t>21</w:t>
        </w:r>
        <w:r w:rsidRPr="00107B2C">
          <w:rPr>
            <w:kern w:val="2"/>
            <w:szCs w:val="24"/>
            <w:lang w:eastAsia="zh-TW"/>
          </w:rPr>
          <w:t>.</w:t>
        </w:r>
        <w:r w:rsidRPr="008511E4">
          <w:rPr>
            <w:rFonts w:hint="eastAsia"/>
            <w:kern w:val="2"/>
            <w:szCs w:val="24"/>
            <w:lang w:eastAsia="zh-TW"/>
          </w:rPr>
          <w:t>手術代碼</w:t>
        </w:r>
      </w:ins>
    </w:p>
    <w:p w:rsidR="00D65412" w:rsidRPr="00701852" w:rsidRDefault="00D65412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426" w:author="FIS" w:date="2014-06-09T09:15:00Z"/>
          <w:kern w:val="2"/>
          <w:szCs w:val="24"/>
          <w:lang w:eastAsia="zh-TW"/>
        </w:rPr>
        <w:pPrChange w:id="427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28" w:author="FIS" w:date="2014-06-09T09:15:00Z">
        <w:r w:rsidRPr="00701852">
          <w:rPr>
            <w:kern w:val="2"/>
            <w:szCs w:val="24"/>
            <w:lang w:eastAsia="zh-TW"/>
          </w:rPr>
          <w:t>IF NOT FND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429" w:author="FIS" w:date="2014-06-09T09:15:00Z"/>
          <w:kern w:val="2"/>
          <w:szCs w:val="24"/>
          <w:lang w:eastAsia="zh-TW"/>
        </w:rPr>
        <w:pPrChange w:id="430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431" w:author="FIS" w:date="2014-06-09T09:15:00Z">
        <w:r w:rsidRPr="00701852">
          <w:rPr>
            <w:kern w:val="2"/>
            <w:szCs w:val="24"/>
            <w:lang w:eastAsia="zh-TW"/>
          </w:rPr>
          <w:t>不視為錯誤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432" w:author="FIS" w:date="2014-06-09T09:15:00Z"/>
          <w:kern w:val="2"/>
          <w:szCs w:val="24"/>
          <w:lang w:eastAsia="zh-TW"/>
        </w:rPr>
        <w:pPrChange w:id="433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434" w:author="FIS" w:date="2014-06-09T09:15:00Z">
        <w:r w:rsidRPr="00701852">
          <w:rPr>
            <w:kern w:val="2"/>
            <w:szCs w:val="24"/>
            <w:lang w:eastAsia="zh-TW"/>
          </w:rPr>
          <w:t>傳出錯誤訊息：</w:t>
        </w:r>
        <w:r w:rsidRPr="00701852">
          <w:rPr>
            <w:kern w:val="2"/>
            <w:szCs w:val="24"/>
            <w:lang w:eastAsia="zh-TW"/>
          </w:rPr>
          <w:t>’</w:t>
        </w:r>
      </w:ins>
      <w:ins w:id="435" w:author="FIS" w:date="2014-06-09T09:29:00Z">
        <w:r w:rsidR="001B10BF" w:rsidRPr="001B10BF">
          <w:rPr>
            <w:kern w:val="2"/>
            <w:szCs w:val="24"/>
            <w:lang w:eastAsia="zh-TW"/>
            <w:rPrChange w:id="436" w:author="FIS" w:date="2014-06-09T09:29:00Z">
              <w:rPr>
                <w:rFonts w:ascii="Courier New" w:hAnsi="Courier New" w:cs="Courier New"/>
                <w:color w:val="2A00FF"/>
                <w:highlight w:val="blue"/>
              </w:rPr>
            </w:rPrChange>
          </w:rPr>
          <w:t xml:space="preserve"> </w:t>
        </w:r>
        <w:r w:rsidR="001B10BF" w:rsidRPr="001B10BF">
          <w:rPr>
            <w:kern w:val="2"/>
            <w:szCs w:val="24"/>
            <w:lang w:eastAsia="zh-TW"/>
            <w:rPrChange w:id="437" w:author="FIS" w:date="2014-06-09T09:29:00Z">
              <w:rPr>
                <w:rFonts w:ascii="Courier New" w:hAnsi="Courier New" w:cs="Courier New"/>
                <w:color w:val="2A00FF"/>
                <w:highlight w:val="blue"/>
              </w:rPr>
            </w:rPrChange>
          </w:rPr>
          <w:t>近三年交查後拒賠比率</w:t>
        </w:r>
      </w:ins>
      <w:ins w:id="438" w:author="FIS" w:date="2014-06-09T09:15:00Z">
        <w:r w:rsidRPr="00701852">
          <w:rPr>
            <w:kern w:val="2"/>
            <w:szCs w:val="24"/>
            <w:lang w:eastAsia="zh-TW"/>
          </w:rPr>
          <w:t>資料有誤，查無資料</w:t>
        </w:r>
        <w:r>
          <w:rPr>
            <w:rFonts w:hint="eastAsia"/>
            <w:kern w:val="2"/>
            <w:szCs w:val="24"/>
            <w:lang w:eastAsia="zh-TW"/>
          </w:rPr>
          <w:t>(DTAAV</w:t>
        </w:r>
      </w:ins>
      <w:ins w:id="439" w:author="FIS" w:date="2014-06-09T09:29:00Z">
        <w:r w:rsidR="001B10BF">
          <w:rPr>
            <w:rFonts w:hint="eastAsia"/>
            <w:kern w:val="2"/>
            <w:szCs w:val="24"/>
            <w:lang w:eastAsia="zh-TW"/>
          </w:rPr>
          <w:t>F</w:t>
        </w:r>
      </w:ins>
      <w:ins w:id="440" w:author="FIS" w:date="2014-06-09T09:15:00Z">
        <w:r>
          <w:rPr>
            <w:rFonts w:hint="eastAsia"/>
            <w:kern w:val="2"/>
            <w:szCs w:val="24"/>
            <w:lang w:eastAsia="zh-TW"/>
          </w:rPr>
          <w:t>01)</w:t>
        </w:r>
        <w:r w:rsidRPr="00701852">
          <w:rPr>
            <w:kern w:val="2"/>
            <w:szCs w:val="24"/>
            <w:lang w:eastAsia="zh-TW"/>
          </w:rPr>
          <w:t>’</w:t>
        </w:r>
      </w:ins>
    </w:p>
    <w:p w:rsidR="00D65412" w:rsidRPr="00701852" w:rsidRDefault="00D65412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441" w:author="FIS" w:date="2014-06-09T09:15:00Z"/>
          <w:rFonts w:eastAsia="細明體"/>
          <w:kern w:val="2"/>
          <w:szCs w:val="24"/>
          <w:lang w:eastAsia="zh-TW"/>
        </w:rPr>
        <w:pPrChange w:id="442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43" w:author="FIS" w:date="2014-06-09T09:15:00Z">
        <w:r w:rsidRPr="00701852">
          <w:rPr>
            <w:kern w:val="2"/>
            <w:szCs w:val="24"/>
            <w:lang w:eastAsia="zh-TW"/>
          </w:rPr>
          <w:t>紀錄</w:t>
        </w:r>
        <w:r w:rsidRPr="00701852">
          <w:rPr>
            <w:rFonts w:eastAsia="細明體"/>
            <w:kern w:val="2"/>
            <w:szCs w:val="24"/>
            <w:lang w:eastAsia="zh-TW"/>
          </w:rPr>
          <w:t>件數：</w:t>
        </w:r>
        <w:r w:rsidRPr="00701852">
          <w:rPr>
            <w:bCs/>
            <w:lang w:eastAsia="zh-TW"/>
          </w:rPr>
          <w:t xml:space="preserve">CALL </w:t>
        </w:r>
        <w:r w:rsidRPr="00701852">
          <w:rPr>
            <w:kern w:val="2"/>
            <w:szCs w:val="24"/>
            <w:lang w:eastAsia="zh-TW"/>
          </w:rPr>
          <w:t>批次作業件數紀錄模組</w:t>
        </w:r>
        <w:r w:rsidRPr="00701852">
          <w:rPr>
            <w:kern w:val="2"/>
            <w:szCs w:val="24"/>
            <w:lang w:eastAsia="zh-TW"/>
          </w:rPr>
          <w:t>CountManager.java</w:t>
        </w:r>
        <w:r w:rsidRPr="00701852">
          <w:rPr>
            <w:rFonts w:eastAsia="細明體"/>
            <w:kern w:val="2"/>
            <w:szCs w:val="24"/>
            <w:lang w:eastAsia="zh-TW"/>
          </w:rPr>
          <w:t>（即時寫出去）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444" w:author="FIS" w:date="2014-06-09T09:15:00Z"/>
          <w:kern w:val="2"/>
          <w:szCs w:val="24"/>
          <w:lang w:eastAsia="zh-TW"/>
        </w:rPr>
        <w:pPrChange w:id="445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446" w:author="FIS" w:date="2014-06-09T09:15:00Z">
        <w:r w:rsidRPr="00701852">
          <w:rPr>
            <w:kern w:val="2"/>
            <w:szCs w:val="24"/>
            <w:lang w:eastAsia="zh-TW"/>
          </w:rPr>
          <w:t>METHOD_NAME = "</w:t>
        </w:r>
      </w:ins>
      <w:ins w:id="447" w:author="FIS" w:date="2014-06-09T09:30:00Z">
        <w:r w:rsidR="001B10BF" w:rsidRPr="00AA5E49">
          <w:rPr>
            <w:kern w:val="2"/>
            <w:szCs w:val="24"/>
            <w:lang w:eastAsia="zh-TW"/>
          </w:rPr>
          <w:t>近三年交查後拒賠比率</w:t>
        </w:r>
      </w:ins>
      <w:ins w:id="448" w:author="FIS" w:date="2014-06-09T09:15:00Z">
        <w:r w:rsidRPr="00701852">
          <w:rPr>
            <w:kern w:val="2"/>
            <w:szCs w:val="24"/>
            <w:lang w:eastAsia="zh-TW"/>
          </w:rPr>
          <w:t>"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449" w:author="FIS" w:date="2014-06-09T09:15:00Z"/>
          <w:kern w:val="2"/>
          <w:szCs w:val="24"/>
          <w:lang w:eastAsia="zh-TW"/>
        </w:rPr>
        <w:pPrChange w:id="450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451" w:author="FIS" w:date="2014-06-09T09:15:00Z">
        <w:r w:rsidRPr="00701852">
          <w:rPr>
            <w:kern w:val="2"/>
            <w:szCs w:val="24"/>
            <w:lang w:eastAsia="zh-TW"/>
          </w:rPr>
          <w:t>COUNT</w:t>
        </w:r>
        <w:r w:rsidRPr="00701852">
          <w:rPr>
            <w:kern w:val="2"/>
            <w:szCs w:val="24"/>
            <w:lang w:eastAsia="zh-TW"/>
          </w:rPr>
          <w:t>件數：讀取的件數。</w:t>
        </w:r>
      </w:ins>
    </w:p>
    <w:p w:rsidR="00D65412" w:rsidRPr="000371CC" w:rsidRDefault="00D65412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452" w:author="FIS" w:date="2014-06-09T09:15:00Z"/>
          <w:kern w:val="2"/>
          <w:szCs w:val="24"/>
          <w:shd w:val="pct15" w:color="auto" w:fill="FFFFFF"/>
          <w:lang w:eastAsia="zh-TW"/>
        </w:rPr>
        <w:pPrChange w:id="453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54" w:author="FIS" w:date="2014-06-09T09:15:00Z">
        <w:r w:rsidRPr="00701852">
          <w:rPr>
            <w:kern w:val="2"/>
            <w:szCs w:val="24"/>
            <w:shd w:val="pct15" w:color="auto" w:fill="FFFFFF"/>
            <w:lang w:eastAsia="zh-TW"/>
          </w:rPr>
          <w:t>逐筆讀取</w:t>
        </w:r>
        <w:r w:rsidRPr="00510741">
          <w:rPr>
            <w:rFonts w:hint="eastAsia"/>
            <w:kern w:val="2"/>
            <w:szCs w:val="24"/>
            <w:shd w:val="pct15" w:color="auto" w:fill="FFFFFF"/>
            <w:lang w:eastAsia="zh-TW"/>
          </w:rPr>
          <w:t>累計疾病日額</w:t>
        </w:r>
        <w:r w:rsidRPr="000371CC">
          <w:rPr>
            <w:kern w:val="2"/>
            <w:szCs w:val="24"/>
            <w:shd w:val="pct15" w:color="auto" w:fill="FFFFFF"/>
            <w:lang w:eastAsia="zh-TW"/>
          </w:rPr>
          <w:t>資訊：</w:t>
        </w:r>
      </w:ins>
    </w:p>
    <w:p w:rsidR="00D65412" w:rsidRPr="0070185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455" w:author="FIS" w:date="2014-06-09T09:15:00Z"/>
          <w:kern w:val="2"/>
          <w:szCs w:val="24"/>
          <w:lang w:eastAsia="zh-TW"/>
        </w:rPr>
        <w:pPrChange w:id="456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457" w:author="FIS" w:date="2014-06-09T09:15:00Z">
        <w:r w:rsidRPr="00701852">
          <w:rPr>
            <w:kern w:val="2"/>
            <w:szCs w:val="24"/>
            <w:lang w:eastAsia="zh-TW"/>
          </w:rPr>
          <w:t>同一</w:t>
        </w:r>
        <w:r>
          <w:rPr>
            <w:rFonts w:hint="eastAsia"/>
            <w:kern w:val="2"/>
            <w:szCs w:val="24"/>
            <w:lang w:eastAsia="zh-TW"/>
          </w:rPr>
          <w:t>V</w:t>
        </w:r>
      </w:ins>
      <w:ins w:id="458" w:author="FIS" w:date="2014-06-09T09:30:00Z">
        <w:r w:rsidR="00B97C28">
          <w:rPr>
            <w:rFonts w:hint="eastAsia"/>
            <w:kern w:val="2"/>
            <w:szCs w:val="24"/>
            <w:lang w:eastAsia="zh-TW"/>
          </w:rPr>
          <w:t>F</w:t>
        </w:r>
      </w:ins>
      <w:ins w:id="459" w:author="FIS" w:date="2014-06-09T09:15:00Z">
        <w:r>
          <w:rPr>
            <w:rFonts w:hint="eastAsia"/>
            <w:kern w:val="2"/>
            <w:szCs w:val="24"/>
            <w:lang w:eastAsia="zh-TW"/>
          </w:rPr>
          <w:t>01.</w:t>
        </w:r>
        <w:r w:rsidRPr="00701852">
          <w:rPr>
            <w:kern w:val="2"/>
            <w:szCs w:val="24"/>
            <w:lang w:eastAsia="zh-TW"/>
          </w:rPr>
          <w:t>受理編號視為一組：</w:t>
        </w:r>
      </w:ins>
    </w:p>
    <w:p w:rsidR="00D65412" w:rsidRDefault="00D65412" w:rsidP="00D65412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460" w:author="FIS" w:date="2014-06-09T09:15:00Z"/>
          <w:rFonts w:hint="eastAsia"/>
          <w:kern w:val="2"/>
          <w:szCs w:val="24"/>
          <w:lang w:eastAsia="zh-TW"/>
        </w:rPr>
        <w:pPrChange w:id="461" w:author="FIS" w:date="2014-06-09T09:15:00Z">
          <w:pPr>
            <w:pStyle w:val="Tabletext"/>
            <w:keepLines w:val="0"/>
            <w:numPr>
              <w:ilvl w:val="3"/>
              <w:numId w:val="39"/>
            </w:numPr>
            <w:tabs>
              <w:tab w:val="num" w:pos="1247"/>
            </w:tabs>
            <w:spacing w:after="0" w:line="240" w:lineRule="auto"/>
            <w:ind w:left="1984" w:hanging="708"/>
          </w:pPr>
        </w:pPrChange>
      </w:pPr>
      <w:ins w:id="462" w:author="FIS" w:date="2014-06-09T09:15:00Z">
        <w:r>
          <w:rPr>
            <w:rFonts w:hint="eastAsia"/>
            <w:kern w:val="2"/>
            <w:szCs w:val="24"/>
            <w:lang w:eastAsia="zh-TW"/>
          </w:rPr>
          <w:t>組出同一受編的</w:t>
        </w:r>
        <w:r>
          <w:rPr>
            <w:rFonts w:eastAsia="細明體" w:hint="eastAsia"/>
            <w:kern w:val="2"/>
            <w:szCs w:val="24"/>
            <w:lang w:eastAsia="zh-TW"/>
          </w:rPr>
          <w:t>累計疾病日額</w:t>
        </w:r>
        <w:r>
          <w:rPr>
            <w:rFonts w:hint="eastAsia"/>
            <w:kern w:val="2"/>
            <w:szCs w:val="24"/>
            <w:lang w:eastAsia="zh-TW"/>
          </w:rPr>
          <w:t>資料：</w:t>
        </w:r>
      </w:ins>
    </w:p>
    <w:p w:rsidR="00D6541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463" w:author="FIS" w:date="2014-06-09T09:15:00Z"/>
          <w:rFonts w:hint="eastAsia"/>
          <w:kern w:val="2"/>
          <w:szCs w:val="24"/>
          <w:lang w:eastAsia="zh-TW"/>
        </w:rPr>
        <w:pPrChange w:id="464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465" w:author="FIS" w:date="2014-06-09T09:15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這筆</w:t>
        </w:r>
        <w:r>
          <w:rPr>
            <w:rFonts w:hint="eastAsia"/>
            <w:kern w:val="2"/>
            <w:szCs w:val="24"/>
            <w:lang w:eastAsia="zh-TW"/>
          </w:rPr>
          <w:t>_</w:t>
        </w:r>
        <w:r w:rsidRPr="00701852">
          <w:rPr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rFonts w:hint="eastAsia"/>
            <w:kern w:val="2"/>
            <w:szCs w:val="24"/>
            <w:lang w:eastAsia="zh-TW"/>
          </w:rPr>
          <w:t>前筆</w:t>
        </w:r>
        <w:r>
          <w:rPr>
            <w:rFonts w:hint="eastAsia"/>
            <w:kern w:val="2"/>
            <w:szCs w:val="24"/>
            <w:lang w:eastAsia="zh-TW"/>
          </w:rPr>
          <w:t>_</w:t>
        </w:r>
        <w:r w:rsidRPr="00701852">
          <w:rPr>
            <w:kern w:val="2"/>
            <w:szCs w:val="24"/>
            <w:lang w:eastAsia="zh-TW"/>
          </w:rPr>
          <w:t>受理編號</w:t>
        </w:r>
      </w:ins>
    </w:p>
    <w:p w:rsidR="00D6541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66" w:author="FIS" w:date="2014-06-09T09:15:00Z"/>
          <w:rFonts w:hint="eastAsia"/>
          <w:kern w:val="2"/>
          <w:szCs w:val="24"/>
          <w:lang w:eastAsia="zh-TW"/>
        </w:rPr>
        <w:pPrChange w:id="467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468" w:author="FIS" w:date="2014-06-09T09:15:00Z">
        <w:r w:rsidRPr="001A1019">
          <w:rPr>
            <w:rFonts w:hint="eastAsia"/>
            <w:kern w:val="2"/>
            <w:szCs w:val="24"/>
            <w:lang w:eastAsia="zh-TW"/>
          </w:rPr>
          <w:t>組出</w:t>
        </w:r>
      </w:ins>
      <w:ins w:id="469" w:author="FIS" w:date="2014-06-09T09:30:00Z">
        <w:r w:rsidR="00E470FB" w:rsidRPr="00AA5E49">
          <w:rPr>
            <w:kern w:val="2"/>
            <w:szCs w:val="24"/>
            <w:lang w:eastAsia="zh-TW"/>
          </w:rPr>
          <w:t>近三年交查後拒賠</w:t>
        </w:r>
      </w:ins>
      <w:ins w:id="470" w:author="FIS" w:date="2014-06-09T09:15:00Z">
        <w:r w:rsidRPr="001A1019">
          <w:rPr>
            <w:rFonts w:hint="eastAsia"/>
            <w:kern w:val="2"/>
            <w:szCs w:val="24"/>
            <w:lang w:eastAsia="zh-TW"/>
          </w:rPr>
          <w:t>資料</w:t>
        </w:r>
        <w:r w:rsidRPr="003838C8">
          <w:rPr>
            <w:rFonts w:hint="eastAsia"/>
            <w:kern w:val="2"/>
            <w:szCs w:val="24"/>
            <w:lang w:eastAsia="zh-TW"/>
          </w:rPr>
          <w:t>，格式</w:t>
        </w:r>
        <w:r>
          <w:rPr>
            <w:rFonts w:hint="eastAsia"/>
            <w:kern w:val="2"/>
            <w:szCs w:val="24"/>
            <w:lang w:eastAsia="zh-TW"/>
          </w:rPr>
          <w:t>同</w:t>
        </w:r>
        <w:r>
          <w:rPr>
            <w:rFonts w:hint="eastAsia"/>
            <w:kern w:val="2"/>
            <w:szCs w:val="24"/>
            <w:lang w:eastAsia="zh-TW"/>
          </w:rPr>
          <w:t>DTAAV</w:t>
        </w:r>
      </w:ins>
      <w:ins w:id="471" w:author="FIS" w:date="2014-06-09T09:30:00Z">
        <w:r w:rsidR="00E470FB">
          <w:rPr>
            <w:rFonts w:hint="eastAsia"/>
            <w:kern w:val="2"/>
            <w:szCs w:val="24"/>
            <w:lang w:eastAsia="zh-TW"/>
          </w:rPr>
          <w:t>F</w:t>
        </w:r>
      </w:ins>
      <w:ins w:id="472" w:author="FIS" w:date="2014-06-09T09:15:00Z">
        <w:r>
          <w:rPr>
            <w:rFonts w:hint="eastAsia"/>
            <w:kern w:val="2"/>
            <w:szCs w:val="24"/>
            <w:lang w:eastAsia="zh-TW"/>
          </w:rPr>
          <w:t>01</w:t>
        </w:r>
      </w:ins>
    </w:p>
    <w:p w:rsidR="00D65412" w:rsidRDefault="00D65412" w:rsidP="00D654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473" w:author="FIS" w:date="2014-06-09T09:15:00Z"/>
          <w:rFonts w:hint="eastAsia"/>
          <w:kern w:val="2"/>
          <w:szCs w:val="24"/>
          <w:lang w:eastAsia="zh-TW"/>
        </w:rPr>
        <w:pPrChange w:id="474" w:author="FIS" w:date="2014-06-09T09:15:00Z">
          <w:pPr>
            <w:pStyle w:val="Tabletext"/>
            <w:keepLines w:val="0"/>
            <w:numPr>
              <w:ilvl w:val="4"/>
              <w:numId w:val="3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475" w:author="FIS" w:date="2014-06-09T09:15:00Z">
        <w:r>
          <w:rPr>
            <w:rFonts w:hint="eastAsia"/>
            <w:kern w:val="2"/>
            <w:szCs w:val="24"/>
            <w:lang w:eastAsia="zh-TW"/>
          </w:rPr>
          <w:t>ELSE</w:t>
        </w:r>
      </w:ins>
    </w:p>
    <w:p w:rsidR="00D6541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76" w:author="FIS" w:date="2014-06-09T09:15:00Z"/>
          <w:rFonts w:hint="eastAsia"/>
          <w:kern w:val="2"/>
          <w:szCs w:val="24"/>
          <w:lang w:eastAsia="zh-TW"/>
        </w:rPr>
        <w:pPrChange w:id="477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478" w:author="FIS" w:date="2014-06-09T09:15:00Z">
        <w:r>
          <w:rPr>
            <w:rFonts w:hint="eastAsia"/>
            <w:kern w:val="2"/>
            <w:szCs w:val="24"/>
            <w:lang w:eastAsia="zh-TW"/>
          </w:rPr>
          <w:t>CALL AA_V0Z001.doCheck()</w:t>
        </w:r>
        <w:r>
          <w:rPr>
            <w:rFonts w:hint="eastAsia"/>
            <w:kern w:val="2"/>
            <w:szCs w:val="24"/>
            <w:lang w:eastAsia="zh-TW"/>
          </w:rPr>
          <w:t>：</w:t>
        </w:r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共用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D65412" w:rsidRPr="00D37952" w:rsidRDefault="00D65412" w:rsidP="00D654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479" w:author="FIS" w:date="2014-06-09T09:15:00Z"/>
          <w:rFonts w:hint="eastAsia"/>
          <w:kern w:val="2"/>
          <w:szCs w:val="24"/>
          <w:lang w:eastAsia="zh-TW"/>
        </w:rPr>
        <w:pPrChange w:id="480" w:author="FIS" w:date="2014-06-09T09:15:00Z">
          <w:pPr>
            <w:pStyle w:val="Tabletext"/>
            <w:keepLines w:val="0"/>
            <w:numPr>
              <w:ilvl w:val="6"/>
              <w:numId w:val="39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481" w:author="FIS" w:date="2014-06-09T09:15:00Z">
        <w:r>
          <w:rPr>
            <w:rFonts w:ascii="細明體" w:eastAsia="細明體" w:hAnsi="細明體" w:cs="Arial Unicode MS" w:hint="eastAsia"/>
          </w:rPr>
          <w:t>模型分類</w:t>
        </w:r>
        <w:r>
          <w:rPr>
            <w:rFonts w:ascii="細明體" w:eastAsia="細明體" w:hAnsi="細明體" w:cs="Arial Unicode MS" w:hint="eastAsia"/>
            <w:lang w:eastAsia="zh-TW"/>
          </w:rPr>
          <w:t xml:space="preserve"> = 傳入.種類</w:t>
        </w:r>
      </w:ins>
    </w:p>
    <w:p w:rsidR="00D65412" w:rsidRPr="00D37952" w:rsidRDefault="00D65412" w:rsidP="00D654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482" w:author="FIS" w:date="2014-06-09T09:15:00Z"/>
          <w:rFonts w:hint="eastAsia"/>
          <w:kern w:val="2"/>
          <w:szCs w:val="24"/>
          <w:lang w:eastAsia="zh-TW"/>
        </w:rPr>
        <w:pPrChange w:id="483" w:author="FIS" w:date="2014-06-09T09:15:00Z">
          <w:pPr>
            <w:pStyle w:val="Tabletext"/>
            <w:keepLines w:val="0"/>
            <w:numPr>
              <w:ilvl w:val="6"/>
              <w:numId w:val="39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484" w:author="FIS" w:date="2014-06-09T09:15:00Z">
        <w:r w:rsidRPr="00CE4430">
          <w:rPr>
            <w:rFonts w:ascii="細明體" w:eastAsia="細明體" w:hAnsi="細明體" w:hint="eastAsia"/>
          </w:rPr>
          <w:t>因子分類</w:t>
        </w:r>
        <w:r>
          <w:rPr>
            <w:rFonts w:ascii="細明體" w:eastAsia="細明體" w:hAnsi="細明體" w:hint="eastAsia"/>
            <w:lang w:eastAsia="zh-TW"/>
          </w:rPr>
          <w:t xml:space="preserve"> =</w:t>
        </w:r>
        <w:r>
          <w:rPr>
            <w:rFonts w:ascii="細明體" w:eastAsia="細明體" w:hAnsi="細明體"/>
            <w:lang w:eastAsia="zh-TW"/>
          </w:rPr>
          <w:t>”</w:t>
        </w: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”</w:t>
        </w:r>
      </w:ins>
    </w:p>
    <w:p w:rsidR="00D65412" w:rsidRPr="00D37952" w:rsidRDefault="00D65412" w:rsidP="00D654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485" w:author="FIS" w:date="2014-06-09T09:15:00Z"/>
          <w:rFonts w:hint="eastAsia"/>
          <w:kern w:val="2"/>
          <w:szCs w:val="24"/>
          <w:lang w:eastAsia="zh-TW"/>
        </w:rPr>
        <w:pPrChange w:id="486" w:author="FIS" w:date="2014-06-09T09:15:00Z">
          <w:pPr>
            <w:pStyle w:val="Tabletext"/>
            <w:keepLines w:val="0"/>
            <w:numPr>
              <w:ilvl w:val="6"/>
              <w:numId w:val="39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487" w:author="FIS" w:date="2014-06-09T09:15:00Z">
        <w:r w:rsidRPr="007E3237">
          <w:rPr>
            <w:rFonts w:ascii="細明體" w:eastAsia="細明體" w:hAnsi="細明體" w:hint="eastAsia"/>
            <w:lang w:eastAsia="zh-TW"/>
          </w:rPr>
          <w:t>理賠偵測</w:t>
        </w:r>
        <w:r>
          <w:rPr>
            <w:rFonts w:ascii="細明體" w:eastAsia="細明體" w:hAnsi="細明體" w:hint="eastAsia"/>
            <w:lang w:eastAsia="zh-TW"/>
          </w:rPr>
          <w:t>_</w:t>
        </w:r>
        <w:r w:rsidRPr="00927860">
          <w:rPr>
            <w:rFonts w:ascii="細明體" w:eastAsia="細明體" w:hAnsi="細明體" w:hint="eastAsia"/>
            <w:lang w:eastAsia="zh-TW"/>
          </w:rPr>
          <w:t>批次</w:t>
        </w:r>
        <w:r>
          <w:rPr>
            <w:rFonts w:ascii="細明體" w:eastAsia="細明體" w:hAnsi="細明體" w:hint="eastAsia"/>
            <w:lang w:eastAsia="zh-TW"/>
          </w:rPr>
          <w:t>規則檔=DTAAV000</w:t>
        </w:r>
      </w:ins>
    </w:p>
    <w:p w:rsidR="00D65412" w:rsidRDefault="00E470FB" w:rsidP="00D654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488" w:author="FIS" w:date="2014-06-09T09:15:00Z"/>
          <w:rFonts w:ascii="細明體" w:eastAsia="細明體" w:hAnsi="細明體" w:hint="eastAsia"/>
          <w:lang w:eastAsia="zh-TW"/>
        </w:rPr>
        <w:pPrChange w:id="489" w:author="FIS" w:date="2014-06-09T09:15:00Z">
          <w:pPr>
            <w:pStyle w:val="Tabletext"/>
            <w:keepLines w:val="0"/>
            <w:numPr>
              <w:ilvl w:val="6"/>
              <w:numId w:val="39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490" w:author="FIS" w:date="2014-06-09T09:31:00Z">
        <w:r w:rsidRPr="00E470FB">
          <w:rPr>
            <w:rFonts w:ascii="細明體" w:eastAsia="細明體" w:hAnsi="細明體"/>
            <w:lang w:eastAsia="zh-TW"/>
            <w:rPrChange w:id="491" w:author="FIS" w:date="2014-06-09T09:31:00Z">
              <w:rPr>
                <w:rFonts w:ascii="Courier New" w:hAnsi="Courier New" w:cs="Courier New"/>
                <w:color w:val="3F7F5F"/>
                <w:highlight w:val="blue"/>
                <w:lang w:eastAsia="zh-TW"/>
              </w:rPr>
            </w:rPrChange>
          </w:rPr>
          <w:t>交查後拒賠比例明細檔</w:t>
        </w:r>
      </w:ins>
      <w:ins w:id="492" w:author="FIS" w:date="2014-06-09T09:15:00Z">
        <w:r w:rsidR="00D65412">
          <w:rPr>
            <w:rFonts w:ascii="細明體" w:eastAsia="細明體" w:hAnsi="細明體" w:hint="eastAsia"/>
            <w:lang w:eastAsia="zh-TW"/>
          </w:rPr>
          <w:t>=DTAAV</w:t>
        </w:r>
      </w:ins>
      <w:ins w:id="493" w:author="FIS" w:date="2014-06-09T09:31:00Z">
        <w:r>
          <w:rPr>
            <w:rFonts w:ascii="細明體" w:eastAsia="細明體" w:hAnsi="細明體" w:hint="eastAsia"/>
            <w:lang w:eastAsia="zh-TW"/>
          </w:rPr>
          <w:t>F</w:t>
        </w:r>
      </w:ins>
      <w:ins w:id="494" w:author="FIS" w:date="2014-06-09T09:15:00Z">
        <w:r w:rsidR="00D65412">
          <w:rPr>
            <w:rFonts w:ascii="細明體" w:eastAsia="細明體" w:hAnsi="細明體" w:hint="eastAsia"/>
            <w:lang w:eastAsia="zh-TW"/>
          </w:rPr>
          <w:t>01</w:t>
        </w:r>
      </w:ins>
    </w:p>
    <w:p w:rsidR="00D6541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495" w:author="FIS" w:date="2014-06-09T09:15:00Z"/>
          <w:rFonts w:hint="eastAsia"/>
          <w:kern w:val="2"/>
          <w:szCs w:val="24"/>
          <w:lang w:eastAsia="zh-TW"/>
        </w:rPr>
        <w:pPrChange w:id="496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497" w:author="FIS" w:date="2014-06-09T09:15:00Z">
        <w:r w:rsidRPr="009D2280">
          <w:rPr>
            <w:rFonts w:hint="eastAsia"/>
            <w:kern w:val="2"/>
            <w:szCs w:val="24"/>
            <w:lang w:eastAsia="zh-TW"/>
          </w:rPr>
          <w:t>資料寫出</w:t>
        </w:r>
        <w:r w:rsidRPr="009D2280">
          <w:rPr>
            <w:kern w:val="2"/>
            <w:szCs w:val="24"/>
            <w:lang w:eastAsia="zh-TW"/>
          </w:rPr>
          <w:t>INSERT</w:t>
        </w:r>
        <w:r w:rsidRPr="009D2280">
          <w:rPr>
            <w:rFonts w:hint="eastAsia"/>
            <w:kern w:val="2"/>
            <w:szCs w:val="24"/>
            <w:lang w:eastAsia="zh-TW"/>
          </w:rPr>
          <w:t xml:space="preserve"> </w:t>
        </w:r>
        <w:r w:rsidRPr="009D2280">
          <w:rPr>
            <w:kern w:val="2"/>
            <w:szCs w:val="24"/>
            <w:lang w:eastAsia="zh-TW"/>
          </w:rPr>
          <w:t>DTAAV011</w:t>
        </w:r>
        <w:r w:rsidRPr="00E61EF6">
          <w:rPr>
            <w:rFonts w:hint="eastAsia"/>
            <w:kern w:val="2"/>
            <w:szCs w:val="24"/>
            <w:lang w:eastAsia="zh-TW"/>
          </w:rPr>
          <w:t>(</w:t>
        </w:r>
        <w:r w:rsidRPr="00E61EF6">
          <w:rPr>
            <w:rFonts w:hint="eastAsia"/>
            <w:kern w:val="2"/>
            <w:szCs w:val="24"/>
            <w:lang w:eastAsia="zh-TW"/>
          </w:rPr>
          <w:t>共用</w:t>
        </w:r>
        <w:r w:rsidRPr="00E61EF6">
          <w:rPr>
            <w:rFonts w:hint="eastAsia"/>
            <w:kern w:val="2"/>
            <w:szCs w:val="24"/>
            <w:lang w:eastAsia="zh-TW"/>
          </w:rPr>
          <w:t>)</w:t>
        </w:r>
      </w:ins>
    </w:p>
    <w:p w:rsidR="00D65412" w:rsidRPr="009D2280" w:rsidRDefault="00D65412" w:rsidP="00D6541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ins w:id="498" w:author="FIS" w:date="2014-06-09T09:15:00Z"/>
          <w:kern w:val="2"/>
          <w:szCs w:val="24"/>
          <w:lang w:eastAsia="zh-TW"/>
        </w:rPr>
        <w:pPrChange w:id="499" w:author="FIS" w:date="2014-06-09T09:15:00Z">
          <w:pPr>
            <w:pStyle w:val="Tabletext"/>
            <w:keepLines w:val="0"/>
            <w:numPr>
              <w:ilvl w:val="6"/>
              <w:numId w:val="39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500" w:author="FIS" w:date="2014-06-09T09:15:00Z">
        <w:r w:rsidRPr="009D2280">
          <w:rPr>
            <w:kern w:val="2"/>
            <w:szCs w:val="24"/>
            <w:lang w:eastAsia="zh-TW"/>
          </w:rPr>
          <w:t>格式如下：</w:t>
        </w:r>
      </w:ins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302"/>
        <w:gridCol w:w="1821"/>
      </w:tblGrid>
      <w:tr w:rsidR="00D65412" w:rsidRPr="00701852" w:rsidTr="00381A5D">
        <w:trPr>
          <w:ins w:id="501" w:author="FIS" w:date="2014-06-09T09:15:00Z"/>
        </w:trPr>
        <w:tc>
          <w:tcPr>
            <w:tcW w:w="1596" w:type="dxa"/>
            <w:shd w:val="clear" w:color="auto" w:fill="C0C0C0"/>
          </w:tcPr>
          <w:p w:rsidR="00D65412" w:rsidRPr="00701852" w:rsidRDefault="00D65412" w:rsidP="00381A5D">
            <w:pPr>
              <w:pStyle w:val="Tabletext"/>
              <w:keepLines w:val="0"/>
              <w:spacing w:after="0" w:line="240" w:lineRule="auto"/>
              <w:rPr>
                <w:ins w:id="502" w:author="FIS" w:date="2014-06-09T09:15:00Z"/>
                <w:rFonts w:eastAsia="細明體"/>
                <w:kern w:val="2"/>
                <w:szCs w:val="24"/>
                <w:lang w:eastAsia="zh-TW"/>
              </w:rPr>
            </w:pPr>
            <w:ins w:id="503" w:author="FIS" w:date="2014-06-09T09:15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2302" w:type="dxa"/>
            <w:shd w:val="clear" w:color="auto" w:fill="C0C0C0"/>
          </w:tcPr>
          <w:p w:rsidR="00D65412" w:rsidRPr="00701852" w:rsidRDefault="00D65412" w:rsidP="00381A5D">
            <w:pPr>
              <w:pStyle w:val="Tabletext"/>
              <w:keepLines w:val="0"/>
              <w:spacing w:after="0" w:line="240" w:lineRule="auto"/>
              <w:rPr>
                <w:ins w:id="504" w:author="FIS" w:date="2014-06-09T09:15:00Z"/>
                <w:rFonts w:eastAsia="細明體"/>
                <w:kern w:val="2"/>
                <w:szCs w:val="24"/>
                <w:lang w:eastAsia="zh-TW"/>
              </w:rPr>
            </w:pPr>
            <w:ins w:id="505" w:author="FIS" w:date="2014-06-09T09:15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1821" w:type="dxa"/>
            <w:shd w:val="clear" w:color="auto" w:fill="C0C0C0"/>
          </w:tcPr>
          <w:p w:rsidR="00D65412" w:rsidRPr="00701852" w:rsidRDefault="00D65412" w:rsidP="00381A5D">
            <w:pPr>
              <w:pStyle w:val="Tabletext"/>
              <w:keepLines w:val="0"/>
              <w:spacing w:after="0" w:line="240" w:lineRule="auto"/>
              <w:rPr>
                <w:ins w:id="506" w:author="FIS" w:date="2014-06-09T09:15:00Z"/>
                <w:rFonts w:eastAsia="細明體"/>
                <w:kern w:val="2"/>
                <w:szCs w:val="24"/>
                <w:lang w:eastAsia="zh-TW"/>
              </w:rPr>
            </w:pPr>
            <w:ins w:id="507" w:author="FIS" w:date="2014-06-09T09:15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其他說明</w:t>
              </w:r>
            </w:ins>
          </w:p>
        </w:tc>
      </w:tr>
      <w:tr w:rsidR="00D65412" w:rsidRPr="00701852" w:rsidTr="00381A5D">
        <w:trPr>
          <w:ins w:id="508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09" w:author="FIS" w:date="2014-06-09T09:15:00Z"/>
                <w:rFonts w:eastAsia="細明體"/>
                <w:sz w:val="20"/>
              </w:rPr>
            </w:pPr>
            <w:ins w:id="510" w:author="FIS" w:date="2014-06-09T09:15:00Z">
              <w:r w:rsidRPr="00701852">
                <w:rPr>
                  <w:rFonts w:eastAsia="細明體"/>
                  <w:sz w:val="20"/>
                </w:rPr>
                <w:t>受理編號</w:t>
              </w:r>
            </w:ins>
          </w:p>
        </w:tc>
        <w:tc>
          <w:tcPr>
            <w:tcW w:w="2302" w:type="dxa"/>
          </w:tcPr>
          <w:p w:rsidR="00D65412" w:rsidRPr="00E61EF6" w:rsidRDefault="00D65412" w:rsidP="00381A5D">
            <w:pPr>
              <w:rPr>
                <w:ins w:id="511" w:author="FIS" w:date="2014-06-09T09:15:00Z"/>
                <w:rFonts w:eastAsia="細明體"/>
                <w:sz w:val="20"/>
              </w:rPr>
            </w:pPr>
            <w:ins w:id="512" w:author="FIS" w:date="2014-06-09T09:15:00Z">
              <w:r w:rsidRPr="00E61EF6">
                <w:rPr>
                  <w:rFonts w:eastAsia="細明體"/>
                  <w:sz w:val="20"/>
                </w:rPr>
                <w:t>受理編號</w:t>
              </w:r>
            </w:ins>
          </w:p>
        </w:tc>
        <w:tc>
          <w:tcPr>
            <w:tcW w:w="1821" w:type="dxa"/>
          </w:tcPr>
          <w:p w:rsidR="00D65412" w:rsidRPr="00824F77" w:rsidRDefault="00D65412" w:rsidP="00381A5D">
            <w:pPr>
              <w:rPr>
                <w:ins w:id="513" w:author="FIS" w:date="2014-06-09T09:15:00Z"/>
                <w:rFonts w:eastAsia="標楷體"/>
                <w:sz w:val="20"/>
                <w:szCs w:val="20"/>
              </w:rPr>
            </w:pPr>
          </w:p>
        </w:tc>
      </w:tr>
      <w:tr w:rsidR="00D65412" w:rsidRPr="00701852" w:rsidTr="00381A5D">
        <w:trPr>
          <w:ins w:id="514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15" w:author="FIS" w:date="2014-06-09T09:15:00Z"/>
                <w:rFonts w:eastAsia="細明體"/>
                <w:sz w:val="20"/>
              </w:rPr>
            </w:pPr>
            <w:ins w:id="516" w:author="FIS" w:date="2014-06-09T09:15:00Z">
              <w:r w:rsidRPr="00701852">
                <w:rPr>
                  <w:rFonts w:eastAsia="細明體"/>
                  <w:sz w:val="20"/>
                </w:rPr>
                <w:t>事故者</w:t>
              </w:r>
              <w:r w:rsidRPr="00701852">
                <w:rPr>
                  <w:rFonts w:eastAsia="細明體"/>
                  <w:sz w:val="20"/>
                </w:rPr>
                <w:t>ID</w:t>
              </w:r>
            </w:ins>
          </w:p>
        </w:tc>
        <w:tc>
          <w:tcPr>
            <w:tcW w:w="2302" w:type="dxa"/>
          </w:tcPr>
          <w:p w:rsidR="00D65412" w:rsidRPr="00E61EF6" w:rsidRDefault="00D65412" w:rsidP="00381A5D">
            <w:pPr>
              <w:rPr>
                <w:ins w:id="517" w:author="FIS" w:date="2014-06-09T09:15:00Z"/>
                <w:rFonts w:eastAsia="細明體"/>
                <w:sz w:val="20"/>
              </w:rPr>
            </w:pPr>
            <w:ins w:id="518" w:author="FIS" w:date="2014-06-09T09:15:00Z">
              <w:r w:rsidRPr="00701852">
                <w:rPr>
                  <w:rFonts w:eastAsia="細明體"/>
                  <w:sz w:val="20"/>
                </w:rPr>
                <w:t>事故者</w:t>
              </w:r>
              <w:r w:rsidRPr="00701852">
                <w:rPr>
                  <w:rFonts w:eastAsia="細明體"/>
                  <w:sz w:val="20"/>
                </w:rPr>
                <w:t>ID</w:t>
              </w:r>
            </w:ins>
          </w:p>
        </w:tc>
        <w:tc>
          <w:tcPr>
            <w:tcW w:w="1821" w:type="dxa"/>
          </w:tcPr>
          <w:p w:rsidR="00D65412" w:rsidRPr="00824F77" w:rsidRDefault="00D65412" w:rsidP="00381A5D">
            <w:pPr>
              <w:rPr>
                <w:ins w:id="519" w:author="FIS" w:date="2014-06-09T09:15:00Z"/>
                <w:rFonts w:eastAsia="標楷體"/>
                <w:sz w:val="20"/>
                <w:szCs w:val="20"/>
              </w:rPr>
            </w:pPr>
          </w:p>
        </w:tc>
      </w:tr>
      <w:tr w:rsidR="00D65412" w:rsidRPr="00701852" w:rsidTr="00381A5D">
        <w:trPr>
          <w:ins w:id="520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21" w:author="FIS" w:date="2014-06-09T09:15:00Z"/>
                <w:rFonts w:eastAsia="細明體"/>
                <w:sz w:val="20"/>
              </w:rPr>
            </w:pPr>
            <w:ins w:id="522" w:author="FIS" w:date="2014-06-09T09:15:00Z">
              <w:r w:rsidRPr="00701852">
                <w:rPr>
                  <w:rFonts w:eastAsia="細明體"/>
                  <w:sz w:val="20"/>
                </w:rPr>
                <w:t>模型分類</w:t>
              </w:r>
            </w:ins>
          </w:p>
        </w:tc>
        <w:tc>
          <w:tcPr>
            <w:tcW w:w="2302" w:type="dxa"/>
          </w:tcPr>
          <w:p w:rsidR="00D65412" w:rsidRPr="00E61EF6" w:rsidRDefault="00D65412" w:rsidP="00381A5D">
            <w:pPr>
              <w:rPr>
                <w:ins w:id="523" w:author="FIS" w:date="2014-06-09T09:15:00Z"/>
                <w:rFonts w:eastAsia="細明體"/>
                <w:sz w:val="20"/>
              </w:rPr>
            </w:pPr>
            <w:ins w:id="524" w:author="FIS" w:date="2014-06-09T09:15:00Z">
              <w:r w:rsidRPr="00E61EF6">
                <w:rPr>
                  <w:rFonts w:eastAsia="細明體" w:hint="eastAsia"/>
                  <w:sz w:val="20"/>
                </w:rPr>
                <w:t>傳入</w:t>
              </w:r>
              <w:r w:rsidRPr="00E61EF6">
                <w:rPr>
                  <w:rFonts w:eastAsia="細明體" w:hint="eastAsia"/>
                  <w:sz w:val="20"/>
                </w:rPr>
                <w:t>.</w:t>
              </w:r>
              <w:r w:rsidRPr="00E61EF6">
                <w:rPr>
                  <w:rFonts w:eastAsia="細明體" w:hint="eastAsia"/>
                  <w:sz w:val="20"/>
                </w:rPr>
                <w:t>種類</w:t>
              </w:r>
            </w:ins>
          </w:p>
        </w:tc>
        <w:tc>
          <w:tcPr>
            <w:tcW w:w="1821" w:type="dxa"/>
          </w:tcPr>
          <w:p w:rsidR="00D65412" w:rsidRPr="00701852" w:rsidRDefault="00D65412" w:rsidP="00381A5D">
            <w:pPr>
              <w:rPr>
                <w:ins w:id="525" w:author="FIS" w:date="2014-06-09T09:15:00Z"/>
                <w:rFonts w:eastAsia="標楷體"/>
                <w:sz w:val="20"/>
                <w:szCs w:val="20"/>
              </w:rPr>
            </w:pPr>
          </w:p>
        </w:tc>
      </w:tr>
      <w:tr w:rsidR="00D65412" w:rsidRPr="00701852" w:rsidTr="00381A5D">
        <w:trPr>
          <w:ins w:id="526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27" w:author="FIS" w:date="2014-06-09T09:15:00Z"/>
                <w:rFonts w:eastAsia="細明體"/>
                <w:sz w:val="20"/>
              </w:rPr>
            </w:pPr>
            <w:ins w:id="528" w:author="FIS" w:date="2014-06-09T09:15:00Z">
              <w:r w:rsidRPr="00701852">
                <w:rPr>
                  <w:rFonts w:eastAsia="細明體"/>
                  <w:sz w:val="20"/>
                </w:rPr>
                <w:t>因子代碼</w:t>
              </w:r>
            </w:ins>
          </w:p>
        </w:tc>
        <w:tc>
          <w:tcPr>
            <w:tcW w:w="2302" w:type="dxa"/>
          </w:tcPr>
          <w:p w:rsidR="00D65412" w:rsidRPr="00E61EF6" w:rsidRDefault="00D65412" w:rsidP="00381A5D">
            <w:pPr>
              <w:rPr>
                <w:ins w:id="529" w:author="FIS" w:date="2014-06-09T09:15:00Z"/>
                <w:rFonts w:eastAsia="細明體"/>
                <w:sz w:val="20"/>
              </w:rPr>
            </w:pPr>
            <w:ins w:id="530" w:author="FIS" w:date="2014-06-09T09:15:00Z">
              <w:r w:rsidRPr="00E61EF6">
                <w:rPr>
                  <w:rFonts w:eastAsia="細明體" w:hint="eastAsia"/>
                  <w:sz w:val="20"/>
                </w:rPr>
                <w:t>AA_V0Z001.</w:t>
              </w:r>
              <w:r w:rsidRPr="00701852">
                <w:rPr>
                  <w:rFonts w:eastAsia="細明體"/>
                  <w:sz w:val="20"/>
                </w:rPr>
                <w:t>因子代碼</w:t>
              </w:r>
            </w:ins>
          </w:p>
        </w:tc>
        <w:tc>
          <w:tcPr>
            <w:tcW w:w="1821" w:type="dxa"/>
          </w:tcPr>
          <w:p w:rsidR="00D65412" w:rsidRPr="00701852" w:rsidRDefault="00D65412" w:rsidP="00381A5D">
            <w:pPr>
              <w:rPr>
                <w:ins w:id="531" w:author="FIS" w:date="2014-06-09T09:15:00Z"/>
                <w:rFonts w:eastAsia="標楷體"/>
                <w:sz w:val="20"/>
                <w:szCs w:val="20"/>
              </w:rPr>
            </w:pPr>
          </w:p>
        </w:tc>
      </w:tr>
      <w:tr w:rsidR="00D65412" w:rsidRPr="00701852" w:rsidTr="00381A5D">
        <w:trPr>
          <w:ins w:id="532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33" w:author="FIS" w:date="2014-06-09T09:15:00Z"/>
                <w:rFonts w:eastAsia="細明體"/>
                <w:sz w:val="20"/>
              </w:rPr>
            </w:pPr>
            <w:ins w:id="534" w:author="FIS" w:date="2014-06-09T09:15:00Z">
              <w:r w:rsidRPr="00701852">
                <w:rPr>
                  <w:rFonts w:eastAsia="細明體"/>
                  <w:sz w:val="20"/>
                </w:rPr>
                <w:t>代碼數值</w:t>
              </w:r>
            </w:ins>
          </w:p>
        </w:tc>
        <w:tc>
          <w:tcPr>
            <w:tcW w:w="2302" w:type="dxa"/>
          </w:tcPr>
          <w:p w:rsidR="00D65412" w:rsidRPr="00701852" w:rsidRDefault="00D65412" w:rsidP="00381A5D">
            <w:pPr>
              <w:rPr>
                <w:ins w:id="535" w:author="FIS" w:date="2014-06-09T09:15:00Z"/>
                <w:rFonts w:eastAsia="細明體"/>
                <w:sz w:val="20"/>
              </w:rPr>
            </w:pPr>
            <w:ins w:id="536" w:author="FIS" w:date="2014-06-09T09:15:00Z">
              <w:r w:rsidRPr="00E61EF6">
                <w:rPr>
                  <w:rFonts w:eastAsia="細明體" w:hint="eastAsia"/>
                  <w:sz w:val="20"/>
                </w:rPr>
                <w:t>AA_V0Z001.</w:t>
              </w:r>
              <w:r>
                <w:rPr>
                  <w:rFonts w:eastAsia="細明體" w:hint="eastAsia"/>
                  <w:sz w:val="20"/>
                </w:rPr>
                <w:t>計算結果</w:t>
              </w:r>
            </w:ins>
          </w:p>
        </w:tc>
        <w:tc>
          <w:tcPr>
            <w:tcW w:w="1821" w:type="dxa"/>
          </w:tcPr>
          <w:p w:rsidR="00D65412" w:rsidRPr="00701852" w:rsidRDefault="00D65412" w:rsidP="00381A5D">
            <w:pPr>
              <w:rPr>
                <w:ins w:id="537" w:author="FIS" w:date="2014-06-09T09:15:00Z"/>
                <w:rFonts w:eastAsia="標楷體"/>
                <w:sz w:val="20"/>
                <w:szCs w:val="20"/>
              </w:rPr>
            </w:pPr>
          </w:p>
        </w:tc>
      </w:tr>
      <w:tr w:rsidR="00D65412" w:rsidRPr="00701852" w:rsidTr="00381A5D">
        <w:trPr>
          <w:ins w:id="538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39" w:author="FIS" w:date="2014-06-09T09:15:00Z"/>
                <w:rFonts w:eastAsia="細明體"/>
                <w:sz w:val="20"/>
              </w:rPr>
            </w:pPr>
            <w:ins w:id="540" w:author="FIS" w:date="2014-06-09T09:15:00Z">
              <w:r w:rsidRPr="00701852">
                <w:rPr>
                  <w:rFonts w:eastAsia="細明體"/>
                  <w:sz w:val="20"/>
                </w:rPr>
                <w:t>評分明細資料</w:t>
              </w:r>
            </w:ins>
          </w:p>
        </w:tc>
        <w:tc>
          <w:tcPr>
            <w:tcW w:w="2302" w:type="dxa"/>
          </w:tcPr>
          <w:p w:rsidR="00D65412" w:rsidRPr="00E61EF6" w:rsidRDefault="00D65412" w:rsidP="00381A5D">
            <w:pPr>
              <w:rPr>
                <w:ins w:id="541" w:author="FIS" w:date="2014-06-09T09:15:00Z"/>
                <w:rFonts w:eastAsia="細明體"/>
                <w:sz w:val="20"/>
              </w:rPr>
            </w:pPr>
            <w:ins w:id="542" w:author="FIS" w:date="2014-06-09T09:15:00Z">
              <w:r w:rsidRPr="00E61EF6">
                <w:rPr>
                  <w:rFonts w:eastAsia="細明體" w:hint="eastAsia"/>
                  <w:sz w:val="20"/>
                </w:rPr>
                <w:t>AA_V0Z001.</w:t>
              </w:r>
              <w:r w:rsidRPr="00701852">
                <w:rPr>
                  <w:rFonts w:eastAsia="細明體"/>
                  <w:sz w:val="20"/>
                </w:rPr>
                <w:t>明細</w:t>
              </w:r>
            </w:ins>
          </w:p>
        </w:tc>
        <w:tc>
          <w:tcPr>
            <w:tcW w:w="1821" w:type="dxa"/>
          </w:tcPr>
          <w:p w:rsidR="00D65412" w:rsidRPr="00701852" w:rsidRDefault="00D65412" w:rsidP="00381A5D">
            <w:pPr>
              <w:rPr>
                <w:ins w:id="543" w:author="FIS" w:date="2014-06-09T09:15:00Z"/>
                <w:rFonts w:eastAsia="標楷體"/>
                <w:sz w:val="20"/>
                <w:szCs w:val="20"/>
              </w:rPr>
            </w:pPr>
          </w:p>
        </w:tc>
      </w:tr>
      <w:tr w:rsidR="00D65412" w:rsidRPr="00701852" w:rsidTr="00381A5D">
        <w:trPr>
          <w:ins w:id="544" w:author="FIS" w:date="2014-06-09T09:15:00Z"/>
        </w:trPr>
        <w:tc>
          <w:tcPr>
            <w:tcW w:w="1596" w:type="dxa"/>
            <w:shd w:val="clear" w:color="auto" w:fill="FFFF99"/>
            <w:vAlign w:val="center"/>
          </w:tcPr>
          <w:p w:rsidR="00D65412" w:rsidRPr="00701852" w:rsidRDefault="00D65412" w:rsidP="00381A5D">
            <w:pPr>
              <w:rPr>
                <w:ins w:id="545" w:author="FIS" w:date="2014-06-09T09:15:00Z"/>
                <w:rFonts w:eastAsia="細明體"/>
                <w:caps/>
                <w:sz w:val="20"/>
              </w:rPr>
            </w:pPr>
            <w:ins w:id="546" w:author="FIS" w:date="2014-06-09T09:15:00Z">
              <w:r w:rsidRPr="00701852">
                <w:rPr>
                  <w:rFonts w:eastAsia="細明體"/>
                  <w:caps/>
                  <w:sz w:val="20"/>
                </w:rPr>
                <w:t>資料更新時間</w:t>
              </w:r>
            </w:ins>
          </w:p>
        </w:tc>
        <w:tc>
          <w:tcPr>
            <w:tcW w:w="2302" w:type="dxa"/>
            <w:vAlign w:val="bottom"/>
          </w:tcPr>
          <w:p w:rsidR="00D65412" w:rsidRPr="00E61EF6" w:rsidRDefault="00D65412" w:rsidP="00381A5D">
            <w:pPr>
              <w:rPr>
                <w:ins w:id="547" w:author="FIS" w:date="2014-06-09T09:15:00Z"/>
                <w:rFonts w:eastAsia="細明體"/>
                <w:sz w:val="20"/>
              </w:rPr>
            </w:pPr>
            <w:ins w:id="548" w:author="FIS" w:date="2014-06-09T09:15:00Z">
              <w:r w:rsidRPr="00E61EF6">
                <w:rPr>
                  <w:rFonts w:eastAsia="細明體"/>
                  <w:sz w:val="20"/>
                </w:rPr>
                <w:t>今天日期時間</w:t>
              </w:r>
            </w:ins>
          </w:p>
        </w:tc>
        <w:tc>
          <w:tcPr>
            <w:tcW w:w="1821" w:type="dxa"/>
          </w:tcPr>
          <w:p w:rsidR="00D65412" w:rsidRPr="00701852" w:rsidRDefault="00D65412" w:rsidP="00381A5D">
            <w:pPr>
              <w:rPr>
                <w:ins w:id="549" w:author="FIS" w:date="2014-06-09T09:15:00Z"/>
                <w:rFonts w:eastAsia="標楷體"/>
                <w:sz w:val="20"/>
                <w:szCs w:val="20"/>
              </w:rPr>
            </w:pPr>
          </w:p>
        </w:tc>
      </w:tr>
    </w:tbl>
    <w:p w:rsidR="00D65412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550" w:author="FIS" w:date="2014-06-09T09:15:00Z"/>
          <w:rFonts w:hint="eastAsia"/>
          <w:kern w:val="2"/>
          <w:szCs w:val="24"/>
          <w:lang w:eastAsia="zh-TW"/>
        </w:rPr>
        <w:pPrChange w:id="551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552" w:author="FIS" w:date="2014-06-09T09:15:00Z">
        <w:r>
          <w:rPr>
            <w:rFonts w:hint="eastAsia"/>
            <w:kern w:val="2"/>
            <w:szCs w:val="24"/>
            <w:lang w:eastAsia="zh-TW"/>
          </w:rPr>
          <w:t>組出經手人統計資料，格式同</w:t>
        </w:r>
        <w:r>
          <w:rPr>
            <w:rFonts w:hint="eastAsia"/>
            <w:kern w:val="2"/>
            <w:szCs w:val="24"/>
            <w:lang w:eastAsia="zh-TW"/>
          </w:rPr>
          <w:t>DTAAV001</w:t>
        </w:r>
      </w:ins>
    </w:p>
    <w:p w:rsidR="00D65412" w:rsidRPr="007766B6" w:rsidRDefault="00D65412" w:rsidP="00D654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553" w:author="FIS" w:date="2014-06-09T09:15:00Z"/>
          <w:rFonts w:hint="eastAsia"/>
          <w:kern w:val="2"/>
          <w:szCs w:val="24"/>
          <w:lang w:eastAsia="zh-TW"/>
        </w:rPr>
        <w:pPrChange w:id="554" w:author="FIS" w:date="2014-06-09T09:15:00Z">
          <w:pPr>
            <w:pStyle w:val="Tabletext"/>
            <w:keepLines w:val="0"/>
            <w:numPr>
              <w:ilvl w:val="5"/>
              <w:numId w:val="3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555" w:author="FIS" w:date="2014-06-09T09:15:00Z">
        <w:r w:rsidRPr="001A1019">
          <w:rPr>
            <w:rFonts w:hint="eastAsia"/>
            <w:kern w:val="2"/>
            <w:szCs w:val="24"/>
            <w:lang w:eastAsia="zh-TW"/>
          </w:rPr>
          <w:t>組出</w:t>
        </w:r>
        <w:r>
          <w:rPr>
            <w:rFonts w:eastAsia="細明體" w:hint="eastAsia"/>
            <w:kern w:val="2"/>
            <w:szCs w:val="24"/>
            <w:lang w:eastAsia="zh-TW"/>
          </w:rPr>
          <w:t>同業通報</w:t>
        </w:r>
        <w:r w:rsidRPr="001A1019">
          <w:rPr>
            <w:rFonts w:hint="eastAsia"/>
            <w:kern w:val="2"/>
            <w:szCs w:val="24"/>
            <w:lang w:eastAsia="zh-TW"/>
          </w:rPr>
          <w:t>資料</w:t>
        </w:r>
        <w:r w:rsidRPr="003838C8">
          <w:rPr>
            <w:rFonts w:hint="eastAsia"/>
            <w:kern w:val="2"/>
            <w:szCs w:val="24"/>
            <w:lang w:eastAsia="zh-TW"/>
          </w:rPr>
          <w:t>，格式</w:t>
        </w:r>
        <w:r>
          <w:rPr>
            <w:rFonts w:hint="eastAsia"/>
            <w:kern w:val="2"/>
            <w:szCs w:val="24"/>
            <w:lang w:eastAsia="zh-TW"/>
          </w:rPr>
          <w:t>同</w:t>
        </w:r>
        <w:r>
          <w:rPr>
            <w:rFonts w:hint="eastAsia"/>
            <w:kern w:val="2"/>
            <w:szCs w:val="24"/>
            <w:lang w:eastAsia="zh-TW"/>
          </w:rPr>
          <w:t>DTAAVC03(1</w:t>
        </w:r>
        <w:r>
          <w:rPr>
            <w:rFonts w:hint="eastAsia"/>
            <w:kern w:val="2"/>
            <w:szCs w:val="24"/>
            <w:lang w:eastAsia="zh-TW"/>
          </w:rPr>
          <w:t>組產生一筆即可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D65412" w:rsidRDefault="00D65412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556" w:author="FIS" w:date="2014-06-20T08:47:00Z"/>
          <w:rFonts w:hint="eastAsia"/>
          <w:kern w:val="2"/>
          <w:szCs w:val="24"/>
          <w:lang w:eastAsia="zh-TW"/>
        </w:rPr>
        <w:pPrChange w:id="557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58" w:author="FIS" w:date="2014-06-09T09:15:00Z">
        <w:r w:rsidRPr="00E230E6">
          <w:rPr>
            <w:rFonts w:hint="eastAsia"/>
            <w:kern w:val="2"/>
            <w:szCs w:val="24"/>
            <w:lang w:eastAsia="zh-TW"/>
          </w:rPr>
          <w:t>發生錯誤</w:t>
        </w:r>
        <w:r w:rsidRPr="00E230E6">
          <w:rPr>
            <w:rFonts w:hint="eastAsia"/>
            <w:kern w:val="2"/>
            <w:szCs w:val="24"/>
            <w:lang w:eastAsia="zh-TW"/>
          </w:rPr>
          <w:t>(EXCEPTION)</w:t>
        </w:r>
        <w:r w:rsidRPr="00E230E6">
          <w:rPr>
            <w:rFonts w:hint="eastAsia"/>
            <w:kern w:val="2"/>
            <w:szCs w:val="24"/>
            <w:lang w:eastAsia="zh-TW"/>
          </w:rPr>
          <w:t>，需回壓線上計算檔：</w:t>
        </w:r>
      </w:ins>
    </w:p>
    <w:p w:rsidR="0081745C" w:rsidRDefault="0081745C" w:rsidP="0081745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559" w:author="FIS" w:date="2014-06-09T09:15:00Z"/>
          <w:rFonts w:hint="eastAsia"/>
          <w:kern w:val="2"/>
          <w:szCs w:val="24"/>
          <w:lang w:eastAsia="zh-TW"/>
        </w:rPr>
        <w:pPrChange w:id="560" w:author="FIS" w:date="2014-06-20T08:47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61" w:author="FIS" w:date="2014-06-20T08:47:00Z">
        <w:r>
          <w:rPr>
            <w:rFonts w:hint="eastAsia"/>
            <w:kern w:val="2"/>
            <w:szCs w:val="24"/>
            <w:lang w:eastAsia="zh-TW"/>
          </w:rPr>
          <w:t>CALL</w:t>
        </w:r>
        <w:r>
          <w:rPr>
            <w:rFonts w:hint="eastAsia"/>
            <w:kern w:val="2"/>
            <w:szCs w:val="24"/>
            <w:lang w:eastAsia="zh-TW"/>
          </w:rPr>
          <w:t>各步驟發生錯誤處理</w:t>
        </w:r>
      </w:ins>
    </w:p>
    <w:p w:rsidR="00B35D29" w:rsidRDefault="00B35D29" w:rsidP="00B35D29">
      <w:pPr>
        <w:pStyle w:val="Tabletext"/>
        <w:keepLines w:val="0"/>
        <w:spacing w:after="0" w:line="240" w:lineRule="auto"/>
        <w:ind w:left="851"/>
        <w:rPr>
          <w:ins w:id="562" w:author="FIS" w:date="2014-06-20T08:47:00Z"/>
          <w:rFonts w:hint="eastAsia"/>
          <w:kern w:val="2"/>
          <w:szCs w:val="24"/>
          <w:lang w:eastAsia="zh-TW"/>
        </w:rPr>
        <w:pPrChange w:id="563" w:author="FIS" w:date="2014-06-20T08:47:00Z">
          <w:pPr>
            <w:pStyle w:val="Tabletext"/>
            <w:keepLines w:val="0"/>
            <w:numPr>
              <w:ilvl w:val="1"/>
              <w:numId w:val="3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</w:p>
    <w:p w:rsidR="00535E0D" w:rsidRDefault="00535E0D" w:rsidP="00D654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ins w:id="564" w:author="FIS" w:date="2014-06-20T08:44:00Z"/>
          <w:rFonts w:hint="eastAsia"/>
          <w:kern w:val="2"/>
          <w:szCs w:val="24"/>
          <w:lang w:eastAsia="zh-TW"/>
        </w:rPr>
        <w:pPrChange w:id="565" w:author="FIS" w:date="2014-06-09T09:15:00Z">
          <w:pPr>
            <w:pStyle w:val="Tabletext"/>
            <w:keepLines w:val="0"/>
            <w:numPr>
              <w:ilvl w:val="1"/>
              <w:numId w:val="3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566" w:author="FIS" w:date="2014-06-20T08:44:00Z">
        <w:r>
          <w:rPr>
            <w:rFonts w:hint="eastAsia"/>
            <w:kern w:val="2"/>
            <w:szCs w:val="24"/>
            <w:lang w:eastAsia="zh-TW"/>
          </w:rPr>
          <w:t>各步驟發生錯誤處理：</w:t>
        </w:r>
      </w:ins>
    </w:p>
    <w:p w:rsidR="00535E0D" w:rsidRDefault="00535E0D" w:rsidP="0060468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567" w:author="FIS" w:date="2014-06-20T08:45:00Z"/>
          <w:rFonts w:hint="eastAsia"/>
          <w:kern w:val="2"/>
          <w:szCs w:val="24"/>
          <w:lang w:eastAsia="zh-TW"/>
        </w:rPr>
        <w:pPrChange w:id="568" w:author="FIS" w:date="2014-06-20T08:45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247"/>
            </w:tabs>
            <w:spacing w:after="0" w:line="240" w:lineRule="auto"/>
            <w:ind w:left="2835" w:hanging="2295"/>
          </w:pPr>
        </w:pPrChange>
      </w:pPr>
      <w:ins w:id="569" w:author="FIS" w:date="2014-06-20T08:45:00Z">
        <w:r w:rsidRPr="00E230E6">
          <w:rPr>
            <w:rFonts w:hint="eastAsia"/>
            <w:kern w:val="2"/>
            <w:szCs w:val="24"/>
            <w:lang w:eastAsia="zh-TW"/>
          </w:rPr>
          <w:t xml:space="preserve">IF </w:t>
        </w:r>
        <w:r w:rsidRPr="00E230E6">
          <w:rPr>
            <w:rFonts w:hint="eastAsia"/>
            <w:kern w:val="2"/>
            <w:szCs w:val="24"/>
            <w:lang w:eastAsia="zh-TW"/>
          </w:rPr>
          <w:t>輸入</w:t>
        </w:r>
        <w:r w:rsidRPr="00E230E6">
          <w:rPr>
            <w:rFonts w:hint="eastAsia"/>
            <w:kern w:val="2"/>
            <w:szCs w:val="24"/>
            <w:lang w:eastAsia="zh-TW"/>
          </w:rPr>
          <w:t>.</w:t>
        </w:r>
        <w:r w:rsidRPr="00E230E6">
          <w:rPr>
            <w:rFonts w:hint="eastAsia"/>
            <w:kern w:val="2"/>
            <w:szCs w:val="24"/>
            <w:lang w:eastAsia="zh-TW"/>
          </w:rPr>
          <w:t>整批或當日件</w:t>
        </w:r>
        <w:r w:rsidRPr="00E230E6">
          <w:rPr>
            <w:rFonts w:hint="eastAsia"/>
            <w:kern w:val="2"/>
            <w:szCs w:val="24"/>
            <w:lang w:eastAsia="zh-TW"/>
          </w:rPr>
          <w:t xml:space="preserve"> </w:t>
        </w:r>
        <w:r w:rsidRPr="00145F03">
          <w:rPr>
            <w:rFonts w:hint="eastAsia"/>
            <w:kern w:val="2"/>
            <w:szCs w:val="24"/>
            <w:lang w:eastAsia="zh-TW"/>
          </w:rPr>
          <w:t>IN (</w:t>
        </w:r>
        <w:r w:rsidRPr="00145F03">
          <w:rPr>
            <w:rFonts w:hint="eastAsia"/>
            <w:kern w:val="2"/>
            <w:szCs w:val="24"/>
            <w:lang w:eastAsia="zh-TW"/>
          </w:rPr>
          <w:t>‘</w:t>
        </w:r>
        <w:r w:rsidRPr="00145F03">
          <w:rPr>
            <w:rFonts w:hint="eastAsia"/>
            <w:kern w:val="2"/>
            <w:szCs w:val="24"/>
            <w:lang w:eastAsia="zh-TW"/>
          </w:rPr>
          <w:t>N</w:t>
        </w:r>
        <w:r w:rsidRPr="00145F03">
          <w:rPr>
            <w:rFonts w:hint="eastAsia"/>
            <w:kern w:val="2"/>
            <w:szCs w:val="24"/>
            <w:lang w:eastAsia="zh-TW"/>
          </w:rPr>
          <w:t>’</w:t>
        </w:r>
        <w:r w:rsidRPr="00145F03">
          <w:rPr>
            <w:rFonts w:hint="eastAsia"/>
            <w:kern w:val="2"/>
            <w:szCs w:val="24"/>
            <w:lang w:eastAsia="zh-TW"/>
          </w:rPr>
          <w:t>,</w:t>
        </w:r>
        <w:r w:rsidRPr="00145F03">
          <w:rPr>
            <w:rFonts w:hint="eastAsia"/>
            <w:kern w:val="2"/>
            <w:szCs w:val="24"/>
            <w:lang w:eastAsia="zh-TW"/>
          </w:rPr>
          <w:t>’</w:t>
        </w:r>
        <w:r w:rsidRPr="00145F03">
          <w:rPr>
            <w:rFonts w:hint="eastAsia"/>
            <w:kern w:val="2"/>
            <w:szCs w:val="24"/>
            <w:lang w:eastAsia="zh-TW"/>
          </w:rPr>
          <w:t>3</w:t>
        </w:r>
        <w:r w:rsidRPr="00145F03">
          <w:rPr>
            <w:rFonts w:hint="eastAsia"/>
            <w:kern w:val="2"/>
            <w:szCs w:val="24"/>
            <w:lang w:eastAsia="zh-TW"/>
          </w:rPr>
          <w:t>’</w:t>
        </w:r>
        <w:r w:rsidRPr="00145F03">
          <w:rPr>
            <w:rFonts w:hint="eastAsia"/>
            <w:kern w:val="2"/>
            <w:szCs w:val="24"/>
            <w:lang w:eastAsia="zh-TW"/>
          </w:rPr>
          <w:t>) (</w:t>
        </w:r>
        <w:r w:rsidRPr="00145F03">
          <w:rPr>
            <w:rFonts w:hint="eastAsia"/>
            <w:kern w:val="2"/>
            <w:szCs w:val="24"/>
            <w:lang w:eastAsia="zh-TW"/>
          </w:rPr>
          <w:t>線上即時、</w:t>
        </w:r>
        <w:r w:rsidRPr="00145F03">
          <w:rPr>
            <w:rFonts w:hint="eastAsia"/>
            <w:kern w:val="2"/>
            <w:szCs w:val="24"/>
            <w:lang w:eastAsia="zh-TW"/>
          </w:rPr>
          <w:t>3</w:t>
        </w:r>
        <w:r w:rsidRPr="00145F03">
          <w:rPr>
            <w:rFonts w:hint="eastAsia"/>
            <w:kern w:val="2"/>
            <w:szCs w:val="24"/>
            <w:lang w:eastAsia="zh-TW"/>
          </w:rPr>
          <w:t>登件</w:t>
        </w:r>
        <w:r w:rsidRPr="00E230E6">
          <w:rPr>
            <w:rFonts w:hint="eastAsia"/>
            <w:kern w:val="2"/>
            <w:szCs w:val="24"/>
            <w:lang w:eastAsia="zh-TW"/>
          </w:rPr>
          <w:t xml:space="preserve">) AND </w:t>
        </w:r>
        <w:r w:rsidRPr="00E230E6">
          <w:rPr>
            <w:rFonts w:hint="eastAsia"/>
            <w:kern w:val="2"/>
            <w:szCs w:val="24"/>
            <w:lang w:eastAsia="zh-TW"/>
          </w:rPr>
          <w:t>發生錯誤</w:t>
        </w:r>
        <w:r w:rsidRPr="00E230E6">
          <w:rPr>
            <w:rFonts w:hint="eastAsia"/>
            <w:kern w:val="2"/>
            <w:szCs w:val="24"/>
            <w:lang w:eastAsia="zh-TW"/>
          </w:rPr>
          <w:t>(EXCEPTION)</w:t>
        </w:r>
      </w:ins>
    </w:p>
    <w:p w:rsidR="00535E0D" w:rsidRPr="00604681" w:rsidRDefault="00535E0D" w:rsidP="00604681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570" w:author="FIS" w:date="2014-06-20T08:45:00Z"/>
          <w:kern w:val="2"/>
          <w:szCs w:val="24"/>
          <w:lang w:eastAsia="zh-TW"/>
        </w:rPr>
        <w:pPrChange w:id="571" w:author="FIS" w:date="2014-06-20T08:46:00Z">
          <w:pPr>
            <w:pStyle w:val="Tabletext"/>
            <w:keepLines w:val="0"/>
            <w:numPr>
              <w:ilvl w:val="5"/>
              <w:numId w:val="1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ins w:id="572" w:author="FIS" w:date="2014-06-20T08:45:00Z">
        <w:r w:rsidRPr="004A6278">
          <w:rPr>
            <w:rFonts w:hint="eastAsia"/>
            <w:kern w:val="2"/>
            <w:szCs w:val="24"/>
            <w:lang w:eastAsia="zh-TW"/>
          </w:rPr>
          <w:t>UPDATE DTAAV014()</w:t>
        </w:r>
        <w:r w:rsidRPr="00604681">
          <w:rPr>
            <w:rFonts w:hint="eastAsia"/>
            <w:kern w:val="2"/>
            <w:szCs w:val="24"/>
            <w:lang w:eastAsia="zh-TW"/>
          </w:rPr>
          <w:t>：</w:t>
        </w:r>
        <w:r w:rsidRPr="00604681">
          <w:rPr>
            <w:rFonts w:hint="eastAsia"/>
            <w:kern w:val="2"/>
            <w:szCs w:val="24"/>
            <w:lang w:eastAsia="zh-TW"/>
          </w:rPr>
          <w:t>(</w:t>
        </w:r>
        <w:r w:rsidRPr="00604681">
          <w:rPr>
            <w:rFonts w:hint="eastAsia"/>
            <w:kern w:val="2"/>
            <w:szCs w:val="24"/>
            <w:lang w:eastAsia="zh-TW"/>
          </w:rPr>
          <w:t>更新理賠偵測線上計算檔資料</w:t>
        </w:r>
        <w:r w:rsidRPr="00604681">
          <w:rPr>
            <w:rFonts w:hint="eastAsia"/>
            <w:kern w:val="2"/>
            <w:szCs w:val="24"/>
            <w:lang w:eastAsia="zh-TW"/>
          </w:rPr>
          <w:t>)</w:t>
        </w:r>
      </w:ins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1967"/>
        <w:gridCol w:w="2157"/>
      </w:tblGrid>
      <w:tr w:rsidR="00535E0D" w:rsidRPr="00701852" w:rsidTr="00545237">
        <w:trPr>
          <w:ins w:id="573" w:author="FIS" w:date="2014-06-20T08:45:00Z"/>
        </w:trPr>
        <w:tc>
          <w:tcPr>
            <w:tcW w:w="1596" w:type="dxa"/>
            <w:shd w:val="clear" w:color="auto" w:fill="C0C0C0"/>
          </w:tcPr>
          <w:p w:rsidR="00535E0D" w:rsidRPr="00701852" w:rsidRDefault="00535E0D" w:rsidP="00545237">
            <w:pPr>
              <w:pStyle w:val="Tabletext"/>
              <w:keepLines w:val="0"/>
              <w:spacing w:after="0" w:line="240" w:lineRule="auto"/>
              <w:rPr>
                <w:ins w:id="574" w:author="FIS" w:date="2014-06-20T08:45:00Z"/>
                <w:rFonts w:eastAsia="細明體"/>
                <w:kern w:val="2"/>
                <w:szCs w:val="24"/>
                <w:lang w:eastAsia="zh-TW"/>
              </w:rPr>
            </w:pPr>
            <w:ins w:id="575" w:author="FIS" w:date="2014-06-20T08:45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1967" w:type="dxa"/>
            <w:shd w:val="clear" w:color="auto" w:fill="C0C0C0"/>
          </w:tcPr>
          <w:p w:rsidR="00535E0D" w:rsidRPr="00701852" w:rsidRDefault="00535E0D" w:rsidP="00545237">
            <w:pPr>
              <w:pStyle w:val="Tabletext"/>
              <w:keepLines w:val="0"/>
              <w:spacing w:after="0" w:line="240" w:lineRule="auto"/>
              <w:rPr>
                <w:ins w:id="576" w:author="FIS" w:date="2014-06-20T08:45:00Z"/>
                <w:rFonts w:eastAsia="細明體"/>
                <w:kern w:val="2"/>
                <w:szCs w:val="24"/>
                <w:lang w:eastAsia="zh-TW"/>
              </w:rPr>
            </w:pPr>
            <w:ins w:id="577" w:author="FIS" w:date="2014-06-20T08:45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2157" w:type="dxa"/>
            <w:shd w:val="clear" w:color="auto" w:fill="C0C0C0"/>
          </w:tcPr>
          <w:p w:rsidR="00535E0D" w:rsidRPr="00701852" w:rsidRDefault="00535E0D" w:rsidP="00545237">
            <w:pPr>
              <w:pStyle w:val="Tabletext"/>
              <w:keepLines w:val="0"/>
              <w:spacing w:after="0" w:line="240" w:lineRule="auto"/>
              <w:rPr>
                <w:ins w:id="578" w:author="FIS" w:date="2014-06-20T08:45:00Z"/>
                <w:rFonts w:eastAsia="細明體"/>
                <w:kern w:val="2"/>
                <w:szCs w:val="24"/>
                <w:lang w:eastAsia="zh-TW"/>
              </w:rPr>
            </w:pPr>
            <w:ins w:id="579" w:author="FIS" w:date="2014-06-20T08:45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其他說明</w:t>
              </w:r>
            </w:ins>
          </w:p>
        </w:tc>
      </w:tr>
      <w:tr w:rsidR="00535E0D" w:rsidRPr="00701852" w:rsidTr="00545237">
        <w:trPr>
          <w:ins w:id="580" w:author="FIS" w:date="2014-06-20T08:45:00Z"/>
        </w:trPr>
        <w:tc>
          <w:tcPr>
            <w:tcW w:w="1596" w:type="dxa"/>
            <w:shd w:val="clear" w:color="auto" w:fill="FFFF99"/>
            <w:vAlign w:val="center"/>
          </w:tcPr>
          <w:p w:rsidR="00535E0D" w:rsidRPr="00701852" w:rsidRDefault="00535E0D" w:rsidP="00545237">
            <w:pPr>
              <w:rPr>
                <w:ins w:id="581" w:author="FIS" w:date="2014-06-20T08:45:00Z"/>
                <w:rFonts w:eastAsia="細明體"/>
                <w:sz w:val="20"/>
              </w:rPr>
            </w:pPr>
            <w:ins w:id="582" w:author="FIS" w:date="2014-06-20T08:45:00Z">
              <w:r w:rsidRPr="0037028C">
                <w:rPr>
                  <w:rFonts w:ascii="細明體" w:eastAsia="細明體" w:hAnsi="細明體" w:hint="eastAsia"/>
                  <w:sz w:val="20"/>
                </w:rPr>
                <w:t>受理編號</w:t>
              </w:r>
            </w:ins>
          </w:p>
        </w:tc>
        <w:tc>
          <w:tcPr>
            <w:tcW w:w="1967" w:type="dxa"/>
          </w:tcPr>
          <w:p w:rsidR="00535E0D" w:rsidRPr="00701852" w:rsidRDefault="00535E0D" w:rsidP="00545237">
            <w:pPr>
              <w:pStyle w:val="af"/>
              <w:ind w:leftChars="-6" w:left="-14"/>
              <w:rPr>
                <w:ins w:id="583" w:author="FIS" w:date="2014-06-20T08:45:00Z"/>
                <w:szCs w:val="24"/>
              </w:rPr>
            </w:pPr>
            <w:ins w:id="584" w:author="FIS" w:date="2014-06-20T08:45:00Z">
              <w:r w:rsidRPr="00701852">
                <w:rPr>
                  <w:szCs w:val="24"/>
                </w:rPr>
                <w:t>受理編號</w:t>
              </w:r>
            </w:ins>
          </w:p>
        </w:tc>
        <w:tc>
          <w:tcPr>
            <w:tcW w:w="2157" w:type="dxa"/>
          </w:tcPr>
          <w:p w:rsidR="00535E0D" w:rsidRPr="00824F77" w:rsidRDefault="00535E0D" w:rsidP="00545237">
            <w:pPr>
              <w:rPr>
                <w:ins w:id="585" w:author="FIS" w:date="2014-06-20T08:45:00Z"/>
                <w:rFonts w:eastAsia="標楷體"/>
                <w:sz w:val="20"/>
                <w:szCs w:val="20"/>
              </w:rPr>
            </w:pPr>
            <w:ins w:id="586" w:author="FIS" w:date="2014-06-20T08:45:00Z">
              <w:r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535E0D" w:rsidRPr="00701852" w:rsidTr="00545237">
        <w:trPr>
          <w:ins w:id="587" w:author="FIS" w:date="2014-06-20T08:45:00Z"/>
        </w:trPr>
        <w:tc>
          <w:tcPr>
            <w:tcW w:w="1596" w:type="dxa"/>
            <w:shd w:val="clear" w:color="auto" w:fill="FFFF99"/>
            <w:vAlign w:val="center"/>
          </w:tcPr>
          <w:p w:rsidR="00535E0D" w:rsidRPr="00701852" w:rsidRDefault="00535E0D" w:rsidP="00545237">
            <w:pPr>
              <w:rPr>
                <w:ins w:id="588" w:author="FIS" w:date="2014-06-20T08:45:00Z"/>
                <w:rFonts w:eastAsia="細明體"/>
                <w:sz w:val="20"/>
              </w:rPr>
            </w:pPr>
            <w:ins w:id="589" w:author="FIS" w:date="2014-06-20T08:45:00Z">
              <w:r>
                <w:rPr>
                  <w:rFonts w:ascii="細明體" w:eastAsia="細明體" w:hAnsi="細明體" w:cs="Arial Unicode MS" w:hint="eastAsia"/>
                  <w:sz w:val="20"/>
                </w:rPr>
                <w:t>模型分類</w:t>
              </w:r>
            </w:ins>
          </w:p>
        </w:tc>
        <w:tc>
          <w:tcPr>
            <w:tcW w:w="1967" w:type="dxa"/>
          </w:tcPr>
          <w:p w:rsidR="00535E0D" w:rsidRPr="00701852" w:rsidRDefault="00535E0D" w:rsidP="00545237">
            <w:pPr>
              <w:pStyle w:val="af"/>
              <w:ind w:leftChars="-6" w:left="-14"/>
              <w:rPr>
                <w:ins w:id="590" w:author="FIS" w:date="2014-06-20T08:45:00Z"/>
                <w:szCs w:val="24"/>
              </w:rPr>
            </w:pPr>
            <w:ins w:id="591" w:author="FIS" w:date="2014-06-20T08:45:00Z">
              <w:r w:rsidRPr="00E61EF6">
                <w:rPr>
                  <w:rFonts w:eastAsia="細明體" w:hint="eastAsia"/>
                  <w:sz w:val="20"/>
                  <w:szCs w:val="24"/>
                </w:rPr>
                <w:t>傳入</w:t>
              </w:r>
              <w:r w:rsidRPr="00E61EF6">
                <w:rPr>
                  <w:rFonts w:eastAsia="細明體" w:hint="eastAsia"/>
                  <w:sz w:val="20"/>
                  <w:szCs w:val="24"/>
                </w:rPr>
                <w:t>.</w:t>
              </w:r>
              <w:r w:rsidRPr="00E61EF6">
                <w:rPr>
                  <w:rFonts w:eastAsia="細明體" w:hint="eastAsia"/>
                  <w:sz w:val="20"/>
                  <w:szCs w:val="24"/>
                </w:rPr>
                <w:t>種類</w:t>
              </w:r>
            </w:ins>
          </w:p>
        </w:tc>
        <w:tc>
          <w:tcPr>
            <w:tcW w:w="2157" w:type="dxa"/>
          </w:tcPr>
          <w:p w:rsidR="00535E0D" w:rsidRPr="00824F77" w:rsidRDefault="00535E0D" w:rsidP="00545237">
            <w:pPr>
              <w:rPr>
                <w:ins w:id="592" w:author="FIS" w:date="2014-06-20T08:45:00Z"/>
                <w:rFonts w:eastAsia="標楷體"/>
                <w:sz w:val="20"/>
                <w:szCs w:val="20"/>
              </w:rPr>
            </w:pPr>
            <w:ins w:id="593" w:author="FIS" w:date="2014-06-20T08:45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535E0D" w:rsidRPr="00701852" w:rsidTr="00545237">
        <w:trPr>
          <w:ins w:id="594" w:author="FIS" w:date="2014-06-20T08:45:00Z"/>
        </w:trPr>
        <w:tc>
          <w:tcPr>
            <w:tcW w:w="1596" w:type="dxa"/>
            <w:shd w:val="clear" w:color="auto" w:fill="FFFF99"/>
            <w:vAlign w:val="center"/>
          </w:tcPr>
          <w:p w:rsidR="00535E0D" w:rsidRDefault="00535E0D" w:rsidP="00545237">
            <w:pPr>
              <w:rPr>
                <w:ins w:id="595" w:author="FIS" w:date="2014-06-20T08:45:00Z"/>
                <w:rFonts w:ascii="細明體" w:eastAsia="細明體" w:hAnsi="細明體" w:cs="Arial Unicode MS" w:hint="eastAsia"/>
                <w:sz w:val="20"/>
              </w:rPr>
            </w:pPr>
            <w:ins w:id="596" w:author="FIS" w:date="2014-06-20T08:45:00Z">
              <w:r w:rsidRPr="00DE13D8">
                <w:rPr>
                  <w:rFonts w:ascii="細明體" w:eastAsia="細明體" w:hAnsi="細明體" w:cs="Arial Unicode MS" w:hint="eastAsia"/>
                  <w:sz w:val="20"/>
                </w:rPr>
                <w:t>計算來源</w:t>
              </w:r>
            </w:ins>
          </w:p>
        </w:tc>
        <w:tc>
          <w:tcPr>
            <w:tcW w:w="1967" w:type="dxa"/>
          </w:tcPr>
          <w:p w:rsidR="00535E0D" w:rsidRPr="00E61EF6" w:rsidRDefault="00535E0D" w:rsidP="00545237">
            <w:pPr>
              <w:pStyle w:val="af"/>
              <w:ind w:leftChars="-6" w:left="-14"/>
              <w:rPr>
                <w:ins w:id="597" w:author="FIS" w:date="2014-06-20T08:45:00Z"/>
                <w:rFonts w:eastAsia="細明體" w:hint="eastAsia"/>
                <w:sz w:val="20"/>
                <w:szCs w:val="24"/>
              </w:rPr>
            </w:pPr>
            <w:ins w:id="598" w:author="FIS" w:date="2014-06-20T08:45:00Z">
              <w:r w:rsidRPr="00701852">
                <w:rPr>
                  <w:szCs w:val="24"/>
                </w:rPr>
                <w:t>A.</w:t>
              </w:r>
              <w:r w:rsidRPr="00DE13D8">
                <w:rPr>
                  <w:rFonts w:hint="eastAsia"/>
                  <w:szCs w:val="24"/>
                </w:rPr>
                <w:t>作業來源</w:t>
              </w:r>
            </w:ins>
          </w:p>
        </w:tc>
        <w:tc>
          <w:tcPr>
            <w:tcW w:w="2157" w:type="dxa"/>
          </w:tcPr>
          <w:p w:rsidR="00535E0D" w:rsidRPr="00BB0156" w:rsidRDefault="00535E0D" w:rsidP="00545237">
            <w:pPr>
              <w:rPr>
                <w:ins w:id="599" w:author="FIS" w:date="2014-06-20T08:45:00Z"/>
                <w:rFonts w:eastAsia="標楷體" w:hint="eastAsia"/>
                <w:sz w:val="20"/>
                <w:szCs w:val="20"/>
              </w:rPr>
            </w:pPr>
            <w:ins w:id="600" w:author="FIS" w:date="2014-06-20T08:45:00Z">
              <w:r w:rsidRPr="00BB0156">
                <w:rPr>
                  <w:rFonts w:eastAsia="標楷體" w:hint="eastAsia"/>
                  <w:sz w:val="20"/>
                  <w:szCs w:val="20"/>
                </w:rPr>
                <w:t>DTAAV014</w:t>
              </w:r>
            </w:ins>
          </w:p>
        </w:tc>
      </w:tr>
      <w:tr w:rsidR="00535E0D" w:rsidRPr="00701852" w:rsidTr="00545237">
        <w:trPr>
          <w:ins w:id="601" w:author="FIS" w:date="2014-06-20T08:45:00Z"/>
        </w:trPr>
        <w:tc>
          <w:tcPr>
            <w:tcW w:w="1596" w:type="dxa"/>
            <w:shd w:val="clear" w:color="auto" w:fill="FFFF99"/>
            <w:vAlign w:val="center"/>
          </w:tcPr>
          <w:p w:rsidR="00535E0D" w:rsidRPr="00701852" w:rsidRDefault="00535E0D" w:rsidP="00545237">
            <w:pPr>
              <w:rPr>
                <w:ins w:id="602" w:author="FIS" w:date="2014-06-20T08:45:00Z"/>
                <w:rFonts w:eastAsia="細明體"/>
                <w:sz w:val="20"/>
              </w:rPr>
            </w:pPr>
            <w:ins w:id="603" w:author="FIS" w:date="2014-06-20T08:45:00Z">
              <w:r>
                <w:rPr>
                  <w:rFonts w:ascii="細明體" w:eastAsia="細明體" w:hAnsi="細明體" w:hint="eastAsia"/>
                  <w:sz w:val="20"/>
                </w:rPr>
                <w:t>錯誤訊息</w:t>
              </w:r>
            </w:ins>
          </w:p>
        </w:tc>
        <w:tc>
          <w:tcPr>
            <w:tcW w:w="1967" w:type="dxa"/>
          </w:tcPr>
          <w:p w:rsidR="00535E0D" w:rsidRPr="00701852" w:rsidRDefault="00535E0D" w:rsidP="00545237">
            <w:pPr>
              <w:pStyle w:val="af"/>
              <w:ind w:leftChars="-6" w:left="-14"/>
              <w:rPr>
                <w:ins w:id="604" w:author="FIS" w:date="2014-06-20T08:45:00Z"/>
                <w:szCs w:val="24"/>
              </w:rPr>
            </w:pPr>
            <w:ins w:id="605" w:author="FIS" w:date="2014-06-20T08:45:00Z">
              <w:r>
                <w:rPr>
                  <w:szCs w:val="24"/>
                </w:rPr>
                <w:t>‘</w:t>
              </w:r>
              <w:r>
                <w:rPr>
                  <w:rFonts w:hint="eastAsia"/>
                  <w:szCs w:val="24"/>
                </w:rPr>
                <w:t>AAV0_B011</w:t>
              </w:r>
              <w:r>
                <w:rPr>
                  <w:szCs w:val="24"/>
                </w:rPr>
                <w:t>’</w:t>
              </w:r>
              <w:r>
                <w:rPr>
                  <w:rFonts w:hint="eastAsia"/>
                  <w:szCs w:val="24"/>
                </w:rPr>
                <w:t>+</w:t>
              </w:r>
              <w:r>
                <w:rPr>
                  <w:rFonts w:hint="eastAsia"/>
                  <w:szCs w:val="24"/>
                </w:rPr>
                <w:t>錯誤訊息</w:t>
              </w:r>
            </w:ins>
          </w:p>
        </w:tc>
        <w:tc>
          <w:tcPr>
            <w:tcW w:w="2157" w:type="dxa"/>
          </w:tcPr>
          <w:p w:rsidR="00535E0D" w:rsidRPr="00701852" w:rsidRDefault="00535E0D" w:rsidP="00545237">
            <w:pPr>
              <w:rPr>
                <w:ins w:id="606" w:author="FIS" w:date="2014-06-20T08:45:00Z"/>
                <w:rFonts w:eastAsia="標楷體"/>
                <w:sz w:val="20"/>
                <w:szCs w:val="20"/>
              </w:rPr>
            </w:pPr>
          </w:p>
        </w:tc>
      </w:tr>
    </w:tbl>
    <w:p w:rsidR="00535E0D" w:rsidRDefault="00386138" w:rsidP="00535E0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607" w:author="FIS" w:date="2014-06-20T08:46:00Z"/>
          <w:rFonts w:hint="eastAsia"/>
          <w:kern w:val="2"/>
          <w:szCs w:val="24"/>
          <w:lang w:eastAsia="zh-TW"/>
        </w:rPr>
        <w:pPrChange w:id="608" w:author="FIS" w:date="2014-06-20T08:44:00Z">
          <w:pPr>
            <w:pStyle w:val="Tabletext"/>
            <w:keepLines w:val="0"/>
            <w:numPr>
              <w:ilvl w:val="1"/>
              <w:numId w:val="3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609" w:author="FIS" w:date="2014-06-20T08:46:00Z">
        <w:r w:rsidRPr="00E230E6">
          <w:rPr>
            <w:rFonts w:hint="eastAsia"/>
            <w:kern w:val="2"/>
            <w:szCs w:val="24"/>
            <w:lang w:eastAsia="zh-TW"/>
          </w:rPr>
          <w:t xml:space="preserve">IF </w:t>
        </w:r>
        <w:r w:rsidRPr="00E230E6">
          <w:rPr>
            <w:rFonts w:hint="eastAsia"/>
            <w:kern w:val="2"/>
            <w:szCs w:val="24"/>
            <w:lang w:eastAsia="zh-TW"/>
          </w:rPr>
          <w:t>輸入</w:t>
        </w:r>
        <w:r w:rsidRPr="00E230E6">
          <w:rPr>
            <w:rFonts w:hint="eastAsia"/>
            <w:kern w:val="2"/>
            <w:szCs w:val="24"/>
            <w:lang w:eastAsia="zh-TW"/>
          </w:rPr>
          <w:t>.</w:t>
        </w:r>
        <w:r w:rsidRPr="00E230E6">
          <w:rPr>
            <w:rFonts w:hint="eastAsia"/>
            <w:kern w:val="2"/>
            <w:szCs w:val="24"/>
            <w:lang w:eastAsia="zh-TW"/>
          </w:rPr>
          <w:t>整批或當日件</w:t>
        </w:r>
        <w:r w:rsidRPr="00E230E6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 xml:space="preserve">= </w:t>
        </w:r>
        <w:r w:rsidRPr="00145F03">
          <w:rPr>
            <w:rFonts w:hint="eastAsia"/>
            <w:kern w:val="2"/>
            <w:szCs w:val="24"/>
            <w:lang w:eastAsia="zh-TW"/>
          </w:rPr>
          <w:t>’</w:t>
        </w:r>
        <w:r w:rsidRPr="00145F03">
          <w:rPr>
            <w:rFonts w:hint="eastAsia"/>
            <w:kern w:val="2"/>
            <w:szCs w:val="24"/>
            <w:lang w:eastAsia="zh-TW"/>
          </w:rPr>
          <w:t>3</w:t>
        </w:r>
        <w:r w:rsidRPr="00145F03">
          <w:rPr>
            <w:rFonts w:hint="eastAsia"/>
            <w:kern w:val="2"/>
            <w:szCs w:val="24"/>
            <w:lang w:eastAsia="zh-TW"/>
          </w:rPr>
          <w:t>’</w:t>
        </w:r>
        <w:r w:rsidRPr="00145F03">
          <w:rPr>
            <w:rFonts w:hint="eastAsia"/>
            <w:kern w:val="2"/>
            <w:szCs w:val="24"/>
            <w:lang w:eastAsia="zh-TW"/>
          </w:rPr>
          <w:t xml:space="preserve"> (</w:t>
        </w:r>
        <w:r w:rsidRPr="00386138">
          <w:rPr>
            <w:kern w:val="2"/>
            <w:szCs w:val="24"/>
            <w:lang w:eastAsia="zh-TW"/>
            <w:rPrChange w:id="610" w:author="FIS" w:date="2014-06-20T08:46:00Z">
              <w:rPr>
                <w:rFonts w:ascii="Courier New" w:hAnsi="Courier New" w:cs="Courier New"/>
                <w:color w:val="3F7F5F"/>
                <w:highlight w:val="blue"/>
              </w:rPr>
            </w:rPrChange>
          </w:rPr>
          <w:t>(3</w:t>
        </w:r>
        <w:r w:rsidRPr="00386138">
          <w:rPr>
            <w:kern w:val="2"/>
            <w:szCs w:val="24"/>
            <w:lang w:eastAsia="zh-TW"/>
            <w:rPrChange w:id="611" w:author="FIS" w:date="2014-06-20T08:46:00Z">
              <w:rPr>
                <w:rFonts w:ascii="Courier New" w:hAnsi="Courier New" w:cs="Courier New"/>
                <w:color w:val="3F7F5F"/>
                <w:highlight w:val="blue"/>
              </w:rPr>
            </w:rPrChange>
          </w:rPr>
          <w:t>登件有錯誤訊息者逆推，發生錯誤不處理，由模組發</w:t>
        </w:r>
        <w:r w:rsidRPr="00386138">
          <w:rPr>
            <w:kern w:val="2"/>
            <w:szCs w:val="24"/>
            <w:lang w:eastAsia="zh-TW"/>
            <w:rPrChange w:id="612" w:author="FIS" w:date="2014-06-20T08:46:00Z">
              <w:rPr>
                <w:rFonts w:ascii="Courier New" w:hAnsi="Courier New" w:cs="Courier New"/>
                <w:color w:val="3F7F5F"/>
                <w:highlight w:val="blue"/>
              </w:rPr>
            </w:rPrChange>
          </w:rPr>
          <w:t>MAIL</w:t>
        </w:r>
        <w:r w:rsidRPr="00386138">
          <w:rPr>
            <w:kern w:val="2"/>
            <w:szCs w:val="24"/>
            <w:lang w:eastAsia="zh-TW"/>
            <w:rPrChange w:id="613" w:author="FIS" w:date="2014-06-20T08:46:00Z">
              <w:rPr>
                <w:rFonts w:ascii="Courier New" w:hAnsi="Courier New" w:cs="Courier New"/>
                <w:color w:val="3F7F5F"/>
                <w:highlight w:val="blue"/>
              </w:rPr>
            </w:rPrChange>
          </w:rPr>
          <w:t>通知</w:t>
        </w:r>
        <w:r w:rsidRPr="00386138">
          <w:rPr>
            <w:kern w:val="2"/>
            <w:szCs w:val="24"/>
            <w:lang w:eastAsia="zh-TW"/>
            <w:rPrChange w:id="614" w:author="FIS" w:date="2014-06-20T08:46:00Z">
              <w:rPr>
                <w:rFonts w:ascii="Courier New" w:hAnsi="Courier New" w:cs="Courier New"/>
                <w:color w:val="3F7F5F"/>
                <w:highlight w:val="blue"/>
              </w:rPr>
            </w:rPrChange>
          </w:rPr>
          <w:t>)</w:t>
        </w:r>
        <w:r w:rsidRPr="00E230E6">
          <w:rPr>
            <w:rFonts w:hint="eastAsia"/>
            <w:kern w:val="2"/>
            <w:szCs w:val="24"/>
            <w:lang w:eastAsia="zh-TW"/>
          </w:rPr>
          <w:t>)</w:t>
        </w:r>
      </w:ins>
    </w:p>
    <w:p w:rsidR="00E674A9" w:rsidRPr="00E674A9" w:rsidRDefault="00E674A9" w:rsidP="00E674A9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615" w:author="FIS" w:date="2014-06-20T08:46:00Z"/>
          <w:rFonts w:hint="eastAsia"/>
          <w:kern w:val="2"/>
          <w:szCs w:val="24"/>
          <w:lang w:eastAsia="zh-TW"/>
          <w:rPrChange w:id="616" w:author="FIS" w:date="2014-06-20T08:47:00Z">
            <w:rPr>
              <w:ins w:id="617" w:author="FIS" w:date="2014-06-20T08:46:00Z"/>
              <w:rFonts w:ascii="細明體" w:eastAsia="細明體" w:hAnsi="細明體" w:hint="eastAsia"/>
              <w:lang w:eastAsia="zh-TW"/>
            </w:rPr>
          </w:rPrChange>
        </w:rPr>
        <w:pPrChange w:id="618" w:author="FIS" w:date="2014-06-20T08:47:00Z">
          <w:pPr>
            <w:pStyle w:val="Tabletext"/>
            <w:keepLines w:val="0"/>
            <w:numPr>
              <w:ilvl w:val="7"/>
              <w:numId w:val="1"/>
            </w:numPr>
            <w:tabs>
              <w:tab w:val="num" w:pos="4394"/>
            </w:tabs>
            <w:spacing w:after="0" w:line="240" w:lineRule="auto"/>
            <w:ind w:left="4394" w:hanging="1418"/>
          </w:pPr>
        </w:pPrChange>
      </w:pPr>
      <w:ins w:id="619" w:author="FIS" w:date="2014-06-20T08:46:00Z">
        <w:r w:rsidRPr="00BE322C">
          <w:rPr>
            <w:rFonts w:ascii="細明體" w:eastAsia="細明體" w:hAnsi="細明體" w:hint="eastAsia"/>
            <w:lang w:eastAsia="zh-TW"/>
          </w:rPr>
          <w:t xml:space="preserve">CALL </w:t>
        </w:r>
        <w:r w:rsidRPr="00BE322C">
          <w:rPr>
            <w:rFonts w:ascii="細明體" w:eastAsia="細明體" w:hAnsi="細明體"/>
            <w:lang w:eastAsia="zh-TW"/>
          </w:rPr>
          <w:t>AA_B2Z601</w:t>
        </w:r>
        <w:r w:rsidRPr="00E674A9">
          <w:rPr>
            <w:kern w:val="2"/>
            <w:szCs w:val="24"/>
            <w:lang w:eastAsia="zh-TW"/>
            <w:rPrChange w:id="620" w:author="FIS" w:date="2014-06-20T08:47:00Z">
              <w:rPr>
                <w:rFonts w:ascii="細明體" w:eastAsia="細明體" w:hAnsi="細明體"/>
                <w:lang w:eastAsia="zh-TW"/>
              </w:rPr>
            </w:rPrChange>
          </w:rPr>
          <w:t>.undoFullautoProcess</w:t>
        </w:r>
        <w:r w:rsidRPr="00E674A9">
          <w:rPr>
            <w:rFonts w:hint="eastAsia"/>
            <w:kern w:val="2"/>
            <w:szCs w:val="24"/>
            <w:lang w:eastAsia="zh-TW"/>
            <w:rPrChange w:id="621" w:author="FIS" w:date="2014-06-20T08:47:00Z">
              <w:rPr>
                <w:rFonts w:ascii="細明體" w:eastAsia="細明體" w:hAnsi="細明體" w:hint="eastAsia"/>
                <w:lang w:eastAsia="zh-TW"/>
              </w:rPr>
            </w:rPrChange>
          </w:rPr>
          <w:t>()</w:t>
        </w:r>
        <w:r w:rsidRPr="00E674A9">
          <w:rPr>
            <w:rFonts w:hint="eastAsia"/>
            <w:kern w:val="2"/>
            <w:szCs w:val="24"/>
            <w:lang w:eastAsia="zh-TW"/>
            <w:rPrChange w:id="622" w:author="FIS" w:date="2014-06-20T08:47:00Z">
              <w:rPr>
                <w:rFonts w:ascii="細明體" w:eastAsia="細明體" w:hAnsi="細明體" w:hint="eastAsia"/>
                <w:lang w:eastAsia="zh-TW"/>
              </w:rPr>
            </w:rPrChange>
          </w:rPr>
          <w:t>：</w:t>
        </w:r>
        <w:r w:rsidRPr="00E674A9">
          <w:rPr>
            <w:rFonts w:hint="eastAsia"/>
            <w:kern w:val="2"/>
            <w:szCs w:val="24"/>
            <w:lang w:eastAsia="zh-TW"/>
            <w:rPrChange w:id="623" w:author="FIS" w:date="2014-06-20T08:47:00Z">
              <w:rPr>
                <w:rFonts w:ascii="細明體" w:eastAsia="細明體" w:hAnsi="細明體" w:hint="eastAsia"/>
                <w:lang w:eastAsia="zh-TW"/>
              </w:rPr>
            </w:rPrChange>
          </w:rPr>
          <w:t>(</w:t>
        </w:r>
        <w:r w:rsidRPr="00E674A9">
          <w:rPr>
            <w:rFonts w:hint="eastAsia"/>
            <w:kern w:val="2"/>
            <w:szCs w:val="24"/>
            <w:lang w:eastAsia="zh-TW"/>
            <w:rPrChange w:id="624" w:author="FIS" w:date="2014-06-20T08:47:00Z">
              <w:rPr>
                <w:rFonts w:ascii="細明體" w:eastAsia="細明體" w:hAnsi="細明體" w:hint="eastAsia"/>
                <w:lang w:eastAsia="zh-TW"/>
              </w:rPr>
            </w:rPrChange>
          </w:rPr>
          <w:t>取消全自動核賠流程</w:t>
        </w:r>
        <w:r w:rsidRPr="00E674A9">
          <w:rPr>
            <w:rFonts w:hint="eastAsia"/>
            <w:kern w:val="2"/>
            <w:szCs w:val="24"/>
            <w:lang w:eastAsia="zh-TW"/>
            <w:rPrChange w:id="625" w:author="FIS" w:date="2014-06-20T08:47:00Z">
              <w:rPr>
                <w:rFonts w:ascii="細明體" w:eastAsia="細明體" w:hAnsi="細明體" w:hint="eastAsia"/>
                <w:lang w:eastAsia="zh-TW"/>
              </w:rPr>
            </w:rPrChange>
          </w:rPr>
          <w:t>)</w:t>
        </w:r>
      </w:ins>
    </w:p>
    <w:p w:rsidR="00E674A9" w:rsidRPr="00E674A9" w:rsidRDefault="00E674A9" w:rsidP="00E674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626" w:author="FIS" w:date="2014-06-20T08:46:00Z"/>
          <w:rFonts w:hint="eastAsia"/>
          <w:kern w:val="2"/>
          <w:szCs w:val="24"/>
          <w:lang w:eastAsia="zh-TW"/>
          <w:rPrChange w:id="627" w:author="FIS" w:date="2014-06-20T08:47:00Z">
            <w:rPr>
              <w:ins w:id="628" w:author="FIS" w:date="2014-06-20T08:46:00Z"/>
              <w:rFonts w:ascii="細明體" w:eastAsia="細明體" w:hAnsi="細明體" w:hint="eastAsia"/>
              <w:kern w:val="2"/>
              <w:lang w:eastAsia="zh-TW"/>
            </w:rPr>
          </w:rPrChange>
        </w:rPr>
        <w:pPrChange w:id="629" w:author="FIS" w:date="2014-06-20T08:47:00Z">
          <w:pPr>
            <w:pStyle w:val="Tabletext"/>
            <w:keepLines w:val="0"/>
            <w:numPr>
              <w:ilvl w:val="8"/>
              <w:numId w:val="1"/>
            </w:numPr>
            <w:tabs>
              <w:tab w:val="num" w:pos="5102"/>
            </w:tabs>
            <w:spacing w:after="0" w:line="240" w:lineRule="auto"/>
            <w:ind w:left="5102" w:hanging="1700"/>
          </w:pPr>
        </w:pPrChange>
      </w:pPr>
      <w:ins w:id="630" w:author="FIS" w:date="2014-06-20T08:46:00Z">
        <w:r w:rsidRPr="00E674A9">
          <w:rPr>
            <w:rFonts w:hint="eastAsia"/>
            <w:kern w:val="2"/>
            <w:szCs w:val="24"/>
            <w:lang w:eastAsia="zh-TW"/>
            <w:rPrChange w:id="631" w:author="FIS" w:date="2014-06-20T08:47:00Z">
              <w:rPr>
                <w:rFonts w:hint="eastAsia"/>
                <w:lang w:eastAsia="zh-TW"/>
              </w:rPr>
            </w:rPrChange>
          </w:rPr>
          <w:t>受理編號</w:t>
        </w:r>
        <w:r w:rsidRPr="00E674A9">
          <w:rPr>
            <w:rFonts w:hint="eastAsia"/>
            <w:kern w:val="2"/>
            <w:szCs w:val="24"/>
            <w:lang w:eastAsia="zh-TW"/>
            <w:rPrChange w:id="632" w:author="FIS" w:date="2014-06-20T08:47:00Z">
              <w:rPr>
                <w:rFonts w:hint="eastAsia"/>
                <w:lang w:eastAsia="zh-TW"/>
              </w:rPr>
            </w:rPrChange>
          </w:rPr>
          <w:t xml:space="preserve"> = V014.</w:t>
        </w:r>
        <w:r w:rsidRPr="00E674A9">
          <w:rPr>
            <w:rFonts w:hint="eastAsia"/>
            <w:kern w:val="2"/>
            <w:szCs w:val="24"/>
            <w:lang w:eastAsia="zh-TW"/>
            <w:rPrChange w:id="633" w:author="FIS" w:date="2014-06-20T08:47:00Z">
              <w:rPr>
                <w:rFonts w:hint="eastAsia"/>
                <w:lang w:eastAsia="zh-TW"/>
              </w:rPr>
            </w:rPrChange>
          </w:rPr>
          <w:t>受理編號</w:t>
        </w:r>
      </w:ins>
    </w:p>
    <w:p w:rsidR="00386138" w:rsidRDefault="00E674A9" w:rsidP="00E674A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634" w:author="FIS" w:date="2014-06-20T08:44:00Z"/>
          <w:rFonts w:hint="eastAsia"/>
          <w:kern w:val="2"/>
          <w:szCs w:val="24"/>
          <w:lang w:eastAsia="zh-TW"/>
        </w:rPr>
        <w:pPrChange w:id="635" w:author="FIS" w:date="2014-06-20T08:47:00Z">
          <w:pPr>
            <w:pStyle w:val="Tabletext"/>
            <w:keepLines w:val="0"/>
            <w:numPr>
              <w:ilvl w:val="1"/>
              <w:numId w:val="3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636" w:author="FIS" w:date="2014-06-20T08:46:00Z">
        <w:r w:rsidRPr="00E674A9">
          <w:rPr>
            <w:rFonts w:hint="eastAsia"/>
            <w:kern w:val="2"/>
            <w:szCs w:val="24"/>
            <w:lang w:eastAsia="zh-TW"/>
            <w:rPrChange w:id="637" w:author="FIS" w:date="2014-06-20T08:47:00Z">
              <w:rPr>
                <w:rFonts w:hint="eastAsia"/>
                <w:lang w:eastAsia="zh-TW"/>
              </w:rPr>
            </w:rPrChange>
          </w:rPr>
          <w:t>錯誤訊息</w:t>
        </w:r>
        <w:r w:rsidRPr="00E674A9">
          <w:rPr>
            <w:rFonts w:hint="eastAsia"/>
            <w:kern w:val="2"/>
            <w:szCs w:val="24"/>
            <w:lang w:eastAsia="zh-TW"/>
            <w:rPrChange w:id="638" w:author="FIS" w:date="2014-06-20T08:47:00Z">
              <w:rPr>
                <w:rFonts w:hint="eastAsia"/>
                <w:lang w:eastAsia="zh-TW"/>
              </w:rPr>
            </w:rPrChange>
          </w:rPr>
          <w:t xml:space="preserve"> =</w:t>
        </w:r>
        <w:r w:rsidRPr="00E674A9">
          <w:rPr>
            <w:rFonts w:hint="eastAsia"/>
            <w:kern w:val="2"/>
            <w:szCs w:val="24"/>
            <w:lang w:eastAsia="zh-TW"/>
            <w:rPrChange w:id="639" w:author="FIS" w:date="2014-06-20T08:4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錯誤訊息</w:t>
        </w:r>
        <w:r w:rsidRPr="00E674A9">
          <w:rPr>
            <w:rFonts w:hint="eastAsia"/>
            <w:kern w:val="2"/>
            <w:szCs w:val="24"/>
            <w:lang w:eastAsia="zh-TW"/>
            <w:rPrChange w:id="640" w:author="FIS" w:date="2014-06-20T08:4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(</w:t>
        </w:r>
        <w:r w:rsidRPr="00E674A9">
          <w:rPr>
            <w:rFonts w:hint="eastAsia"/>
            <w:kern w:val="2"/>
            <w:szCs w:val="24"/>
            <w:lang w:eastAsia="zh-TW"/>
            <w:rPrChange w:id="641" w:author="FIS" w:date="2014-06-20T08:4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同上</w:t>
        </w:r>
        <w:r w:rsidRPr="00E674A9">
          <w:rPr>
            <w:rFonts w:hint="eastAsia"/>
            <w:kern w:val="2"/>
            <w:szCs w:val="24"/>
            <w:lang w:eastAsia="zh-TW"/>
            <w:rPrChange w:id="642" w:author="FIS" w:date="2014-06-20T08:4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)</w:t>
        </w:r>
      </w:ins>
    </w:p>
    <w:p w:rsidR="00F97DED" w:rsidRPr="00701852" w:rsidRDefault="00F97DED" w:rsidP="00D654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  <w:pPrChange w:id="643" w:author="FIS" w:date="2014-06-09T09:15:00Z">
          <w:pPr>
            <w:pStyle w:val="Tabletext"/>
            <w:keepLines w:val="0"/>
            <w:numPr>
              <w:ilvl w:val="1"/>
              <w:numId w:val="39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  <w:pPrChange w:id="644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  <w:pPrChange w:id="645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D654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  <w:pPrChange w:id="646" w:author="FIS" w:date="2014-06-09T09:15:00Z">
          <w:pPr>
            <w:pStyle w:val="Tabletext"/>
            <w:keepLines w:val="0"/>
            <w:numPr>
              <w:ilvl w:val="2"/>
              <w:numId w:val="3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395593">
      <w:pgSz w:w="11906" w:h="16838"/>
      <w:pgMar w:top="1440" w:right="849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37" w:rsidRDefault="00545237" w:rsidP="000C2BA8">
      <w:r>
        <w:separator/>
      </w:r>
    </w:p>
  </w:endnote>
  <w:endnote w:type="continuationSeparator" w:id="0">
    <w:p w:rsidR="00545237" w:rsidRDefault="00545237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37" w:rsidRDefault="00545237" w:rsidP="000C2BA8">
      <w:r>
        <w:separator/>
      </w:r>
    </w:p>
  </w:footnote>
  <w:footnote w:type="continuationSeparator" w:id="0">
    <w:p w:rsidR="00545237" w:rsidRDefault="00545237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8E5B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7B96F68"/>
    <w:multiLevelType w:val="hybridMultilevel"/>
    <w:tmpl w:val="7FA431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ED4528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D9107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2CC2DB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2F43430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F6C507D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3"/>
  </w:num>
  <w:num w:numId="2">
    <w:abstractNumId w:val="19"/>
  </w:num>
  <w:num w:numId="3">
    <w:abstractNumId w:val="15"/>
  </w:num>
  <w:num w:numId="4">
    <w:abstractNumId w:val="21"/>
  </w:num>
  <w:num w:numId="5">
    <w:abstractNumId w:val="16"/>
  </w:num>
  <w:num w:numId="6">
    <w:abstractNumId w:val="35"/>
  </w:num>
  <w:num w:numId="7">
    <w:abstractNumId w:val="30"/>
  </w:num>
  <w:num w:numId="8">
    <w:abstractNumId w:val="32"/>
  </w:num>
  <w:num w:numId="9">
    <w:abstractNumId w:val="10"/>
  </w:num>
  <w:num w:numId="10">
    <w:abstractNumId w:val="24"/>
  </w:num>
  <w:num w:numId="11">
    <w:abstractNumId w:val="25"/>
  </w:num>
  <w:num w:numId="12">
    <w:abstractNumId w:val="27"/>
  </w:num>
  <w:num w:numId="13">
    <w:abstractNumId w:val="18"/>
  </w:num>
  <w:num w:numId="14">
    <w:abstractNumId w:val="37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4"/>
  </w:num>
  <w:num w:numId="28">
    <w:abstractNumId w:val="3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0"/>
  </w:num>
  <w:num w:numId="32">
    <w:abstractNumId w:val="23"/>
  </w:num>
  <w:num w:numId="33">
    <w:abstractNumId w:val="13"/>
  </w:num>
  <w:num w:numId="34">
    <w:abstractNumId w:val="28"/>
  </w:num>
  <w:num w:numId="35">
    <w:abstractNumId w:val="11"/>
  </w:num>
  <w:num w:numId="36">
    <w:abstractNumId w:val="26"/>
  </w:num>
  <w:num w:numId="37">
    <w:abstractNumId w:val="17"/>
  </w:num>
  <w:num w:numId="38">
    <w:abstractNumId w:val="2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96F"/>
    <w:rsid w:val="000024F6"/>
    <w:rsid w:val="00002C7F"/>
    <w:rsid w:val="0000563E"/>
    <w:rsid w:val="000109AC"/>
    <w:rsid w:val="000110F3"/>
    <w:rsid w:val="00012E7C"/>
    <w:rsid w:val="000134DD"/>
    <w:rsid w:val="00014A6C"/>
    <w:rsid w:val="00015514"/>
    <w:rsid w:val="0001563C"/>
    <w:rsid w:val="0001618C"/>
    <w:rsid w:val="00016F11"/>
    <w:rsid w:val="00017ECA"/>
    <w:rsid w:val="00020BCC"/>
    <w:rsid w:val="000212D5"/>
    <w:rsid w:val="00021755"/>
    <w:rsid w:val="00023DE8"/>
    <w:rsid w:val="000242AE"/>
    <w:rsid w:val="00026715"/>
    <w:rsid w:val="00026A58"/>
    <w:rsid w:val="00026F13"/>
    <w:rsid w:val="00027926"/>
    <w:rsid w:val="00027B35"/>
    <w:rsid w:val="00027C03"/>
    <w:rsid w:val="00027D1B"/>
    <w:rsid w:val="00027FC5"/>
    <w:rsid w:val="00031272"/>
    <w:rsid w:val="00032588"/>
    <w:rsid w:val="00033358"/>
    <w:rsid w:val="00033535"/>
    <w:rsid w:val="00033619"/>
    <w:rsid w:val="0003364D"/>
    <w:rsid w:val="00034AD5"/>
    <w:rsid w:val="00034DD3"/>
    <w:rsid w:val="00035854"/>
    <w:rsid w:val="000371CC"/>
    <w:rsid w:val="00037D02"/>
    <w:rsid w:val="00037F53"/>
    <w:rsid w:val="000410D8"/>
    <w:rsid w:val="00042231"/>
    <w:rsid w:val="00042C50"/>
    <w:rsid w:val="000431E0"/>
    <w:rsid w:val="00043737"/>
    <w:rsid w:val="00043DA5"/>
    <w:rsid w:val="0004476F"/>
    <w:rsid w:val="00044B33"/>
    <w:rsid w:val="00045AF8"/>
    <w:rsid w:val="00050D23"/>
    <w:rsid w:val="000519F8"/>
    <w:rsid w:val="000527F0"/>
    <w:rsid w:val="000557A8"/>
    <w:rsid w:val="000558F2"/>
    <w:rsid w:val="00056DC1"/>
    <w:rsid w:val="0005726C"/>
    <w:rsid w:val="00057AFF"/>
    <w:rsid w:val="00060930"/>
    <w:rsid w:val="00063EA5"/>
    <w:rsid w:val="00064F0F"/>
    <w:rsid w:val="00065586"/>
    <w:rsid w:val="00066708"/>
    <w:rsid w:val="00067DCA"/>
    <w:rsid w:val="000706D2"/>
    <w:rsid w:val="00070A6B"/>
    <w:rsid w:val="000719ED"/>
    <w:rsid w:val="000726A0"/>
    <w:rsid w:val="00072F23"/>
    <w:rsid w:val="00073BA3"/>
    <w:rsid w:val="00074A36"/>
    <w:rsid w:val="00075C91"/>
    <w:rsid w:val="00076D11"/>
    <w:rsid w:val="00077BC3"/>
    <w:rsid w:val="00077C11"/>
    <w:rsid w:val="0008099E"/>
    <w:rsid w:val="000814EE"/>
    <w:rsid w:val="00082D62"/>
    <w:rsid w:val="0008361E"/>
    <w:rsid w:val="0008439C"/>
    <w:rsid w:val="00084E23"/>
    <w:rsid w:val="00084EAA"/>
    <w:rsid w:val="00085488"/>
    <w:rsid w:val="000857D9"/>
    <w:rsid w:val="00090C70"/>
    <w:rsid w:val="00090CBE"/>
    <w:rsid w:val="00091535"/>
    <w:rsid w:val="000917C2"/>
    <w:rsid w:val="000922A0"/>
    <w:rsid w:val="00094626"/>
    <w:rsid w:val="00096DB9"/>
    <w:rsid w:val="00097092"/>
    <w:rsid w:val="000A0C6D"/>
    <w:rsid w:val="000A1EB4"/>
    <w:rsid w:val="000A234C"/>
    <w:rsid w:val="000A27C1"/>
    <w:rsid w:val="000A3B8C"/>
    <w:rsid w:val="000A4263"/>
    <w:rsid w:val="000A5518"/>
    <w:rsid w:val="000A5DC1"/>
    <w:rsid w:val="000A6170"/>
    <w:rsid w:val="000A6BDF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6C9"/>
    <w:rsid w:val="000B68C1"/>
    <w:rsid w:val="000B767C"/>
    <w:rsid w:val="000B7900"/>
    <w:rsid w:val="000C0C05"/>
    <w:rsid w:val="000C0FFF"/>
    <w:rsid w:val="000C14B1"/>
    <w:rsid w:val="000C1AF1"/>
    <w:rsid w:val="000C1F6E"/>
    <w:rsid w:val="000C2572"/>
    <w:rsid w:val="000C290F"/>
    <w:rsid w:val="000C2B47"/>
    <w:rsid w:val="000C2BA8"/>
    <w:rsid w:val="000C32F1"/>
    <w:rsid w:val="000C4195"/>
    <w:rsid w:val="000C534B"/>
    <w:rsid w:val="000C59D8"/>
    <w:rsid w:val="000C6C3F"/>
    <w:rsid w:val="000D07A9"/>
    <w:rsid w:val="000D20C3"/>
    <w:rsid w:val="000D452C"/>
    <w:rsid w:val="000D4EE9"/>
    <w:rsid w:val="000D5EF0"/>
    <w:rsid w:val="000D6712"/>
    <w:rsid w:val="000D73D1"/>
    <w:rsid w:val="000D7C35"/>
    <w:rsid w:val="000D7FC1"/>
    <w:rsid w:val="000E05E0"/>
    <w:rsid w:val="000E2505"/>
    <w:rsid w:val="000E30C4"/>
    <w:rsid w:val="000E34B3"/>
    <w:rsid w:val="000E38A7"/>
    <w:rsid w:val="000E3A3C"/>
    <w:rsid w:val="000E3E84"/>
    <w:rsid w:val="000E4E72"/>
    <w:rsid w:val="000E5276"/>
    <w:rsid w:val="000E5486"/>
    <w:rsid w:val="000E57E8"/>
    <w:rsid w:val="000E6BD5"/>
    <w:rsid w:val="000E6EA1"/>
    <w:rsid w:val="000E7517"/>
    <w:rsid w:val="000F0395"/>
    <w:rsid w:val="000F0427"/>
    <w:rsid w:val="000F08F7"/>
    <w:rsid w:val="000F0B5D"/>
    <w:rsid w:val="000F0EAB"/>
    <w:rsid w:val="000F10A2"/>
    <w:rsid w:val="000F1957"/>
    <w:rsid w:val="000F37F7"/>
    <w:rsid w:val="000F38AA"/>
    <w:rsid w:val="000F3CF9"/>
    <w:rsid w:val="000F4D30"/>
    <w:rsid w:val="000F4F2F"/>
    <w:rsid w:val="000F757C"/>
    <w:rsid w:val="000F76A1"/>
    <w:rsid w:val="000F7EEB"/>
    <w:rsid w:val="000F7F52"/>
    <w:rsid w:val="001029E3"/>
    <w:rsid w:val="001031A4"/>
    <w:rsid w:val="001031E5"/>
    <w:rsid w:val="00105169"/>
    <w:rsid w:val="00105262"/>
    <w:rsid w:val="00105641"/>
    <w:rsid w:val="00107B2C"/>
    <w:rsid w:val="00110544"/>
    <w:rsid w:val="00110D8C"/>
    <w:rsid w:val="0011125A"/>
    <w:rsid w:val="00111399"/>
    <w:rsid w:val="001113FA"/>
    <w:rsid w:val="00112C80"/>
    <w:rsid w:val="00112CFE"/>
    <w:rsid w:val="00113CF1"/>
    <w:rsid w:val="001164FC"/>
    <w:rsid w:val="001165A2"/>
    <w:rsid w:val="00116648"/>
    <w:rsid w:val="00116FBC"/>
    <w:rsid w:val="0011777A"/>
    <w:rsid w:val="00117D03"/>
    <w:rsid w:val="00122177"/>
    <w:rsid w:val="00122265"/>
    <w:rsid w:val="0012244B"/>
    <w:rsid w:val="00124800"/>
    <w:rsid w:val="00124A1B"/>
    <w:rsid w:val="0012512B"/>
    <w:rsid w:val="001266FD"/>
    <w:rsid w:val="00126E79"/>
    <w:rsid w:val="00127DDB"/>
    <w:rsid w:val="001314C4"/>
    <w:rsid w:val="00131868"/>
    <w:rsid w:val="00132923"/>
    <w:rsid w:val="001343D4"/>
    <w:rsid w:val="00134BB9"/>
    <w:rsid w:val="00135DFC"/>
    <w:rsid w:val="00135E9D"/>
    <w:rsid w:val="00136FFA"/>
    <w:rsid w:val="001376A9"/>
    <w:rsid w:val="00137FCC"/>
    <w:rsid w:val="00140D40"/>
    <w:rsid w:val="0014365B"/>
    <w:rsid w:val="001441A3"/>
    <w:rsid w:val="00144596"/>
    <w:rsid w:val="00145D83"/>
    <w:rsid w:val="00145E03"/>
    <w:rsid w:val="00145F03"/>
    <w:rsid w:val="00146D45"/>
    <w:rsid w:val="00147CA4"/>
    <w:rsid w:val="00150105"/>
    <w:rsid w:val="0015065D"/>
    <w:rsid w:val="00151155"/>
    <w:rsid w:val="001517EA"/>
    <w:rsid w:val="00152110"/>
    <w:rsid w:val="00152A8A"/>
    <w:rsid w:val="00152AEF"/>
    <w:rsid w:val="00152FF5"/>
    <w:rsid w:val="001533D9"/>
    <w:rsid w:val="00153472"/>
    <w:rsid w:val="001537BC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DA"/>
    <w:rsid w:val="001677B3"/>
    <w:rsid w:val="001678C2"/>
    <w:rsid w:val="001703D4"/>
    <w:rsid w:val="00170C5B"/>
    <w:rsid w:val="00174492"/>
    <w:rsid w:val="001752ED"/>
    <w:rsid w:val="0017539B"/>
    <w:rsid w:val="00176F9B"/>
    <w:rsid w:val="00182540"/>
    <w:rsid w:val="00183411"/>
    <w:rsid w:val="00183ED1"/>
    <w:rsid w:val="0018426C"/>
    <w:rsid w:val="00184863"/>
    <w:rsid w:val="001848F8"/>
    <w:rsid w:val="0018502A"/>
    <w:rsid w:val="001857CC"/>
    <w:rsid w:val="00186242"/>
    <w:rsid w:val="00186246"/>
    <w:rsid w:val="00186E1D"/>
    <w:rsid w:val="00186FAA"/>
    <w:rsid w:val="00190927"/>
    <w:rsid w:val="0019228C"/>
    <w:rsid w:val="00193677"/>
    <w:rsid w:val="001937A9"/>
    <w:rsid w:val="00193929"/>
    <w:rsid w:val="001949BE"/>
    <w:rsid w:val="001959B2"/>
    <w:rsid w:val="00197669"/>
    <w:rsid w:val="001A0ADD"/>
    <w:rsid w:val="001A0D3A"/>
    <w:rsid w:val="001A1019"/>
    <w:rsid w:val="001A179D"/>
    <w:rsid w:val="001A1BF5"/>
    <w:rsid w:val="001A1E06"/>
    <w:rsid w:val="001A2402"/>
    <w:rsid w:val="001A2B06"/>
    <w:rsid w:val="001A3584"/>
    <w:rsid w:val="001A439B"/>
    <w:rsid w:val="001A5718"/>
    <w:rsid w:val="001A578F"/>
    <w:rsid w:val="001A6F73"/>
    <w:rsid w:val="001A756A"/>
    <w:rsid w:val="001B10BF"/>
    <w:rsid w:val="001B33A7"/>
    <w:rsid w:val="001B4614"/>
    <w:rsid w:val="001B4EAD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9C"/>
    <w:rsid w:val="001D35A6"/>
    <w:rsid w:val="001D3ADE"/>
    <w:rsid w:val="001D3C77"/>
    <w:rsid w:val="001D5630"/>
    <w:rsid w:val="001D68CB"/>
    <w:rsid w:val="001D7B0E"/>
    <w:rsid w:val="001E073C"/>
    <w:rsid w:val="001E0897"/>
    <w:rsid w:val="001E1438"/>
    <w:rsid w:val="001E2B9B"/>
    <w:rsid w:val="001E3ED1"/>
    <w:rsid w:val="001E3FED"/>
    <w:rsid w:val="001E4613"/>
    <w:rsid w:val="001E5C82"/>
    <w:rsid w:val="001E6695"/>
    <w:rsid w:val="001E6B6F"/>
    <w:rsid w:val="001E7EFA"/>
    <w:rsid w:val="001F1C9F"/>
    <w:rsid w:val="001F32B1"/>
    <w:rsid w:val="001F35B6"/>
    <w:rsid w:val="001F4C49"/>
    <w:rsid w:val="001F531E"/>
    <w:rsid w:val="001F5A6E"/>
    <w:rsid w:val="001F5B3D"/>
    <w:rsid w:val="001F710C"/>
    <w:rsid w:val="002000B1"/>
    <w:rsid w:val="00200DB6"/>
    <w:rsid w:val="00201536"/>
    <w:rsid w:val="00202E94"/>
    <w:rsid w:val="002041B8"/>
    <w:rsid w:val="00207652"/>
    <w:rsid w:val="002103E0"/>
    <w:rsid w:val="002106CA"/>
    <w:rsid w:val="002108D2"/>
    <w:rsid w:val="00211705"/>
    <w:rsid w:val="00212A8A"/>
    <w:rsid w:val="002133F6"/>
    <w:rsid w:val="002134E7"/>
    <w:rsid w:val="0021514C"/>
    <w:rsid w:val="00215DE2"/>
    <w:rsid w:val="0021615B"/>
    <w:rsid w:val="002169BB"/>
    <w:rsid w:val="00217394"/>
    <w:rsid w:val="002177BE"/>
    <w:rsid w:val="00220A76"/>
    <w:rsid w:val="00221E19"/>
    <w:rsid w:val="00222185"/>
    <w:rsid w:val="0022325E"/>
    <w:rsid w:val="00223FE2"/>
    <w:rsid w:val="00224B9E"/>
    <w:rsid w:val="00225A49"/>
    <w:rsid w:val="00225BEE"/>
    <w:rsid w:val="00225EE7"/>
    <w:rsid w:val="002264BD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46ACB"/>
    <w:rsid w:val="00246D4B"/>
    <w:rsid w:val="0024762B"/>
    <w:rsid w:val="00250D2D"/>
    <w:rsid w:val="00250F79"/>
    <w:rsid w:val="0025196E"/>
    <w:rsid w:val="00253121"/>
    <w:rsid w:val="002543A5"/>
    <w:rsid w:val="002558BB"/>
    <w:rsid w:val="002562D7"/>
    <w:rsid w:val="00256B93"/>
    <w:rsid w:val="00256F33"/>
    <w:rsid w:val="002602E5"/>
    <w:rsid w:val="00262779"/>
    <w:rsid w:val="00262788"/>
    <w:rsid w:val="00262F62"/>
    <w:rsid w:val="00263919"/>
    <w:rsid w:val="00263DFE"/>
    <w:rsid w:val="002651FE"/>
    <w:rsid w:val="00266117"/>
    <w:rsid w:val="0026674A"/>
    <w:rsid w:val="00266CF0"/>
    <w:rsid w:val="00272048"/>
    <w:rsid w:val="002726F5"/>
    <w:rsid w:val="0027311F"/>
    <w:rsid w:val="002735BA"/>
    <w:rsid w:val="002737A7"/>
    <w:rsid w:val="00273C1F"/>
    <w:rsid w:val="00274796"/>
    <w:rsid w:val="00275259"/>
    <w:rsid w:val="00276320"/>
    <w:rsid w:val="00277D86"/>
    <w:rsid w:val="00280672"/>
    <w:rsid w:val="002817FF"/>
    <w:rsid w:val="00281B3D"/>
    <w:rsid w:val="00281D7D"/>
    <w:rsid w:val="002826F7"/>
    <w:rsid w:val="002831BB"/>
    <w:rsid w:val="00283478"/>
    <w:rsid w:val="00284984"/>
    <w:rsid w:val="00284D22"/>
    <w:rsid w:val="00286594"/>
    <w:rsid w:val="00290834"/>
    <w:rsid w:val="00290D9F"/>
    <w:rsid w:val="00291F57"/>
    <w:rsid w:val="00291FF9"/>
    <w:rsid w:val="00292BE9"/>
    <w:rsid w:val="00293C61"/>
    <w:rsid w:val="00294112"/>
    <w:rsid w:val="002943DA"/>
    <w:rsid w:val="00294947"/>
    <w:rsid w:val="00295163"/>
    <w:rsid w:val="00296529"/>
    <w:rsid w:val="002A0378"/>
    <w:rsid w:val="002A0811"/>
    <w:rsid w:val="002A1692"/>
    <w:rsid w:val="002A3335"/>
    <w:rsid w:val="002A3AE7"/>
    <w:rsid w:val="002A3B59"/>
    <w:rsid w:val="002A54D6"/>
    <w:rsid w:val="002A64EF"/>
    <w:rsid w:val="002A6B21"/>
    <w:rsid w:val="002A6FA5"/>
    <w:rsid w:val="002B1F02"/>
    <w:rsid w:val="002B1FC0"/>
    <w:rsid w:val="002B3026"/>
    <w:rsid w:val="002B36A2"/>
    <w:rsid w:val="002B395E"/>
    <w:rsid w:val="002B465A"/>
    <w:rsid w:val="002B55E2"/>
    <w:rsid w:val="002B58D6"/>
    <w:rsid w:val="002B5B93"/>
    <w:rsid w:val="002B5CB0"/>
    <w:rsid w:val="002B63DE"/>
    <w:rsid w:val="002B7029"/>
    <w:rsid w:val="002B784E"/>
    <w:rsid w:val="002C29D1"/>
    <w:rsid w:val="002C2E69"/>
    <w:rsid w:val="002C3386"/>
    <w:rsid w:val="002C475F"/>
    <w:rsid w:val="002C4EA3"/>
    <w:rsid w:val="002C57C6"/>
    <w:rsid w:val="002C6375"/>
    <w:rsid w:val="002D0601"/>
    <w:rsid w:val="002D2D32"/>
    <w:rsid w:val="002D3629"/>
    <w:rsid w:val="002D4DCE"/>
    <w:rsid w:val="002D55EB"/>
    <w:rsid w:val="002D62AB"/>
    <w:rsid w:val="002D7662"/>
    <w:rsid w:val="002D7D92"/>
    <w:rsid w:val="002E1E63"/>
    <w:rsid w:val="002E287D"/>
    <w:rsid w:val="002E4D7F"/>
    <w:rsid w:val="002E62E5"/>
    <w:rsid w:val="002E6713"/>
    <w:rsid w:val="002F060C"/>
    <w:rsid w:val="002F09EC"/>
    <w:rsid w:val="002F0E41"/>
    <w:rsid w:val="002F136E"/>
    <w:rsid w:val="002F1777"/>
    <w:rsid w:val="002F1DBA"/>
    <w:rsid w:val="002F23C8"/>
    <w:rsid w:val="002F5626"/>
    <w:rsid w:val="002F5C6D"/>
    <w:rsid w:val="002F62AF"/>
    <w:rsid w:val="002F6AE1"/>
    <w:rsid w:val="002F6EA2"/>
    <w:rsid w:val="00301CCA"/>
    <w:rsid w:val="00302FAE"/>
    <w:rsid w:val="00305137"/>
    <w:rsid w:val="00305C2A"/>
    <w:rsid w:val="003060D6"/>
    <w:rsid w:val="00306FC7"/>
    <w:rsid w:val="00307017"/>
    <w:rsid w:val="003074B9"/>
    <w:rsid w:val="003076ED"/>
    <w:rsid w:val="00307C34"/>
    <w:rsid w:val="0031013D"/>
    <w:rsid w:val="00311F84"/>
    <w:rsid w:val="0031349D"/>
    <w:rsid w:val="00314C1A"/>
    <w:rsid w:val="003151EC"/>
    <w:rsid w:val="00315706"/>
    <w:rsid w:val="00316261"/>
    <w:rsid w:val="00316B13"/>
    <w:rsid w:val="0031744A"/>
    <w:rsid w:val="00320FDD"/>
    <w:rsid w:val="00321C07"/>
    <w:rsid w:val="00321F42"/>
    <w:rsid w:val="00322D04"/>
    <w:rsid w:val="00323631"/>
    <w:rsid w:val="003239B6"/>
    <w:rsid w:val="00324C08"/>
    <w:rsid w:val="00325A70"/>
    <w:rsid w:val="00325AAD"/>
    <w:rsid w:val="00326506"/>
    <w:rsid w:val="00326BA6"/>
    <w:rsid w:val="0033015A"/>
    <w:rsid w:val="003305F4"/>
    <w:rsid w:val="003329AD"/>
    <w:rsid w:val="0033349B"/>
    <w:rsid w:val="00334274"/>
    <w:rsid w:val="003379E7"/>
    <w:rsid w:val="00337D6C"/>
    <w:rsid w:val="00342687"/>
    <w:rsid w:val="0034296F"/>
    <w:rsid w:val="00343E53"/>
    <w:rsid w:val="00344325"/>
    <w:rsid w:val="003448C8"/>
    <w:rsid w:val="00344CCC"/>
    <w:rsid w:val="0034501B"/>
    <w:rsid w:val="003450D4"/>
    <w:rsid w:val="00347264"/>
    <w:rsid w:val="00347363"/>
    <w:rsid w:val="003500EA"/>
    <w:rsid w:val="00350114"/>
    <w:rsid w:val="00350DA8"/>
    <w:rsid w:val="003514CC"/>
    <w:rsid w:val="0035326C"/>
    <w:rsid w:val="003534AA"/>
    <w:rsid w:val="00354547"/>
    <w:rsid w:val="0035467B"/>
    <w:rsid w:val="00354CD0"/>
    <w:rsid w:val="003558B4"/>
    <w:rsid w:val="00355B08"/>
    <w:rsid w:val="00355D14"/>
    <w:rsid w:val="00356383"/>
    <w:rsid w:val="003568C1"/>
    <w:rsid w:val="00356D5A"/>
    <w:rsid w:val="00361C81"/>
    <w:rsid w:val="0036249A"/>
    <w:rsid w:val="0036271F"/>
    <w:rsid w:val="003640C4"/>
    <w:rsid w:val="0036470B"/>
    <w:rsid w:val="00364B5E"/>
    <w:rsid w:val="0036513E"/>
    <w:rsid w:val="0036621D"/>
    <w:rsid w:val="00371287"/>
    <w:rsid w:val="00371A18"/>
    <w:rsid w:val="003720BA"/>
    <w:rsid w:val="003722A9"/>
    <w:rsid w:val="00373701"/>
    <w:rsid w:val="0037557B"/>
    <w:rsid w:val="00375F9C"/>
    <w:rsid w:val="0037656B"/>
    <w:rsid w:val="00376C02"/>
    <w:rsid w:val="00381A5D"/>
    <w:rsid w:val="00381D59"/>
    <w:rsid w:val="003823C8"/>
    <w:rsid w:val="0038341A"/>
    <w:rsid w:val="00383790"/>
    <w:rsid w:val="003838C8"/>
    <w:rsid w:val="00383AF7"/>
    <w:rsid w:val="003843FA"/>
    <w:rsid w:val="003846FB"/>
    <w:rsid w:val="00384EA1"/>
    <w:rsid w:val="00386138"/>
    <w:rsid w:val="00387D9C"/>
    <w:rsid w:val="00391A15"/>
    <w:rsid w:val="00392AB8"/>
    <w:rsid w:val="00392FED"/>
    <w:rsid w:val="0039450E"/>
    <w:rsid w:val="00394950"/>
    <w:rsid w:val="00395593"/>
    <w:rsid w:val="00395606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39C"/>
    <w:rsid w:val="003A43C8"/>
    <w:rsid w:val="003A6620"/>
    <w:rsid w:val="003A6C70"/>
    <w:rsid w:val="003B0322"/>
    <w:rsid w:val="003B0AF6"/>
    <w:rsid w:val="003B19DE"/>
    <w:rsid w:val="003B2302"/>
    <w:rsid w:val="003B233B"/>
    <w:rsid w:val="003B34A7"/>
    <w:rsid w:val="003B37D3"/>
    <w:rsid w:val="003B3AFF"/>
    <w:rsid w:val="003B460E"/>
    <w:rsid w:val="003C1675"/>
    <w:rsid w:val="003C19EC"/>
    <w:rsid w:val="003C2A94"/>
    <w:rsid w:val="003C332F"/>
    <w:rsid w:val="003C34D1"/>
    <w:rsid w:val="003C419C"/>
    <w:rsid w:val="003C4C03"/>
    <w:rsid w:val="003C5C70"/>
    <w:rsid w:val="003D02D0"/>
    <w:rsid w:val="003D0A4B"/>
    <w:rsid w:val="003D1556"/>
    <w:rsid w:val="003D1C84"/>
    <w:rsid w:val="003D21E9"/>
    <w:rsid w:val="003D2AC1"/>
    <w:rsid w:val="003D31F7"/>
    <w:rsid w:val="003D3DDD"/>
    <w:rsid w:val="003D4E52"/>
    <w:rsid w:val="003D50AB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F088D"/>
    <w:rsid w:val="003F0E2F"/>
    <w:rsid w:val="003F10FD"/>
    <w:rsid w:val="003F1740"/>
    <w:rsid w:val="003F1862"/>
    <w:rsid w:val="003F1F68"/>
    <w:rsid w:val="003F47D5"/>
    <w:rsid w:val="003F4F5B"/>
    <w:rsid w:val="003F65FD"/>
    <w:rsid w:val="00401753"/>
    <w:rsid w:val="00402B91"/>
    <w:rsid w:val="00402CD0"/>
    <w:rsid w:val="00403625"/>
    <w:rsid w:val="00403ACB"/>
    <w:rsid w:val="00404515"/>
    <w:rsid w:val="0040455F"/>
    <w:rsid w:val="00404C69"/>
    <w:rsid w:val="004052B9"/>
    <w:rsid w:val="00405370"/>
    <w:rsid w:val="00405464"/>
    <w:rsid w:val="004055E4"/>
    <w:rsid w:val="00405709"/>
    <w:rsid w:val="004071A4"/>
    <w:rsid w:val="00410ECE"/>
    <w:rsid w:val="00411851"/>
    <w:rsid w:val="0041190F"/>
    <w:rsid w:val="00411A07"/>
    <w:rsid w:val="00412970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2713"/>
    <w:rsid w:val="00434585"/>
    <w:rsid w:val="00435763"/>
    <w:rsid w:val="004376B9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D4"/>
    <w:rsid w:val="004424D9"/>
    <w:rsid w:val="004427EC"/>
    <w:rsid w:val="00446BC6"/>
    <w:rsid w:val="00446F58"/>
    <w:rsid w:val="00447AF7"/>
    <w:rsid w:val="00452014"/>
    <w:rsid w:val="00452313"/>
    <w:rsid w:val="00452C40"/>
    <w:rsid w:val="00453A02"/>
    <w:rsid w:val="00454F89"/>
    <w:rsid w:val="00456955"/>
    <w:rsid w:val="00456A0E"/>
    <w:rsid w:val="004611BC"/>
    <w:rsid w:val="00462CB7"/>
    <w:rsid w:val="00463762"/>
    <w:rsid w:val="00463CC2"/>
    <w:rsid w:val="00464A05"/>
    <w:rsid w:val="004650B8"/>
    <w:rsid w:val="00465F98"/>
    <w:rsid w:val="0046634B"/>
    <w:rsid w:val="00466AFC"/>
    <w:rsid w:val="00467559"/>
    <w:rsid w:val="00467E07"/>
    <w:rsid w:val="004714FF"/>
    <w:rsid w:val="004717A8"/>
    <w:rsid w:val="00471DCF"/>
    <w:rsid w:val="00472DB0"/>
    <w:rsid w:val="00472FCE"/>
    <w:rsid w:val="0047387D"/>
    <w:rsid w:val="00476A49"/>
    <w:rsid w:val="00476DF5"/>
    <w:rsid w:val="004777B3"/>
    <w:rsid w:val="00480ADE"/>
    <w:rsid w:val="004812E1"/>
    <w:rsid w:val="00484E72"/>
    <w:rsid w:val="00486ADE"/>
    <w:rsid w:val="00486F35"/>
    <w:rsid w:val="004874F5"/>
    <w:rsid w:val="00490342"/>
    <w:rsid w:val="0049084B"/>
    <w:rsid w:val="00490A61"/>
    <w:rsid w:val="00494F00"/>
    <w:rsid w:val="0049553E"/>
    <w:rsid w:val="00495606"/>
    <w:rsid w:val="00496772"/>
    <w:rsid w:val="004979E3"/>
    <w:rsid w:val="004A0DFD"/>
    <w:rsid w:val="004A0E7C"/>
    <w:rsid w:val="004A1250"/>
    <w:rsid w:val="004A134E"/>
    <w:rsid w:val="004A2396"/>
    <w:rsid w:val="004A30B4"/>
    <w:rsid w:val="004A33E6"/>
    <w:rsid w:val="004A40E8"/>
    <w:rsid w:val="004A4A76"/>
    <w:rsid w:val="004A6278"/>
    <w:rsid w:val="004B138B"/>
    <w:rsid w:val="004B1727"/>
    <w:rsid w:val="004B18E8"/>
    <w:rsid w:val="004B1B07"/>
    <w:rsid w:val="004B2114"/>
    <w:rsid w:val="004B3270"/>
    <w:rsid w:val="004B3D1D"/>
    <w:rsid w:val="004B4BB5"/>
    <w:rsid w:val="004B53A6"/>
    <w:rsid w:val="004B6651"/>
    <w:rsid w:val="004B76AD"/>
    <w:rsid w:val="004C055F"/>
    <w:rsid w:val="004C2F3E"/>
    <w:rsid w:val="004C3585"/>
    <w:rsid w:val="004C3656"/>
    <w:rsid w:val="004C3DB2"/>
    <w:rsid w:val="004C54AC"/>
    <w:rsid w:val="004C67E8"/>
    <w:rsid w:val="004D018F"/>
    <w:rsid w:val="004D0F9E"/>
    <w:rsid w:val="004D152D"/>
    <w:rsid w:val="004D17D5"/>
    <w:rsid w:val="004D1BED"/>
    <w:rsid w:val="004D22A6"/>
    <w:rsid w:val="004D382E"/>
    <w:rsid w:val="004D424C"/>
    <w:rsid w:val="004D49A7"/>
    <w:rsid w:val="004D57E5"/>
    <w:rsid w:val="004D6423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6DC3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42E7"/>
    <w:rsid w:val="004F4848"/>
    <w:rsid w:val="004F588B"/>
    <w:rsid w:val="004F5E01"/>
    <w:rsid w:val="004F5E82"/>
    <w:rsid w:val="004F7556"/>
    <w:rsid w:val="005000C4"/>
    <w:rsid w:val="005006CC"/>
    <w:rsid w:val="005027D9"/>
    <w:rsid w:val="0050331E"/>
    <w:rsid w:val="005038FD"/>
    <w:rsid w:val="00505DF5"/>
    <w:rsid w:val="00506B73"/>
    <w:rsid w:val="00507233"/>
    <w:rsid w:val="00507A9C"/>
    <w:rsid w:val="00510741"/>
    <w:rsid w:val="0051370E"/>
    <w:rsid w:val="00513813"/>
    <w:rsid w:val="00514DD8"/>
    <w:rsid w:val="00515D2A"/>
    <w:rsid w:val="00516B41"/>
    <w:rsid w:val="00517058"/>
    <w:rsid w:val="00520588"/>
    <w:rsid w:val="005223E9"/>
    <w:rsid w:val="005231B4"/>
    <w:rsid w:val="00524BF8"/>
    <w:rsid w:val="005262CF"/>
    <w:rsid w:val="005267EC"/>
    <w:rsid w:val="0052703E"/>
    <w:rsid w:val="0053050D"/>
    <w:rsid w:val="00530F18"/>
    <w:rsid w:val="00531504"/>
    <w:rsid w:val="005338BB"/>
    <w:rsid w:val="00534A5D"/>
    <w:rsid w:val="00534A88"/>
    <w:rsid w:val="005359C7"/>
    <w:rsid w:val="00535AB3"/>
    <w:rsid w:val="00535E0D"/>
    <w:rsid w:val="00536ACC"/>
    <w:rsid w:val="00536EB7"/>
    <w:rsid w:val="00541039"/>
    <w:rsid w:val="0054239E"/>
    <w:rsid w:val="005429EE"/>
    <w:rsid w:val="005445E2"/>
    <w:rsid w:val="00544AD3"/>
    <w:rsid w:val="00544D80"/>
    <w:rsid w:val="00545237"/>
    <w:rsid w:val="005458B0"/>
    <w:rsid w:val="00550311"/>
    <w:rsid w:val="005508EE"/>
    <w:rsid w:val="00550CA0"/>
    <w:rsid w:val="00551188"/>
    <w:rsid w:val="0055124B"/>
    <w:rsid w:val="00551DB9"/>
    <w:rsid w:val="005527E7"/>
    <w:rsid w:val="00552804"/>
    <w:rsid w:val="00554F57"/>
    <w:rsid w:val="00555286"/>
    <w:rsid w:val="0055568F"/>
    <w:rsid w:val="00556FBB"/>
    <w:rsid w:val="00557AA2"/>
    <w:rsid w:val="00557B70"/>
    <w:rsid w:val="005603AB"/>
    <w:rsid w:val="005605A6"/>
    <w:rsid w:val="00560E52"/>
    <w:rsid w:val="00561192"/>
    <w:rsid w:val="00562342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F8E"/>
    <w:rsid w:val="00573FD8"/>
    <w:rsid w:val="00575386"/>
    <w:rsid w:val="0057549F"/>
    <w:rsid w:val="00575A9A"/>
    <w:rsid w:val="00575F14"/>
    <w:rsid w:val="005768D6"/>
    <w:rsid w:val="00577ADF"/>
    <w:rsid w:val="00580DCB"/>
    <w:rsid w:val="0058328C"/>
    <w:rsid w:val="00584A40"/>
    <w:rsid w:val="00584E6E"/>
    <w:rsid w:val="00584E96"/>
    <w:rsid w:val="00585C82"/>
    <w:rsid w:val="0058606F"/>
    <w:rsid w:val="00587322"/>
    <w:rsid w:val="005904B6"/>
    <w:rsid w:val="00590714"/>
    <w:rsid w:val="005909A6"/>
    <w:rsid w:val="005914F6"/>
    <w:rsid w:val="0059270F"/>
    <w:rsid w:val="00592CC1"/>
    <w:rsid w:val="005956D8"/>
    <w:rsid w:val="00595781"/>
    <w:rsid w:val="005964BA"/>
    <w:rsid w:val="00596C99"/>
    <w:rsid w:val="00596DE5"/>
    <w:rsid w:val="005973E8"/>
    <w:rsid w:val="00597B0F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C7"/>
    <w:rsid w:val="005C02B9"/>
    <w:rsid w:val="005C1D3B"/>
    <w:rsid w:val="005C37AE"/>
    <w:rsid w:val="005C3CBE"/>
    <w:rsid w:val="005C46EE"/>
    <w:rsid w:val="005C6A2D"/>
    <w:rsid w:val="005C725A"/>
    <w:rsid w:val="005C7DDD"/>
    <w:rsid w:val="005D0385"/>
    <w:rsid w:val="005D1DFA"/>
    <w:rsid w:val="005D1FAF"/>
    <w:rsid w:val="005D263D"/>
    <w:rsid w:val="005D3B62"/>
    <w:rsid w:val="005D3CB7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698"/>
    <w:rsid w:val="005E7D37"/>
    <w:rsid w:val="005F02F6"/>
    <w:rsid w:val="005F154F"/>
    <w:rsid w:val="005F19FD"/>
    <w:rsid w:val="005F2A42"/>
    <w:rsid w:val="005F2E41"/>
    <w:rsid w:val="005F4A91"/>
    <w:rsid w:val="005F4C8F"/>
    <w:rsid w:val="005F5AF0"/>
    <w:rsid w:val="005F6C11"/>
    <w:rsid w:val="0060019D"/>
    <w:rsid w:val="006002AF"/>
    <w:rsid w:val="00600B8A"/>
    <w:rsid w:val="00601119"/>
    <w:rsid w:val="00603A53"/>
    <w:rsid w:val="0060454B"/>
    <w:rsid w:val="00604681"/>
    <w:rsid w:val="006076B7"/>
    <w:rsid w:val="006101F6"/>
    <w:rsid w:val="00610771"/>
    <w:rsid w:val="00610FD2"/>
    <w:rsid w:val="00611506"/>
    <w:rsid w:val="00611DCB"/>
    <w:rsid w:val="0061215E"/>
    <w:rsid w:val="00612AF4"/>
    <w:rsid w:val="00613510"/>
    <w:rsid w:val="00613AEE"/>
    <w:rsid w:val="00614237"/>
    <w:rsid w:val="00614439"/>
    <w:rsid w:val="00614BAC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0BB8"/>
    <w:rsid w:val="00631C26"/>
    <w:rsid w:val="0063237D"/>
    <w:rsid w:val="00632DA0"/>
    <w:rsid w:val="00632E50"/>
    <w:rsid w:val="006333E6"/>
    <w:rsid w:val="00634CBF"/>
    <w:rsid w:val="00634F17"/>
    <w:rsid w:val="00635CBA"/>
    <w:rsid w:val="00635D40"/>
    <w:rsid w:val="006364C7"/>
    <w:rsid w:val="006370FB"/>
    <w:rsid w:val="00637315"/>
    <w:rsid w:val="00637E44"/>
    <w:rsid w:val="00641C7D"/>
    <w:rsid w:val="006435FE"/>
    <w:rsid w:val="006438DC"/>
    <w:rsid w:val="00643989"/>
    <w:rsid w:val="00644AF8"/>
    <w:rsid w:val="006451E8"/>
    <w:rsid w:val="00646673"/>
    <w:rsid w:val="00647209"/>
    <w:rsid w:val="006511F5"/>
    <w:rsid w:val="00651AE9"/>
    <w:rsid w:val="00651C97"/>
    <w:rsid w:val="00652965"/>
    <w:rsid w:val="00654AE8"/>
    <w:rsid w:val="00654D20"/>
    <w:rsid w:val="00655810"/>
    <w:rsid w:val="00656383"/>
    <w:rsid w:val="006567EB"/>
    <w:rsid w:val="00657560"/>
    <w:rsid w:val="00657B00"/>
    <w:rsid w:val="0066060D"/>
    <w:rsid w:val="0066145E"/>
    <w:rsid w:val="006624E2"/>
    <w:rsid w:val="006627C3"/>
    <w:rsid w:val="00663BB8"/>
    <w:rsid w:val="00665428"/>
    <w:rsid w:val="00665C9C"/>
    <w:rsid w:val="006670C7"/>
    <w:rsid w:val="0066785C"/>
    <w:rsid w:val="00667A0E"/>
    <w:rsid w:val="00672825"/>
    <w:rsid w:val="006741AF"/>
    <w:rsid w:val="0067435B"/>
    <w:rsid w:val="0067507A"/>
    <w:rsid w:val="00677086"/>
    <w:rsid w:val="006779E8"/>
    <w:rsid w:val="006807F7"/>
    <w:rsid w:val="006814DD"/>
    <w:rsid w:val="00681826"/>
    <w:rsid w:val="00682647"/>
    <w:rsid w:val="00682FE7"/>
    <w:rsid w:val="00683C4A"/>
    <w:rsid w:val="00684203"/>
    <w:rsid w:val="00685B64"/>
    <w:rsid w:val="00685DD6"/>
    <w:rsid w:val="00686717"/>
    <w:rsid w:val="00686A9A"/>
    <w:rsid w:val="00686DB7"/>
    <w:rsid w:val="00690433"/>
    <w:rsid w:val="006916AD"/>
    <w:rsid w:val="0069343E"/>
    <w:rsid w:val="006938CE"/>
    <w:rsid w:val="006943CA"/>
    <w:rsid w:val="0069614F"/>
    <w:rsid w:val="00696B2E"/>
    <w:rsid w:val="0069742F"/>
    <w:rsid w:val="00697BC7"/>
    <w:rsid w:val="00697DCA"/>
    <w:rsid w:val="006A0A33"/>
    <w:rsid w:val="006A0D7D"/>
    <w:rsid w:val="006A1EB5"/>
    <w:rsid w:val="006A449A"/>
    <w:rsid w:val="006A485D"/>
    <w:rsid w:val="006A4BF1"/>
    <w:rsid w:val="006A5222"/>
    <w:rsid w:val="006A5FA2"/>
    <w:rsid w:val="006B112E"/>
    <w:rsid w:val="006B2128"/>
    <w:rsid w:val="006B47BD"/>
    <w:rsid w:val="006B5243"/>
    <w:rsid w:val="006B6232"/>
    <w:rsid w:val="006B62A5"/>
    <w:rsid w:val="006C01E4"/>
    <w:rsid w:val="006C0633"/>
    <w:rsid w:val="006C0776"/>
    <w:rsid w:val="006C0D8F"/>
    <w:rsid w:val="006C19E5"/>
    <w:rsid w:val="006C2D05"/>
    <w:rsid w:val="006C3202"/>
    <w:rsid w:val="006C3212"/>
    <w:rsid w:val="006C32A1"/>
    <w:rsid w:val="006C34D3"/>
    <w:rsid w:val="006C499A"/>
    <w:rsid w:val="006C59F4"/>
    <w:rsid w:val="006C6664"/>
    <w:rsid w:val="006D0714"/>
    <w:rsid w:val="006D12F9"/>
    <w:rsid w:val="006D20AD"/>
    <w:rsid w:val="006D2181"/>
    <w:rsid w:val="006D21D6"/>
    <w:rsid w:val="006D3210"/>
    <w:rsid w:val="006D3C6C"/>
    <w:rsid w:val="006D587C"/>
    <w:rsid w:val="006D5984"/>
    <w:rsid w:val="006D5BDD"/>
    <w:rsid w:val="006D641B"/>
    <w:rsid w:val="006D6A4D"/>
    <w:rsid w:val="006E2200"/>
    <w:rsid w:val="006E2614"/>
    <w:rsid w:val="006E28E1"/>
    <w:rsid w:val="006E4263"/>
    <w:rsid w:val="006E4750"/>
    <w:rsid w:val="006E4E52"/>
    <w:rsid w:val="006E57A2"/>
    <w:rsid w:val="006F2337"/>
    <w:rsid w:val="006F36BF"/>
    <w:rsid w:val="006F4442"/>
    <w:rsid w:val="006F5143"/>
    <w:rsid w:val="006F5841"/>
    <w:rsid w:val="006F6F5E"/>
    <w:rsid w:val="00700916"/>
    <w:rsid w:val="00701852"/>
    <w:rsid w:val="00701CEE"/>
    <w:rsid w:val="00701FD9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BFB"/>
    <w:rsid w:val="00710E03"/>
    <w:rsid w:val="0071141D"/>
    <w:rsid w:val="00711487"/>
    <w:rsid w:val="00711DDE"/>
    <w:rsid w:val="0071465C"/>
    <w:rsid w:val="00714894"/>
    <w:rsid w:val="00715679"/>
    <w:rsid w:val="00715B75"/>
    <w:rsid w:val="00716195"/>
    <w:rsid w:val="0071770F"/>
    <w:rsid w:val="00720079"/>
    <w:rsid w:val="00721A81"/>
    <w:rsid w:val="00723709"/>
    <w:rsid w:val="00724092"/>
    <w:rsid w:val="00727736"/>
    <w:rsid w:val="007305B1"/>
    <w:rsid w:val="00730B1E"/>
    <w:rsid w:val="00730BBF"/>
    <w:rsid w:val="00730C4B"/>
    <w:rsid w:val="00730DF9"/>
    <w:rsid w:val="007330BB"/>
    <w:rsid w:val="0073317A"/>
    <w:rsid w:val="007334BF"/>
    <w:rsid w:val="00734EF5"/>
    <w:rsid w:val="00734F22"/>
    <w:rsid w:val="0073519E"/>
    <w:rsid w:val="007375BE"/>
    <w:rsid w:val="00740FB8"/>
    <w:rsid w:val="00741847"/>
    <w:rsid w:val="0074242C"/>
    <w:rsid w:val="00742D6C"/>
    <w:rsid w:val="0074311E"/>
    <w:rsid w:val="00743A52"/>
    <w:rsid w:val="007447FC"/>
    <w:rsid w:val="00746C66"/>
    <w:rsid w:val="00746FC6"/>
    <w:rsid w:val="00747192"/>
    <w:rsid w:val="0074721A"/>
    <w:rsid w:val="0074775A"/>
    <w:rsid w:val="00747E94"/>
    <w:rsid w:val="00747FEF"/>
    <w:rsid w:val="007505AA"/>
    <w:rsid w:val="00750797"/>
    <w:rsid w:val="0075125C"/>
    <w:rsid w:val="007530A0"/>
    <w:rsid w:val="00753490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636D"/>
    <w:rsid w:val="0076750B"/>
    <w:rsid w:val="00770205"/>
    <w:rsid w:val="00771161"/>
    <w:rsid w:val="00772304"/>
    <w:rsid w:val="007738A3"/>
    <w:rsid w:val="00773B8E"/>
    <w:rsid w:val="00775333"/>
    <w:rsid w:val="007765F2"/>
    <w:rsid w:val="007766B6"/>
    <w:rsid w:val="00776FD6"/>
    <w:rsid w:val="00777AD0"/>
    <w:rsid w:val="00780364"/>
    <w:rsid w:val="007810C8"/>
    <w:rsid w:val="007811CC"/>
    <w:rsid w:val="00782FC0"/>
    <w:rsid w:val="00783531"/>
    <w:rsid w:val="00783F3B"/>
    <w:rsid w:val="00784337"/>
    <w:rsid w:val="00784557"/>
    <w:rsid w:val="00784624"/>
    <w:rsid w:val="007847DB"/>
    <w:rsid w:val="00785204"/>
    <w:rsid w:val="00785733"/>
    <w:rsid w:val="00785FB3"/>
    <w:rsid w:val="00786794"/>
    <w:rsid w:val="00786A2D"/>
    <w:rsid w:val="00790082"/>
    <w:rsid w:val="007925F3"/>
    <w:rsid w:val="00793F3F"/>
    <w:rsid w:val="0079457B"/>
    <w:rsid w:val="007949B7"/>
    <w:rsid w:val="0079776D"/>
    <w:rsid w:val="00797D7D"/>
    <w:rsid w:val="00797DBD"/>
    <w:rsid w:val="00797FFA"/>
    <w:rsid w:val="007A0907"/>
    <w:rsid w:val="007A0F6A"/>
    <w:rsid w:val="007A23BC"/>
    <w:rsid w:val="007A4310"/>
    <w:rsid w:val="007A463A"/>
    <w:rsid w:val="007A5940"/>
    <w:rsid w:val="007A67CD"/>
    <w:rsid w:val="007A78E8"/>
    <w:rsid w:val="007B0293"/>
    <w:rsid w:val="007B0421"/>
    <w:rsid w:val="007B1C86"/>
    <w:rsid w:val="007B2584"/>
    <w:rsid w:val="007B2E8E"/>
    <w:rsid w:val="007B43F1"/>
    <w:rsid w:val="007B6126"/>
    <w:rsid w:val="007B6506"/>
    <w:rsid w:val="007C01AF"/>
    <w:rsid w:val="007C02C5"/>
    <w:rsid w:val="007C090B"/>
    <w:rsid w:val="007C0E70"/>
    <w:rsid w:val="007C113C"/>
    <w:rsid w:val="007C1940"/>
    <w:rsid w:val="007C2FA2"/>
    <w:rsid w:val="007C39E9"/>
    <w:rsid w:val="007C46F2"/>
    <w:rsid w:val="007C589B"/>
    <w:rsid w:val="007C7659"/>
    <w:rsid w:val="007D11BE"/>
    <w:rsid w:val="007D2BB1"/>
    <w:rsid w:val="007D3BEB"/>
    <w:rsid w:val="007D73F9"/>
    <w:rsid w:val="007E019B"/>
    <w:rsid w:val="007E2B6B"/>
    <w:rsid w:val="007E3A93"/>
    <w:rsid w:val="007E3AEC"/>
    <w:rsid w:val="007E4895"/>
    <w:rsid w:val="007E525E"/>
    <w:rsid w:val="007E5AD9"/>
    <w:rsid w:val="007E6267"/>
    <w:rsid w:val="007E7194"/>
    <w:rsid w:val="007E72CF"/>
    <w:rsid w:val="007E785E"/>
    <w:rsid w:val="007E7C52"/>
    <w:rsid w:val="007F1211"/>
    <w:rsid w:val="007F169D"/>
    <w:rsid w:val="007F21EF"/>
    <w:rsid w:val="007F2D19"/>
    <w:rsid w:val="007F33C3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10257"/>
    <w:rsid w:val="00810357"/>
    <w:rsid w:val="00811A30"/>
    <w:rsid w:val="008123BB"/>
    <w:rsid w:val="00812FF6"/>
    <w:rsid w:val="008135DB"/>
    <w:rsid w:val="008135F0"/>
    <w:rsid w:val="00813BF0"/>
    <w:rsid w:val="00814A49"/>
    <w:rsid w:val="00815AFD"/>
    <w:rsid w:val="00816116"/>
    <w:rsid w:val="00816180"/>
    <w:rsid w:val="00816214"/>
    <w:rsid w:val="0081745C"/>
    <w:rsid w:val="00821B17"/>
    <w:rsid w:val="00823181"/>
    <w:rsid w:val="008236E0"/>
    <w:rsid w:val="008245EC"/>
    <w:rsid w:val="00824F77"/>
    <w:rsid w:val="00827991"/>
    <w:rsid w:val="0083004F"/>
    <w:rsid w:val="0083116C"/>
    <w:rsid w:val="008314D8"/>
    <w:rsid w:val="00831BAD"/>
    <w:rsid w:val="00831D24"/>
    <w:rsid w:val="00834268"/>
    <w:rsid w:val="00836CDA"/>
    <w:rsid w:val="008420C4"/>
    <w:rsid w:val="0084228E"/>
    <w:rsid w:val="008425F5"/>
    <w:rsid w:val="00842E6D"/>
    <w:rsid w:val="00843F48"/>
    <w:rsid w:val="008444CA"/>
    <w:rsid w:val="00844EC2"/>
    <w:rsid w:val="00845A6F"/>
    <w:rsid w:val="00845B49"/>
    <w:rsid w:val="00845E1A"/>
    <w:rsid w:val="00846113"/>
    <w:rsid w:val="0084635D"/>
    <w:rsid w:val="008467C1"/>
    <w:rsid w:val="008468AB"/>
    <w:rsid w:val="00847034"/>
    <w:rsid w:val="008470C1"/>
    <w:rsid w:val="00850A9C"/>
    <w:rsid w:val="00850DA2"/>
    <w:rsid w:val="008511E4"/>
    <w:rsid w:val="00851305"/>
    <w:rsid w:val="00853289"/>
    <w:rsid w:val="008547EC"/>
    <w:rsid w:val="00854D2B"/>
    <w:rsid w:val="00857090"/>
    <w:rsid w:val="0085786F"/>
    <w:rsid w:val="00857C9B"/>
    <w:rsid w:val="008604A3"/>
    <w:rsid w:val="00860786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0B0D"/>
    <w:rsid w:val="00871024"/>
    <w:rsid w:val="0087288F"/>
    <w:rsid w:val="00872950"/>
    <w:rsid w:val="00873054"/>
    <w:rsid w:val="00873FBD"/>
    <w:rsid w:val="00875EDD"/>
    <w:rsid w:val="00876785"/>
    <w:rsid w:val="00876A57"/>
    <w:rsid w:val="00880532"/>
    <w:rsid w:val="008805D8"/>
    <w:rsid w:val="00880D4D"/>
    <w:rsid w:val="00881493"/>
    <w:rsid w:val="00881CE1"/>
    <w:rsid w:val="00882083"/>
    <w:rsid w:val="00883B68"/>
    <w:rsid w:val="008854CF"/>
    <w:rsid w:val="0088573F"/>
    <w:rsid w:val="008857AA"/>
    <w:rsid w:val="00887469"/>
    <w:rsid w:val="00887F90"/>
    <w:rsid w:val="00891CBA"/>
    <w:rsid w:val="00892768"/>
    <w:rsid w:val="00893C6D"/>
    <w:rsid w:val="0089437F"/>
    <w:rsid w:val="008954D2"/>
    <w:rsid w:val="008956D9"/>
    <w:rsid w:val="00896C5C"/>
    <w:rsid w:val="008A07BD"/>
    <w:rsid w:val="008A116B"/>
    <w:rsid w:val="008A219F"/>
    <w:rsid w:val="008A22E8"/>
    <w:rsid w:val="008A23C7"/>
    <w:rsid w:val="008A347D"/>
    <w:rsid w:val="008A36DD"/>
    <w:rsid w:val="008A4ADA"/>
    <w:rsid w:val="008A4D4D"/>
    <w:rsid w:val="008A4DF7"/>
    <w:rsid w:val="008A54EE"/>
    <w:rsid w:val="008A5E8C"/>
    <w:rsid w:val="008A7D7B"/>
    <w:rsid w:val="008B00CC"/>
    <w:rsid w:val="008B00EC"/>
    <w:rsid w:val="008B0CAD"/>
    <w:rsid w:val="008B2269"/>
    <w:rsid w:val="008B2D8B"/>
    <w:rsid w:val="008B3DDA"/>
    <w:rsid w:val="008B3E84"/>
    <w:rsid w:val="008B3FE3"/>
    <w:rsid w:val="008B472A"/>
    <w:rsid w:val="008B5337"/>
    <w:rsid w:val="008B536B"/>
    <w:rsid w:val="008B6445"/>
    <w:rsid w:val="008B67F1"/>
    <w:rsid w:val="008C2F2A"/>
    <w:rsid w:val="008C3349"/>
    <w:rsid w:val="008C34E7"/>
    <w:rsid w:val="008C3C91"/>
    <w:rsid w:val="008C4011"/>
    <w:rsid w:val="008C4860"/>
    <w:rsid w:val="008C5A98"/>
    <w:rsid w:val="008C5CA6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D772D"/>
    <w:rsid w:val="008E26C8"/>
    <w:rsid w:val="008E34A8"/>
    <w:rsid w:val="008E5378"/>
    <w:rsid w:val="008E5E27"/>
    <w:rsid w:val="008E6A09"/>
    <w:rsid w:val="008E7741"/>
    <w:rsid w:val="008F078C"/>
    <w:rsid w:val="008F0E9A"/>
    <w:rsid w:val="008F16B9"/>
    <w:rsid w:val="008F20DB"/>
    <w:rsid w:val="008F25FD"/>
    <w:rsid w:val="008F275C"/>
    <w:rsid w:val="008F28C4"/>
    <w:rsid w:val="008F31DA"/>
    <w:rsid w:val="008F40A1"/>
    <w:rsid w:val="008F42BF"/>
    <w:rsid w:val="008F42DD"/>
    <w:rsid w:val="008F4798"/>
    <w:rsid w:val="008F51D7"/>
    <w:rsid w:val="008F52D7"/>
    <w:rsid w:val="008F53B7"/>
    <w:rsid w:val="008F5451"/>
    <w:rsid w:val="008F54D6"/>
    <w:rsid w:val="008F6CA4"/>
    <w:rsid w:val="0090261A"/>
    <w:rsid w:val="00903601"/>
    <w:rsid w:val="009038AC"/>
    <w:rsid w:val="00905145"/>
    <w:rsid w:val="00905368"/>
    <w:rsid w:val="009061F4"/>
    <w:rsid w:val="009071EC"/>
    <w:rsid w:val="00907E85"/>
    <w:rsid w:val="00910CAF"/>
    <w:rsid w:val="00912230"/>
    <w:rsid w:val="00913AFA"/>
    <w:rsid w:val="00914718"/>
    <w:rsid w:val="00914E6F"/>
    <w:rsid w:val="009153FD"/>
    <w:rsid w:val="00915C55"/>
    <w:rsid w:val="009162A1"/>
    <w:rsid w:val="009173FD"/>
    <w:rsid w:val="00917F4A"/>
    <w:rsid w:val="009207D4"/>
    <w:rsid w:val="00920D3D"/>
    <w:rsid w:val="00921095"/>
    <w:rsid w:val="00921FAF"/>
    <w:rsid w:val="009229D9"/>
    <w:rsid w:val="00923E90"/>
    <w:rsid w:val="009245D0"/>
    <w:rsid w:val="0092588B"/>
    <w:rsid w:val="00925B37"/>
    <w:rsid w:val="009300A6"/>
    <w:rsid w:val="009311E5"/>
    <w:rsid w:val="00932518"/>
    <w:rsid w:val="00932C71"/>
    <w:rsid w:val="00933CEF"/>
    <w:rsid w:val="00933E0B"/>
    <w:rsid w:val="009368AB"/>
    <w:rsid w:val="00936B64"/>
    <w:rsid w:val="00937D44"/>
    <w:rsid w:val="00941938"/>
    <w:rsid w:val="00941E44"/>
    <w:rsid w:val="00942603"/>
    <w:rsid w:val="00942651"/>
    <w:rsid w:val="009429C5"/>
    <w:rsid w:val="00944CE4"/>
    <w:rsid w:val="00944F20"/>
    <w:rsid w:val="00945C0A"/>
    <w:rsid w:val="0094631E"/>
    <w:rsid w:val="00946BD3"/>
    <w:rsid w:val="00950D73"/>
    <w:rsid w:val="00951762"/>
    <w:rsid w:val="00951D7F"/>
    <w:rsid w:val="009532D4"/>
    <w:rsid w:val="00953A43"/>
    <w:rsid w:val="00955442"/>
    <w:rsid w:val="00955C2A"/>
    <w:rsid w:val="00957014"/>
    <w:rsid w:val="00957505"/>
    <w:rsid w:val="00957F17"/>
    <w:rsid w:val="0096016A"/>
    <w:rsid w:val="00960E24"/>
    <w:rsid w:val="00960F2B"/>
    <w:rsid w:val="00961086"/>
    <w:rsid w:val="00961990"/>
    <w:rsid w:val="00963650"/>
    <w:rsid w:val="00966E52"/>
    <w:rsid w:val="009674F4"/>
    <w:rsid w:val="00967DDA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ED5"/>
    <w:rsid w:val="009809D0"/>
    <w:rsid w:val="00980A6B"/>
    <w:rsid w:val="00980FF7"/>
    <w:rsid w:val="0098115F"/>
    <w:rsid w:val="00981661"/>
    <w:rsid w:val="009831CC"/>
    <w:rsid w:val="00984F04"/>
    <w:rsid w:val="00986581"/>
    <w:rsid w:val="00986B68"/>
    <w:rsid w:val="00986E59"/>
    <w:rsid w:val="00987A8C"/>
    <w:rsid w:val="00991090"/>
    <w:rsid w:val="009919F5"/>
    <w:rsid w:val="00991AF6"/>
    <w:rsid w:val="00992010"/>
    <w:rsid w:val="009931FC"/>
    <w:rsid w:val="00993BF7"/>
    <w:rsid w:val="00993E15"/>
    <w:rsid w:val="00994567"/>
    <w:rsid w:val="00994DD2"/>
    <w:rsid w:val="00995871"/>
    <w:rsid w:val="00996112"/>
    <w:rsid w:val="00996942"/>
    <w:rsid w:val="009979F8"/>
    <w:rsid w:val="009A05DF"/>
    <w:rsid w:val="009A0818"/>
    <w:rsid w:val="009A0B51"/>
    <w:rsid w:val="009A2217"/>
    <w:rsid w:val="009A34A3"/>
    <w:rsid w:val="009A3D65"/>
    <w:rsid w:val="009A4902"/>
    <w:rsid w:val="009A50A3"/>
    <w:rsid w:val="009A557C"/>
    <w:rsid w:val="009A58D4"/>
    <w:rsid w:val="009A5A2B"/>
    <w:rsid w:val="009A687F"/>
    <w:rsid w:val="009A75A6"/>
    <w:rsid w:val="009B15A3"/>
    <w:rsid w:val="009B16F8"/>
    <w:rsid w:val="009B254F"/>
    <w:rsid w:val="009B2CD3"/>
    <w:rsid w:val="009B4431"/>
    <w:rsid w:val="009B55BE"/>
    <w:rsid w:val="009B5C81"/>
    <w:rsid w:val="009B7451"/>
    <w:rsid w:val="009B74A8"/>
    <w:rsid w:val="009B76AD"/>
    <w:rsid w:val="009C04CF"/>
    <w:rsid w:val="009C06B5"/>
    <w:rsid w:val="009C086E"/>
    <w:rsid w:val="009C0CDC"/>
    <w:rsid w:val="009C1153"/>
    <w:rsid w:val="009C14ED"/>
    <w:rsid w:val="009C1838"/>
    <w:rsid w:val="009C20D1"/>
    <w:rsid w:val="009C2452"/>
    <w:rsid w:val="009C2D2A"/>
    <w:rsid w:val="009C3022"/>
    <w:rsid w:val="009C3929"/>
    <w:rsid w:val="009C3B73"/>
    <w:rsid w:val="009C48C7"/>
    <w:rsid w:val="009C53C5"/>
    <w:rsid w:val="009C5B9C"/>
    <w:rsid w:val="009C630F"/>
    <w:rsid w:val="009C63F5"/>
    <w:rsid w:val="009C66E3"/>
    <w:rsid w:val="009C6F6B"/>
    <w:rsid w:val="009C7C74"/>
    <w:rsid w:val="009C7F10"/>
    <w:rsid w:val="009D0B8F"/>
    <w:rsid w:val="009D2280"/>
    <w:rsid w:val="009D50B3"/>
    <w:rsid w:val="009D5A2D"/>
    <w:rsid w:val="009D5C48"/>
    <w:rsid w:val="009D5F12"/>
    <w:rsid w:val="009D60D9"/>
    <w:rsid w:val="009D680F"/>
    <w:rsid w:val="009D6A5A"/>
    <w:rsid w:val="009D70D9"/>
    <w:rsid w:val="009D710E"/>
    <w:rsid w:val="009D7619"/>
    <w:rsid w:val="009D7820"/>
    <w:rsid w:val="009E0D0A"/>
    <w:rsid w:val="009E265C"/>
    <w:rsid w:val="009E2ABC"/>
    <w:rsid w:val="009E2B19"/>
    <w:rsid w:val="009E34BF"/>
    <w:rsid w:val="009E3617"/>
    <w:rsid w:val="009E4285"/>
    <w:rsid w:val="009E4673"/>
    <w:rsid w:val="009E580E"/>
    <w:rsid w:val="009E59D2"/>
    <w:rsid w:val="009E5B9D"/>
    <w:rsid w:val="009E5F5B"/>
    <w:rsid w:val="009E6486"/>
    <w:rsid w:val="009E6856"/>
    <w:rsid w:val="009F0F2C"/>
    <w:rsid w:val="009F10BF"/>
    <w:rsid w:val="009F1443"/>
    <w:rsid w:val="009F1CF5"/>
    <w:rsid w:val="009F269D"/>
    <w:rsid w:val="009F2E82"/>
    <w:rsid w:val="009F355E"/>
    <w:rsid w:val="009F41E3"/>
    <w:rsid w:val="009F5680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0747F"/>
    <w:rsid w:val="00A121D9"/>
    <w:rsid w:val="00A12FAF"/>
    <w:rsid w:val="00A1429D"/>
    <w:rsid w:val="00A1430F"/>
    <w:rsid w:val="00A1689B"/>
    <w:rsid w:val="00A17931"/>
    <w:rsid w:val="00A2044D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31B6"/>
    <w:rsid w:val="00A331EA"/>
    <w:rsid w:val="00A344E5"/>
    <w:rsid w:val="00A35469"/>
    <w:rsid w:val="00A35F4B"/>
    <w:rsid w:val="00A370DA"/>
    <w:rsid w:val="00A3764C"/>
    <w:rsid w:val="00A37E3A"/>
    <w:rsid w:val="00A402EC"/>
    <w:rsid w:val="00A4078A"/>
    <w:rsid w:val="00A40C12"/>
    <w:rsid w:val="00A4157D"/>
    <w:rsid w:val="00A4259D"/>
    <w:rsid w:val="00A42912"/>
    <w:rsid w:val="00A445D9"/>
    <w:rsid w:val="00A44615"/>
    <w:rsid w:val="00A46139"/>
    <w:rsid w:val="00A468F8"/>
    <w:rsid w:val="00A47511"/>
    <w:rsid w:val="00A50E9F"/>
    <w:rsid w:val="00A51E2A"/>
    <w:rsid w:val="00A56074"/>
    <w:rsid w:val="00A564AA"/>
    <w:rsid w:val="00A607C7"/>
    <w:rsid w:val="00A60B91"/>
    <w:rsid w:val="00A61B78"/>
    <w:rsid w:val="00A63226"/>
    <w:rsid w:val="00A637B3"/>
    <w:rsid w:val="00A653CA"/>
    <w:rsid w:val="00A6585A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DF9"/>
    <w:rsid w:val="00A77ED4"/>
    <w:rsid w:val="00A809BB"/>
    <w:rsid w:val="00A815A7"/>
    <w:rsid w:val="00A816E9"/>
    <w:rsid w:val="00A81927"/>
    <w:rsid w:val="00A82C7F"/>
    <w:rsid w:val="00A84195"/>
    <w:rsid w:val="00A84CBC"/>
    <w:rsid w:val="00A8519D"/>
    <w:rsid w:val="00A854C5"/>
    <w:rsid w:val="00A85AF6"/>
    <w:rsid w:val="00A86191"/>
    <w:rsid w:val="00A86258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6A83"/>
    <w:rsid w:val="00A971C6"/>
    <w:rsid w:val="00A9781E"/>
    <w:rsid w:val="00AA021F"/>
    <w:rsid w:val="00AA026D"/>
    <w:rsid w:val="00AA035B"/>
    <w:rsid w:val="00AA1BB9"/>
    <w:rsid w:val="00AA374C"/>
    <w:rsid w:val="00AA4245"/>
    <w:rsid w:val="00AA4979"/>
    <w:rsid w:val="00AA5699"/>
    <w:rsid w:val="00AA5D71"/>
    <w:rsid w:val="00AA5DCB"/>
    <w:rsid w:val="00AA63EA"/>
    <w:rsid w:val="00AA6AB7"/>
    <w:rsid w:val="00AA6C28"/>
    <w:rsid w:val="00AA7AA0"/>
    <w:rsid w:val="00AB274B"/>
    <w:rsid w:val="00AB50F5"/>
    <w:rsid w:val="00AB55A0"/>
    <w:rsid w:val="00AB6155"/>
    <w:rsid w:val="00AB654E"/>
    <w:rsid w:val="00AB657A"/>
    <w:rsid w:val="00AC0128"/>
    <w:rsid w:val="00AC0671"/>
    <w:rsid w:val="00AC1914"/>
    <w:rsid w:val="00AC1933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10F2"/>
    <w:rsid w:val="00AD378F"/>
    <w:rsid w:val="00AD4A6F"/>
    <w:rsid w:val="00AD69BA"/>
    <w:rsid w:val="00AD754A"/>
    <w:rsid w:val="00AD7F3F"/>
    <w:rsid w:val="00AE0239"/>
    <w:rsid w:val="00AE03D0"/>
    <w:rsid w:val="00AE0DCC"/>
    <w:rsid w:val="00AE12EA"/>
    <w:rsid w:val="00AE23B1"/>
    <w:rsid w:val="00AE4360"/>
    <w:rsid w:val="00AE474D"/>
    <w:rsid w:val="00AE4CD5"/>
    <w:rsid w:val="00AE4F86"/>
    <w:rsid w:val="00AE6068"/>
    <w:rsid w:val="00AE63BA"/>
    <w:rsid w:val="00AE681D"/>
    <w:rsid w:val="00AE699E"/>
    <w:rsid w:val="00AE7F9F"/>
    <w:rsid w:val="00AF036A"/>
    <w:rsid w:val="00AF11B0"/>
    <w:rsid w:val="00AF145B"/>
    <w:rsid w:val="00AF30E3"/>
    <w:rsid w:val="00AF3540"/>
    <w:rsid w:val="00AF4328"/>
    <w:rsid w:val="00AF5639"/>
    <w:rsid w:val="00AF7A86"/>
    <w:rsid w:val="00B0068E"/>
    <w:rsid w:val="00B00796"/>
    <w:rsid w:val="00B0088D"/>
    <w:rsid w:val="00B02D1D"/>
    <w:rsid w:val="00B02F5E"/>
    <w:rsid w:val="00B03002"/>
    <w:rsid w:val="00B031C4"/>
    <w:rsid w:val="00B06685"/>
    <w:rsid w:val="00B06EC2"/>
    <w:rsid w:val="00B1207A"/>
    <w:rsid w:val="00B12940"/>
    <w:rsid w:val="00B12C7C"/>
    <w:rsid w:val="00B13443"/>
    <w:rsid w:val="00B1495C"/>
    <w:rsid w:val="00B160D3"/>
    <w:rsid w:val="00B166FA"/>
    <w:rsid w:val="00B16833"/>
    <w:rsid w:val="00B17737"/>
    <w:rsid w:val="00B20A4C"/>
    <w:rsid w:val="00B20C9B"/>
    <w:rsid w:val="00B220FB"/>
    <w:rsid w:val="00B22490"/>
    <w:rsid w:val="00B22DE8"/>
    <w:rsid w:val="00B2374D"/>
    <w:rsid w:val="00B24791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3200"/>
    <w:rsid w:val="00B34242"/>
    <w:rsid w:val="00B34D7C"/>
    <w:rsid w:val="00B35D29"/>
    <w:rsid w:val="00B362D7"/>
    <w:rsid w:val="00B36688"/>
    <w:rsid w:val="00B370C1"/>
    <w:rsid w:val="00B378B2"/>
    <w:rsid w:val="00B37976"/>
    <w:rsid w:val="00B40DEF"/>
    <w:rsid w:val="00B411A8"/>
    <w:rsid w:val="00B4211D"/>
    <w:rsid w:val="00B423F6"/>
    <w:rsid w:val="00B42480"/>
    <w:rsid w:val="00B42802"/>
    <w:rsid w:val="00B4376C"/>
    <w:rsid w:val="00B44673"/>
    <w:rsid w:val="00B4542E"/>
    <w:rsid w:val="00B45847"/>
    <w:rsid w:val="00B459B4"/>
    <w:rsid w:val="00B46913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606"/>
    <w:rsid w:val="00B57CD3"/>
    <w:rsid w:val="00B57CD5"/>
    <w:rsid w:val="00B600B1"/>
    <w:rsid w:val="00B6185C"/>
    <w:rsid w:val="00B61A4A"/>
    <w:rsid w:val="00B61D1F"/>
    <w:rsid w:val="00B62530"/>
    <w:rsid w:val="00B6293A"/>
    <w:rsid w:val="00B62C5E"/>
    <w:rsid w:val="00B63F52"/>
    <w:rsid w:val="00B644F3"/>
    <w:rsid w:val="00B64C08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801CA"/>
    <w:rsid w:val="00B803F0"/>
    <w:rsid w:val="00B810A0"/>
    <w:rsid w:val="00B81230"/>
    <w:rsid w:val="00B812E1"/>
    <w:rsid w:val="00B82729"/>
    <w:rsid w:val="00B829A4"/>
    <w:rsid w:val="00B83141"/>
    <w:rsid w:val="00B832CB"/>
    <w:rsid w:val="00B83A0B"/>
    <w:rsid w:val="00B84E45"/>
    <w:rsid w:val="00B84F14"/>
    <w:rsid w:val="00B8577B"/>
    <w:rsid w:val="00B860FF"/>
    <w:rsid w:val="00B903B1"/>
    <w:rsid w:val="00B94285"/>
    <w:rsid w:val="00B95901"/>
    <w:rsid w:val="00B971AF"/>
    <w:rsid w:val="00B97C28"/>
    <w:rsid w:val="00B97E67"/>
    <w:rsid w:val="00BA0272"/>
    <w:rsid w:val="00BA174F"/>
    <w:rsid w:val="00BA1A86"/>
    <w:rsid w:val="00BA31ED"/>
    <w:rsid w:val="00BA32A7"/>
    <w:rsid w:val="00BA4A17"/>
    <w:rsid w:val="00BA4F59"/>
    <w:rsid w:val="00BA5F53"/>
    <w:rsid w:val="00BA6002"/>
    <w:rsid w:val="00BA74E8"/>
    <w:rsid w:val="00BB0637"/>
    <w:rsid w:val="00BB1605"/>
    <w:rsid w:val="00BB1AC4"/>
    <w:rsid w:val="00BB1FBB"/>
    <w:rsid w:val="00BB3196"/>
    <w:rsid w:val="00BB4E79"/>
    <w:rsid w:val="00BB55AA"/>
    <w:rsid w:val="00BB55F8"/>
    <w:rsid w:val="00BB5C00"/>
    <w:rsid w:val="00BB6B55"/>
    <w:rsid w:val="00BB6B84"/>
    <w:rsid w:val="00BB6CDF"/>
    <w:rsid w:val="00BB6ED7"/>
    <w:rsid w:val="00BB7007"/>
    <w:rsid w:val="00BC1062"/>
    <w:rsid w:val="00BC4ECB"/>
    <w:rsid w:val="00BC6A59"/>
    <w:rsid w:val="00BC7723"/>
    <w:rsid w:val="00BD1518"/>
    <w:rsid w:val="00BD1717"/>
    <w:rsid w:val="00BD2394"/>
    <w:rsid w:val="00BD2C55"/>
    <w:rsid w:val="00BD36FD"/>
    <w:rsid w:val="00BD3C07"/>
    <w:rsid w:val="00BD3F1C"/>
    <w:rsid w:val="00BD52EF"/>
    <w:rsid w:val="00BD7FAF"/>
    <w:rsid w:val="00BE1D7B"/>
    <w:rsid w:val="00BE316F"/>
    <w:rsid w:val="00BE3EF1"/>
    <w:rsid w:val="00BE67D8"/>
    <w:rsid w:val="00BE6E4A"/>
    <w:rsid w:val="00BF01DA"/>
    <w:rsid w:val="00BF07BB"/>
    <w:rsid w:val="00BF15C5"/>
    <w:rsid w:val="00BF17F4"/>
    <w:rsid w:val="00BF1C01"/>
    <w:rsid w:val="00BF20C0"/>
    <w:rsid w:val="00BF2555"/>
    <w:rsid w:val="00BF26F8"/>
    <w:rsid w:val="00BF3564"/>
    <w:rsid w:val="00BF3D00"/>
    <w:rsid w:val="00BF529A"/>
    <w:rsid w:val="00BF5DA5"/>
    <w:rsid w:val="00BF60C9"/>
    <w:rsid w:val="00C009B4"/>
    <w:rsid w:val="00C01CE1"/>
    <w:rsid w:val="00C029EC"/>
    <w:rsid w:val="00C02C22"/>
    <w:rsid w:val="00C046ED"/>
    <w:rsid w:val="00C04711"/>
    <w:rsid w:val="00C050FA"/>
    <w:rsid w:val="00C1029C"/>
    <w:rsid w:val="00C10AF4"/>
    <w:rsid w:val="00C1131E"/>
    <w:rsid w:val="00C12DD1"/>
    <w:rsid w:val="00C1572D"/>
    <w:rsid w:val="00C171CB"/>
    <w:rsid w:val="00C202E1"/>
    <w:rsid w:val="00C203D7"/>
    <w:rsid w:val="00C2157E"/>
    <w:rsid w:val="00C21B52"/>
    <w:rsid w:val="00C22C50"/>
    <w:rsid w:val="00C23C25"/>
    <w:rsid w:val="00C26B8D"/>
    <w:rsid w:val="00C26F2F"/>
    <w:rsid w:val="00C27398"/>
    <w:rsid w:val="00C27C77"/>
    <w:rsid w:val="00C30037"/>
    <w:rsid w:val="00C301B6"/>
    <w:rsid w:val="00C31584"/>
    <w:rsid w:val="00C31BDE"/>
    <w:rsid w:val="00C3205C"/>
    <w:rsid w:val="00C3242D"/>
    <w:rsid w:val="00C32504"/>
    <w:rsid w:val="00C325F6"/>
    <w:rsid w:val="00C32658"/>
    <w:rsid w:val="00C339EC"/>
    <w:rsid w:val="00C34465"/>
    <w:rsid w:val="00C34DE1"/>
    <w:rsid w:val="00C35E4E"/>
    <w:rsid w:val="00C37A98"/>
    <w:rsid w:val="00C40A9A"/>
    <w:rsid w:val="00C40CD4"/>
    <w:rsid w:val="00C42A7E"/>
    <w:rsid w:val="00C42ECD"/>
    <w:rsid w:val="00C43083"/>
    <w:rsid w:val="00C43123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296"/>
    <w:rsid w:val="00C51492"/>
    <w:rsid w:val="00C51707"/>
    <w:rsid w:val="00C521D0"/>
    <w:rsid w:val="00C52238"/>
    <w:rsid w:val="00C52E8D"/>
    <w:rsid w:val="00C532B2"/>
    <w:rsid w:val="00C578B8"/>
    <w:rsid w:val="00C57F69"/>
    <w:rsid w:val="00C60F70"/>
    <w:rsid w:val="00C612EF"/>
    <w:rsid w:val="00C613B7"/>
    <w:rsid w:val="00C6167F"/>
    <w:rsid w:val="00C62C7D"/>
    <w:rsid w:val="00C63CFF"/>
    <w:rsid w:val="00C64489"/>
    <w:rsid w:val="00C65953"/>
    <w:rsid w:val="00C65BFE"/>
    <w:rsid w:val="00C662AA"/>
    <w:rsid w:val="00C6709A"/>
    <w:rsid w:val="00C67287"/>
    <w:rsid w:val="00C6779F"/>
    <w:rsid w:val="00C708DD"/>
    <w:rsid w:val="00C70C5E"/>
    <w:rsid w:val="00C72686"/>
    <w:rsid w:val="00C728A5"/>
    <w:rsid w:val="00C73248"/>
    <w:rsid w:val="00C732AA"/>
    <w:rsid w:val="00C74AA8"/>
    <w:rsid w:val="00C75586"/>
    <w:rsid w:val="00C7629F"/>
    <w:rsid w:val="00C766A6"/>
    <w:rsid w:val="00C766BB"/>
    <w:rsid w:val="00C76B80"/>
    <w:rsid w:val="00C77787"/>
    <w:rsid w:val="00C8058F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D2B"/>
    <w:rsid w:val="00C86567"/>
    <w:rsid w:val="00C90518"/>
    <w:rsid w:val="00C91452"/>
    <w:rsid w:val="00C92967"/>
    <w:rsid w:val="00C9348C"/>
    <w:rsid w:val="00C94AC3"/>
    <w:rsid w:val="00C95923"/>
    <w:rsid w:val="00C95A88"/>
    <w:rsid w:val="00C96408"/>
    <w:rsid w:val="00C96B3D"/>
    <w:rsid w:val="00C97427"/>
    <w:rsid w:val="00C97ACC"/>
    <w:rsid w:val="00CA06D3"/>
    <w:rsid w:val="00CA0BB0"/>
    <w:rsid w:val="00CA1656"/>
    <w:rsid w:val="00CA17BF"/>
    <w:rsid w:val="00CA1C1D"/>
    <w:rsid w:val="00CA344E"/>
    <w:rsid w:val="00CA3FC3"/>
    <w:rsid w:val="00CA420E"/>
    <w:rsid w:val="00CA6C6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3A13"/>
    <w:rsid w:val="00CB43E4"/>
    <w:rsid w:val="00CB484D"/>
    <w:rsid w:val="00CB6AEF"/>
    <w:rsid w:val="00CB7B22"/>
    <w:rsid w:val="00CC0A6F"/>
    <w:rsid w:val="00CC1058"/>
    <w:rsid w:val="00CC1540"/>
    <w:rsid w:val="00CC1CE3"/>
    <w:rsid w:val="00CC2D7A"/>
    <w:rsid w:val="00CC2E27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6728"/>
    <w:rsid w:val="00CD6DA1"/>
    <w:rsid w:val="00CD7430"/>
    <w:rsid w:val="00CD7702"/>
    <w:rsid w:val="00CE0404"/>
    <w:rsid w:val="00CE1D88"/>
    <w:rsid w:val="00CE4975"/>
    <w:rsid w:val="00CE5083"/>
    <w:rsid w:val="00CE525E"/>
    <w:rsid w:val="00CE52A1"/>
    <w:rsid w:val="00CE5446"/>
    <w:rsid w:val="00CE7682"/>
    <w:rsid w:val="00CE76D6"/>
    <w:rsid w:val="00CF040C"/>
    <w:rsid w:val="00CF1372"/>
    <w:rsid w:val="00CF2C21"/>
    <w:rsid w:val="00CF2E5A"/>
    <w:rsid w:val="00CF2ED3"/>
    <w:rsid w:val="00CF3625"/>
    <w:rsid w:val="00CF39EC"/>
    <w:rsid w:val="00CF554B"/>
    <w:rsid w:val="00CF56FC"/>
    <w:rsid w:val="00CF5C14"/>
    <w:rsid w:val="00CF5CE2"/>
    <w:rsid w:val="00D00577"/>
    <w:rsid w:val="00D0060C"/>
    <w:rsid w:val="00D00754"/>
    <w:rsid w:val="00D010C9"/>
    <w:rsid w:val="00D01672"/>
    <w:rsid w:val="00D04FD9"/>
    <w:rsid w:val="00D058F5"/>
    <w:rsid w:val="00D05ADA"/>
    <w:rsid w:val="00D0735B"/>
    <w:rsid w:val="00D07B60"/>
    <w:rsid w:val="00D10EE9"/>
    <w:rsid w:val="00D111D8"/>
    <w:rsid w:val="00D12190"/>
    <w:rsid w:val="00D12266"/>
    <w:rsid w:val="00D1228B"/>
    <w:rsid w:val="00D12B5D"/>
    <w:rsid w:val="00D13E0B"/>
    <w:rsid w:val="00D14D29"/>
    <w:rsid w:val="00D16656"/>
    <w:rsid w:val="00D17B40"/>
    <w:rsid w:val="00D20FFE"/>
    <w:rsid w:val="00D21E35"/>
    <w:rsid w:val="00D21FA7"/>
    <w:rsid w:val="00D21FF9"/>
    <w:rsid w:val="00D222B3"/>
    <w:rsid w:val="00D227A2"/>
    <w:rsid w:val="00D22956"/>
    <w:rsid w:val="00D231A4"/>
    <w:rsid w:val="00D235C2"/>
    <w:rsid w:val="00D23D50"/>
    <w:rsid w:val="00D2554F"/>
    <w:rsid w:val="00D25DC4"/>
    <w:rsid w:val="00D27C60"/>
    <w:rsid w:val="00D307DD"/>
    <w:rsid w:val="00D30BBA"/>
    <w:rsid w:val="00D31113"/>
    <w:rsid w:val="00D320E2"/>
    <w:rsid w:val="00D329E0"/>
    <w:rsid w:val="00D32EE6"/>
    <w:rsid w:val="00D33A0E"/>
    <w:rsid w:val="00D34332"/>
    <w:rsid w:val="00D34988"/>
    <w:rsid w:val="00D34CEA"/>
    <w:rsid w:val="00D34E95"/>
    <w:rsid w:val="00D34FC6"/>
    <w:rsid w:val="00D35F13"/>
    <w:rsid w:val="00D3720F"/>
    <w:rsid w:val="00D37952"/>
    <w:rsid w:val="00D40657"/>
    <w:rsid w:val="00D41184"/>
    <w:rsid w:val="00D41F45"/>
    <w:rsid w:val="00D42ECD"/>
    <w:rsid w:val="00D44432"/>
    <w:rsid w:val="00D44A44"/>
    <w:rsid w:val="00D44CFE"/>
    <w:rsid w:val="00D46AC0"/>
    <w:rsid w:val="00D4742C"/>
    <w:rsid w:val="00D50157"/>
    <w:rsid w:val="00D50B6D"/>
    <w:rsid w:val="00D50D51"/>
    <w:rsid w:val="00D513EE"/>
    <w:rsid w:val="00D516EB"/>
    <w:rsid w:val="00D52C20"/>
    <w:rsid w:val="00D53822"/>
    <w:rsid w:val="00D542AE"/>
    <w:rsid w:val="00D544A1"/>
    <w:rsid w:val="00D55845"/>
    <w:rsid w:val="00D55944"/>
    <w:rsid w:val="00D576C3"/>
    <w:rsid w:val="00D60DE7"/>
    <w:rsid w:val="00D60F4C"/>
    <w:rsid w:val="00D61769"/>
    <w:rsid w:val="00D62471"/>
    <w:rsid w:val="00D62484"/>
    <w:rsid w:val="00D6331D"/>
    <w:rsid w:val="00D63698"/>
    <w:rsid w:val="00D65412"/>
    <w:rsid w:val="00D6576A"/>
    <w:rsid w:val="00D65C96"/>
    <w:rsid w:val="00D66DE6"/>
    <w:rsid w:val="00D673E9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11EC"/>
    <w:rsid w:val="00D81B28"/>
    <w:rsid w:val="00D81E58"/>
    <w:rsid w:val="00D828D2"/>
    <w:rsid w:val="00D8373F"/>
    <w:rsid w:val="00D84593"/>
    <w:rsid w:val="00D850C2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97278"/>
    <w:rsid w:val="00DA1A28"/>
    <w:rsid w:val="00DA2A62"/>
    <w:rsid w:val="00DA371B"/>
    <w:rsid w:val="00DA4038"/>
    <w:rsid w:val="00DA4E27"/>
    <w:rsid w:val="00DA573A"/>
    <w:rsid w:val="00DA5D5D"/>
    <w:rsid w:val="00DA5F83"/>
    <w:rsid w:val="00DA6898"/>
    <w:rsid w:val="00DA69DB"/>
    <w:rsid w:val="00DA7D55"/>
    <w:rsid w:val="00DA7E77"/>
    <w:rsid w:val="00DB0B3B"/>
    <w:rsid w:val="00DB0DFA"/>
    <w:rsid w:val="00DB0F8F"/>
    <w:rsid w:val="00DB1557"/>
    <w:rsid w:val="00DB20E1"/>
    <w:rsid w:val="00DB27DC"/>
    <w:rsid w:val="00DB2848"/>
    <w:rsid w:val="00DB2ABC"/>
    <w:rsid w:val="00DB2B2F"/>
    <w:rsid w:val="00DB407D"/>
    <w:rsid w:val="00DB4A88"/>
    <w:rsid w:val="00DB4D0B"/>
    <w:rsid w:val="00DB5A0F"/>
    <w:rsid w:val="00DB65B3"/>
    <w:rsid w:val="00DB6D0B"/>
    <w:rsid w:val="00DB6E06"/>
    <w:rsid w:val="00DB7147"/>
    <w:rsid w:val="00DB7F41"/>
    <w:rsid w:val="00DC0F46"/>
    <w:rsid w:val="00DC26DC"/>
    <w:rsid w:val="00DC2D0E"/>
    <w:rsid w:val="00DC36EB"/>
    <w:rsid w:val="00DC4F7E"/>
    <w:rsid w:val="00DC660C"/>
    <w:rsid w:val="00DC6EE9"/>
    <w:rsid w:val="00DD02FA"/>
    <w:rsid w:val="00DD1B6D"/>
    <w:rsid w:val="00DD1DC3"/>
    <w:rsid w:val="00DD2FBE"/>
    <w:rsid w:val="00DD4BBC"/>
    <w:rsid w:val="00DD5FA2"/>
    <w:rsid w:val="00DD6D53"/>
    <w:rsid w:val="00DD70EC"/>
    <w:rsid w:val="00DE13D8"/>
    <w:rsid w:val="00DE230A"/>
    <w:rsid w:val="00DE23B3"/>
    <w:rsid w:val="00DE2493"/>
    <w:rsid w:val="00DE267E"/>
    <w:rsid w:val="00DE2F16"/>
    <w:rsid w:val="00DE33C5"/>
    <w:rsid w:val="00DE67D2"/>
    <w:rsid w:val="00DE703F"/>
    <w:rsid w:val="00DF01EA"/>
    <w:rsid w:val="00DF0A34"/>
    <w:rsid w:val="00DF11C9"/>
    <w:rsid w:val="00DF1414"/>
    <w:rsid w:val="00DF2110"/>
    <w:rsid w:val="00DF2271"/>
    <w:rsid w:val="00DF2DF6"/>
    <w:rsid w:val="00DF448D"/>
    <w:rsid w:val="00DF45A7"/>
    <w:rsid w:val="00DF5946"/>
    <w:rsid w:val="00DF5EFA"/>
    <w:rsid w:val="00DF6111"/>
    <w:rsid w:val="00DF7C00"/>
    <w:rsid w:val="00E00109"/>
    <w:rsid w:val="00E02CC9"/>
    <w:rsid w:val="00E02D68"/>
    <w:rsid w:val="00E03470"/>
    <w:rsid w:val="00E03A1E"/>
    <w:rsid w:val="00E04E2F"/>
    <w:rsid w:val="00E05D63"/>
    <w:rsid w:val="00E05FB7"/>
    <w:rsid w:val="00E06659"/>
    <w:rsid w:val="00E0697C"/>
    <w:rsid w:val="00E07DE9"/>
    <w:rsid w:val="00E1599C"/>
    <w:rsid w:val="00E15BFB"/>
    <w:rsid w:val="00E15E3F"/>
    <w:rsid w:val="00E16EC1"/>
    <w:rsid w:val="00E17CD7"/>
    <w:rsid w:val="00E17F33"/>
    <w:rsid w:val="00E2106C"/>
    <w:rsid w:val="00E230E6"/>
    <w:rsid w:val="00E23C25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791"/>
    <w:rsid w:val="00E31D7E"/>
    <w:rsid w:val="00E331F8"/>
    <w:rsid w:val="00E33D34"/>
    <w:rsid w:val="00E34676"/>
    <w:rsid w:val="00E34F08"/>
    <w:rsid w:val="00E376A9"/>
    <w:rsid w:val="00E40AAA"/>
    <w:rsid w:val="00E41FEF"/>
    <w:rsid w:val="00E429EE"/>
    <w:rsid w:val="00E445B3"/>
    <w:rsid w:val="00E45C46"/>
    <w:rsid w:val="00E45EE8"/>
    <w:rsid w:val="00E45FB7"/>
    <w:rsid w:val="00E4650D"/>
    <w:rsid w:val="00E46969"/>
    <w:rsid w:val="00E470FB"/>
    <w:rsid w:val="00E47361"/>
    <w:rsid w:val="00E47681"/>
    <w:rsid w:val="00E52A8F"/>
    <w:rsid w:val="00E56397"/>
    <w:rsid w:val="00E56ADE"/>
    <w:rsid w:val="00E570EE"/>
    <w:rsid w:val="00E57428"/>
    <w:rsid w:val="00E57DAE"/>
    <w:rsid w:val="00E60AE5"/>
    <w:rsid w:val="00E61B16"/>
    <w:rsid w:val="00E61CCE"/>
    <w:rsid w:val="00E61EF6"/>
    <w:rsid w:val="00E63CA3"/>
    <w:rsid w:val="00E649AB"/>
    <w:rsid w:val="00E66CEA"/>
    <w:rsid w:val="00E674A9"/>
    <w:rsid w:val="00E70DDC"/>
    <w:rsid w:val="00E71AAE"/>
    <w:rsid w:val="00E725A0"/>
    <w:rsid w:val="00E72AB4"/>
    <w:rsid w:val="00E7404E"/>
    <w:rsid w:val="00E75C46"/>
    <w:rsid w:val="00E76982"/>
    <w:rsid w:val="00E77771"/>
    <w:rsid w:val="00E8009B"/>
    <w:rsid w:val="00E81737"/>
    <w:rsid w:val="00E82671"/>
    <w:rsid w:val="00E82BAD"/>
    <w:rsid w:val="00E833E4"/>
    <w:rsid w:val="00E83F2C"/>
    <w:rsid w:val="00E842FD"/>
    <w:rsid w:val="00E84D59"/>
    <w:rsid w:val="00E85848"/>
    <w:rsid w:val="00E85858"/>
    <w:rsid w:val="00E85A0E"/>
    <w:rsid w:val="00E86694"/>
    <w:rsid w:val="00E8743F"/>
    <w:rsid w:val="00E91866"/>
    <w:rsid w:val="00E92106"/>
    <w:rsid w:val="00E925E4"/>
    <w:rsid w:val="00E93A7A"/>
    <w:rsid w:val="00E95964"/>
    <w:rsid w:val="00E95A62"/>
    <w:rsid w:val="00E95AAF"/>
    <w:rsid w:val="00E96288"/>
    <w:rsid w:val="00E96364"/>
    <w:rsid w:val="00E9710E"/>
    <w:rsid w:val="00E973B8"/>
    <w:rsid w:val="00E975D3"/>
    <w:rsid w:val="00EA0D9D"/>
    <w:rsid w:val="00EA14CC"/>
    <w:rsid w:val="00EA1B5D"/>
    <w:rsid w:val="00EA21A3"/>
    <w:rsid w:val="00EA362D"/>
    <w:rsid w:val="00EA3868"/>
    <w:rsid w:val="00EA428C"/>
    <w:rsid w:val="00EA62B0"/>
    <w:rsid w:val="00EA6E34"/>
    <w:rsid w:val="00EB0800"/>
    <w:rsid w:val="00EB1E6D"/>
    <w:rsid w:val="00EB2073"/>
    <w:rsid w:val="00EB30CF"/>
    <w:rsid w:val="00EB3A5A"/>
    <w:rsid w:val="00EB4EE3"/>
    <w:rsid w:val="00EC0DCB"/>
    <w:rsid w:val="00EC1020"/>
    <w:rsid w:val="00EC1076"/>
    <w:rsid w:val="00EC1727"/>
    <w:rsid w:val="00EC1D79"/>
    <w:rsid w:val="00EC1D80"/>
    <w:rsid w:val="00EC324D"/>
    <w:rsid w:val="00EC42F8"/>
    <w:rsid w:val="00EC49E4"/>
    <w:rsid w:val="00EC4DB4"/>
    <w:rsid w:val="00EC4E17"/>
    <w:rsid w:val="00EC64A2"/>
    <w:rsid w:val="00EC6B72"/>
    <w:rsid w:val="00EC6CF4"/>
    <w:rsid w:val="00EC73AB"/>
    <w:rsid w:val="00EC78C3"/>
    <w:rsid w:val="00ED00A5"/>
    <w:rsid w:val="00ED08E1"/>
    <w:rsid w:val="00ED39D1"/>
    <w:rsid w:val="00ED597F"/>
    <w:rsid w:val="00ED5AE7"/>
    <w:rsid w:val="00ED64FC"/>
    <w:rsid w:val="00ED675D"/>
    <w:rsid w:val="00ED6B2E"/>
    <w:rsid w:val="00EE0E4B"/>
    <w:rsid w:val="00EE203F"/>
    <w:rsid w:val="00EE289D"/>
    <w:rsid w:val="00EE29AB"/>
    <w:rsid w:val="00EE29CF"/>
    <w:rsid w:val="00EE3322"/>
    <w:rsid w:val="00EE3F07"/>
    <w:rsid w:val="00EE3FE7"/>
    <w:rsid w:val="00EE4207"/>
    <w:rsid w:val="00EE4B1F"/>
    <w:rsid w:val="00EE58B9"/>
    <w:rsid w:val="00EE5D3F"/>
    <w:rsid w:val="00EE7720"/>
    <w:rsid w:val="00EE7757"/>
    <w:rsid w:val="00EF07A9"/>
    <w:rsid w:val="00EF0DDE"/>
    <w:rsid w:val="00EF2134"/>
    <w:rsid w:val="00EF3054"/>
    <w:rsid w:val="00EF3ABC"/>
    <w:rsid w:val="00EF481E"/>
    <w:rsid w:val="00EF4EF5"/>
    <w:rsid w:val="00EF4F31"/>
    <w:rsid w:val="00EF58C3"/>
    <w:rsid w:val="00EF5BD6"/>
    <w:rsid w:val="00EF5EA3"/>
    <w:rsid w:val="00EF6CE8"/>
    <w:rsid w:val="00F00F41"/>
    <w:rsid w:val="00F0159F"/>
    <w:rsid w:val="00F026BF"/>
    <w:rsid w:val="00F03CFD"/>
    <w:rsid w:val="00F04901"/>
    <w:rsid w:val="00F04C73"/>
    <w:rsid w:val="00F05FDC"/>
    <w:rsid w:val="00F066A8"/>
    <w:rsid w:val="00F066B3"/>
    <w:rsid w:val="00F0747E"/>
    <w:rsid w:val="00F07927"/>
    <w:rsid w:val="00F07F7A"/>
    <w:rsid w:val="00F10AF8"/>
    <w:rsid w:val="00F10FD6"/>
    <w:rsid w:val="00F11FCF"/>
    <w:rsid w:val="00F124FF"/>
    <w:rsid w:val="00F135FA"/>
    <w:rsid w:val="00F15576"/>
    <w:rsid w:val="00F207E7"/>
    <w:rsid w:val="00F221C5"/>
    <w:rsid w:val="00F22501"/>
    <w:rsid w:val="00F2256E"/>
    <w:rsid w:val="00F22C83"/>
    <w:rsid w:val="00F22FF1"/>
    <w:rsid w:val="00F23A61"/>
    <w:rsid w:val="00F23E75"/>
    <w:rsid w:val="00F25D65"/>
    <w:rsid w:val="00F3078A"/>
    <w:rsid w:val="00F31850"/>
    <w:rsid w:val="00F31980"/>
    <w:rsid w:val="00F32A26"/>
    <w:rsid w:val="00F33B64"/>
    <w:rsid w:val="00F344B6"/>
    <w:rsid w:val="00F35198"/>
    <w:rsid w:val="00F35FC2"/>
    <w:rsid w:val="00F36464"/>
    <w:rsid w:val="00F36920"/>
    <w:rsid w:val="00F3741E"/>
    <w:rsid w:val="00F3768C"/>
    <w:rsid w:val="00F4169B"/>
    <w:rsid w:val="00F41B02"/>
    <w:rsid w:val="00F42466"/>
    <w:rsid w:val="00F43E60"/>
    <w:rsid w:val="00F451B2"/>
    <w:rsid w:val="00F4579C"/>
    <w:rsid w:val="00F46707"/>
    <w:rsid w:val="00F477FB"/>
    <w:rsid w:val="00F50E74"/>
    <w:rsid w:val="00F55043"/>
    <w:rsid w:val="00F55965"/>
    <w:rsid w:val="00F55998"/>
    <w:rsid w:val="00F57F24"/>
    <w:rsid w:val="00F60083"/>
    <w:rsid w:val="00F60214"/>
    <w:rsid w:val="00F61092"/>
    <w:rsid w:val="00F62E45"/>
    <w:rsid w:val="00F644AF"/>
    <w:rsid w:val="00F65D05"/>
    <w:rsid w:val="00F66D22"/>
    <w:rsid w:val="00F6711E"/>
    <w:rsid w:val="00F67FD2"/>
    <w:rsid w:val="00F725DA"/>
    <w:rsid w:val="00F73BCA"/>
    <w:rsid w:val="00F74E5B"/>
    <w:rsid w:val="00F750A5"/>
    <w:rsid w:val="00F758BC"/>
    <w:rsid w:val="00F7606C"/>
    <w:rsid w:val="00F819F6"/>
    <w:rsid w:val="00F82788"/>
    <w:rsid w:val="00F83173"/>
    <w:rsid w:val="00F8491B"/>
    <w:rsid w:val="00F905C9"/>
    <w:rsid w:val="00F91793"/>
    <w:rsid w:val="00F92EAD"/>
    <w:rsid w:val="00F937A6"/>
    <w:rsid w:val="00F9427D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3C91"/>
    <w:rsid w:val="00FA3E69"/>
    <w:rsid w:val="00FA4EF0"/>
    <w:rsid w:val="00FA5C9E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B561C"/>
    <w:rsid w:val="00FB5FC8"/>
    <w:rsid w:val="00FC0B26"/>
    <w:rsid w:val="00FC21B0"/>
    <w:rsid w:val="00FC260F"/>
    <w:rsid w:val="00FC289D"/>
    <w:rsid w:val="00FC295E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E1175"/>
    <w:rsid w:val="00FE129D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4F24"/>
    <w:rsid w:val="00FF548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8065F1-71AD-4C8B-A647-B4FCC3F6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FA8A2-C260-4D22-8DD3-91F208C1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4040</Words>
  <Characters>23031</Characters>
  <Application>Microsoft Office Word</Application>
  <DocSecurity>0</DocSecurity>
  <Lines>191</Lines>
  <Paragraphs>54</Paragraphs>
  <ScaleCrop>false</ScaleCrop>
  <Company/>
  <LinksUpToDate>false</LinksUpToDate>
  <CharactersWithSpaces>27017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